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3976" w14:textId="77777777" w:rsidR="00000000" w:rsidRDefault="00000000">
      <w:pPr>
        <w:pStyle w:val="PreformattedText"/>
        <w:rPr>
          <w:del w:id="6" w:author="change" w:date="2023-08-19T16:39:00Z"/>
        </w:rPr>
      </w:pPr>
      <w:del w:id="7" w:author="change" w:date="2023-08-19T16:39:00Z">
        <w:r>
          <w:delText>I.</w:delText>
        </w:r>
        <w:r>
          <w:cr/>
        </w:r>
      </w:del>
    </w:p>
    <w:p w14:paraId="73F3238E" w14:textId="77777777" w:rsidR="00000000" w:rsidRDefault="00000000">
      <w:pPr>
        <w:pStyle w:val="PreformattedText"/>
        <w:rPr>
          <w:del w:id="8" w:author="change" w:date="2023-08-19T16:39:00Z"/>
        </w:rPr>
      </w:pPr>
      <w:del w:id="9" w:author="change" w:date="2023-08-19T16:39:00Z">
        <w:r>
          <w:delText>A SCANDAL IN BOHEMIA</w:delText>
        </w:r>
        <w:r>
          <w:cr/>
        </w:r>
      </w:del>
    </w:p>
    <w:p w14:paraId="51A7E78F" w14:textId="77777777" w:rsidR="00000000" w:rsidRDefault="00000000">
      <w:pPr>
        <w:pStyle w:val="PreformattedText"/>
        <w:rPr>
          <w:del w:id="10" w:author="change" w:date="2023-08-19T16:39:00Z"/>
        </w:rPr>
      </w:pPr>
      <w:del w:id="11" w:author="change" w:date="2023-08-19T16:39:00Z">
        <w:r>
          <w:delText>I.</w:delText>
        </w:r>
        <w:r>
          <w:cr/>
        </w:r>
      </w:del>
    </w:p>
    <w:p w14:paraId="316B4539" w14:textId="77777777" w:rsidR="00000000" w:rsidRDefault="00000000">
      <w:pPr>
        <w:pStyle w:val="PreformattedText"/>
        <w:rPr>
          <w:del w:id="12" w:author="change" w:date="2023-08-19T16:39:00Z"/>
        </w:rPr>
      </w:pPr>
      <w:del w:id="13" w:author="change" w:date="2023-08-19T16:39:00Z">
        <w:r>
          <w:delText>To Sherlock Holmes she is always the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delText>
        </w:r>
        <w:r>
          <w:cr/>
        </w:r>
      </w:del>
    </w:p>
    <w:p w14:paraId="7B4B613D" w14:textId="77777777" w:rsidR="00000000" w:rsidRDefault="00000000">
      <w:pPr>
        <w:pStyle w:val="PreformattedText"/>
        <w:rPr>
          <w:del w:id="14" w:author="change" w:date="2023-08-19T16:39:00Z"/>
        </w:rPr>
      </w:pPr>
      <w:del w:id="15" w:author="change" w:date="2023-08-19T16:39:00Z">
        <w:r>
          <w:cr/>
        </w:r>
      </w:del>
    </w:p>
    <w:p w14:paraId="15DE5095" w14:textId="77777777" w:rsidR="00000000" w:rsidRDefault="00000000">
      <w:pPr>
        <w:pStyle w:val="PreformattedText"/>
        <w:rPr>
          <w:del w:id="16" w:author="change" w:date="2023-08-19T16:39:00Z"/>
        </w:rPr>
      </w:pPr>
      <w:del w:id="17" w:author="change" w:date="2023-08-19T16:39:00Z">
        <w:r>
          <w:delText>I had seen little of Holmes lately. My marriage had drifted us away from each other. My own complete happiness, and the home-centred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clues, and clearing up those mysteries which had been abandoned as hopeless by the official police. From time to time I heard some vague account of his doings: of his summons to Odessa in the case of the Trepoff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delText>
        </w:r>
        <w:r>
          <w:cr/>
        </w:r>
      </w:del>
    </w:p>
    <w:p w14:paraId="0CC61B81" w14:textId="77777777" w:rsidR="00000000" w:rsidRDefault="00000000">
      <w:pPr>
        <w:pStyle w:val="PreformattedText"/>
        <w:rPr>
          <w:del w:id="18" w:author="change" w:date="2023-08-19T16:39:00Z"/>
        </w:rPr>
      </w:pPr>
      <w:del w:id="19" w:author="change" w:date="2023-08-19T16:39:00Z">
        <w:r>
          <w:cr/>
        </w:r>
      </w:del>
    </w:p>
    <w:p w14:paraId="3B8083D9" w14:textId="77777777" w:rsidR="007E3D83" w:rsidRPr="00EB3343" w:rsidRDefault="007E3D83" w:rsidP="00EB3343">
      <w:pPr>
        <w:pStyle w:val="PlainText"/>
        <w:rPr>
          <w:ins w:id="20" w:author="change" w:date="2023-08-19T16:39:00Z"/>
          <w:rFonts w:ascii="Courier New" w:hAnsi="Courier New" w:cs="Courier New"/>
        </w:rPr>
      </w:pPr>
      <w:ins w:id="21" w:author="change" w:date="2023-08-19T16:39:00Z">
        <w:r w:rsidRPr="00EB3343">
          <w:rPr>
            <w:rFonts w:ascii="Courier New" w:hAnsi="Courier New" w:cs="Courier New"/>
          </w:rPr>
          <w:t>Series: Sherlock Holmes</w:t>
        </w:r>
      </w:ins>
    </w:p>
    <w:p w14:paraId="4C4EECE7" w14:textId="77777777" w:rsidR="007E3D83" w:rsidRPr="00EB3343" w:rsidRDefault="007E3D83" w:rsidP="00EB3343">
      <w:pPr>
        <w:pStyle w:val="PlainText"/>
        <w:rPr>
          <w:ins w:id="22" w:author="change" w:date="2023-08-19T16:39:00Z"/>
          <w:rFonts w:ascii="Courier New" w:hAnsi="Courier New" w:cs="Courier New"/>
        </w:rPr>
      </w:pPr>
      <w:ins w:id="23" w:author="change" w:date="2023-08-19T16:39:00Z">
        <w:r w:rsidRPr="00EB3343">
          <w:rPr>
            <w:rFonts w:ascii="Courier New" w:hAnsi="Courier New" w:cs="Courier New"/>
          </w:rPr>
          <w:t>Show: A Scandal in Bohemia</w:t>
        </w:r>
      </w:ins>
    </w:p>
    <w:p w14:paraId="0AE3484A" w14:textId="77777777" w:rsidR="007E3D83" w:rsidRPr="00EB3343" w:rsidRDefault="007E3D83" w:rsidP="00EB3343">
      <w:pPr>
        <w:pStyle w:val="PlainText"/>
        <w:rPr>
          <w:ins w:id="24" w:author="change" w:date="2023-08-19T16:39:00Z"/>
          <w:rFonts w:ascii="Courier New" w:hAnsi="Courier New" w:cs="Courier New"/>
        </w:rPr>
      </w:pPr>
      <w:ins w:id="25" w:author="change" w:date="2023-08-19T16:39:00Z">
        <w:r w:rsidRPr="00EB3343">
          <w:rPr>
            <w:rFonts w:ascii="Courier New" w:hAnsi="Courier New" w:cs="Courier New"/>
          </w:rPr>
          <w:t>Date: Dec 10</w:t>
        </w:r>
        <w:proofErr w:type="gramStart"/>
        <w:r w:rsidRPr="00EB3343">
          <w:rPr>
            <w:rFonts w:ascii="Courier New" w:hAnsi="Courier New" w:cs="Courier New"/>
          </w:rPr>
          <w:t xml:space="preserve"> 1945</w:t>
        </w:r>
        <w:proofErr w:type="gramEnd"/>
      </w:ins>
    </w:p>
    <w:p w14:paraId="4C5907B6" w14:textId="77777777" w:rsidR="007E3D83" w:rsidRPr="00EB3343" w:rsidRDefault="007E3D83" w:rsidP="00EB3343">
      <w:pPr>
        <w:pStyle w:val="PlainText"/>
        <w:rPr>
          <w:ins w:id="26" w:author="change" w:date="2023-08-19T16:39:00Z"/>
          <w:rFonts w:ascii="Courier New" w:hAnsi="Courier New" w:cs="Courier New"/>
        </w:rPr>
      </w:pPr>
      <w:ins w:id="27" w:author="change" w:date="2023-08-19T16:39:00Z">
        <w:r w:rsidRPr="00EB3343">
          <w:rPr>
            <w:rFonts w:ascii="Courier New" w:hAnsi="Courier New" w:cs="Courier New"/>
          </w:rPr>
          <w:t>CAST:</w:t>
        </w:r>
      </w:ins>
    </w:p>
    <w:p w14:paraId="0E89C03D" w14:textId="77777777" w:rsidR="007E3D83" w:rsidRPr="00EB3343" w:rsidRDefault="007E3D83" w:rsidP="00EB3343">
      <w:pPr>
        <w:pStyle w:val="PlainText"/>
        <w:rPr>
          <w:ins w:id="28" w:author="change" w:date="2023-08-19T16:39:00Z"/>
          <w:rFonts w:ascii="Courier New" w:hAnsi="Courier New" w:cs="Courier New"/>
        </w:rPr>
      </w:pPr>
      <w:ins w:id="29" w:author="change" w:date="2023-08-19T16:39:00Z">
        <w:r w:rsidRPr="00EB3343">
          <w:rPr>
            <w:rFonts w:ascii="Courier New" w:hAnsi="Courier New" w:cs="Courier New"/>
          </w:rPr>
          <w:t>ANNOUNCER</w:t>
        </w:r>
      </w:ins>
    </w:p>
    <w:p w14:paraId="55A0A5F2" w14:textId="77777777" w:rsidR="007E3D83" w:rsidRPr="00EB3343" w:rsidRDefault="007E3D83" w:rsidP="00EB3343">
      <w:pPr>
        <w:pStyle w:val="PlainText"/>
        <w:rPr>
          <w:ins w:id="30" w:author="change" w:date="2023-08-19T16:39:00Z"/>
          <w:rFonts w:ascii="Courier New" w:hAnsi="Courier New" w:cs="Courier New"/>
        </w:rPr>
      </w:pPr>
      <w:ins w:id="31" w:author="change" w:date="2023-08-19T16:39:00Z">
        <w:r w:rsidRPr="00EB3343">
          <w:rPr>
            <w:rFonts w:ascii="Courier New" w:hAnsi="Courier New" w:cs="Courier New"/>
          </w:rPr>
          <w:t>DR. JOHN H. WATSON</w:t>
        </w:r>
      </w:ins>
    </w:p>
    <w:p w14:paraId="0F0B2130" w14:textId="77777777" w:rsidR="007E3D83" w:rsidRPr="00EB3343" w:rsidRDefault="007E3D83" w:rsidP="00EB3343">
      <w:pPr>
        <w:pStyle w:val="PlainText"/>
        <w:rPr>
          <w:ins w:id="32" w:author="change" w:date="2023-08-19T16:39:00Z"/>
          <w:rFonts w:ascii="Courier New" w:hAnsi="Courier New" w:cs="Courier New"/>
        </w:rPr>
      </w:pPr>
      <w:ins w:id="33" w:author="change" w:date="2023-08-19T16:39:00Z">
        <w:r w:rsidRPr="00EB3343">
          <w:rPr>
            <w:rFonts w:ascii="Courier New" w:hAnsi="Courier New" w:cs="Courier New"/>
          </w:rPr>
          <w:t>SHERLOCK HOLMES</w:t>
        </w:r>
      </w:ins>
    </w:p>
    <w:p w14:paraId="3904F3F9" w14:textId="77777777" w:rsidR="007E3D83" w:rsidRPr="00EB3343" w:rsidRDefault="007E3D83" w:rsidP="00EB3343">
      <w:pPr>
        <w:pStyle w:val="PlainText"/>
        <w:rPr>
          <w:ins w:id="34" w:author="change" w:date="2023-08-19T16:39:00Z"/>
          <w:rFonts w:ascii="Courier New" w:hAnsi="Courier New" w:cs="Courier New"/>
        </w:rPr>
      </w:pPr>
      <w:ins w:id="35" w:author="change" w:date="2023-08-19T16:39:00Z">
        <w:r w:rsidRPr="00EB3343">
          <w:rPr>
            <w:rFonts w:ascii="Courier New" w:hAnsi="Courier New" w:cs="Courier New"/>
          </w:rPr>
          <w:t>KING OF BOHEMIA, German accent</w:t>
        </w:r>
      </w:ins>
    </w:p>
    <w:p w14:paraId="0E106084" w14:textId="77777777" w:rsidR="007E3D83" w:rsidRPr="00EB3343" w:rsidRDefault="007E3D83" w:rsidP="00EB3343">
      <w:pPr>
        <w:pStyle w:val="PlainText"/>
        <w:rPr>
          <w:ins w:id="36" w:author="change" w:date="2023-08-19T16:39:00Z"/>
          <w:rFonts w:ascii="Courier New" w:hAnsi="Courier New" w:cs="Courier New"/>
        </w:rPr>
      </w:pPr>
      <w:ins w:id="37" w:author="change" w:date="2023-08-19T16:39:00Z">
        <w:r w:rsidRPr="00EB3343">
          <w:rPr>
            <w:rFonts w:ascii="Courier New" w:hAnsi="Courier New" w:cs="Courier New"/>
          </w:rPr>
          <w:t>BARTENDER</w:t>
        </w:r>
      </w:ins>
    </w:p>
    <w:p w14:paraId="25535F41" w14:textId="77777777" w:rsidR="007E3D83" w:rsidRPr="00EB3343" w:rsidRDefault="007E3D83" w:rsidP="00EB3343">
      <w:pPr>
        <w:pStyle w:val="PlainText"/>
        <w:rPr>
          <w:ins w:id="38" w:author="change" w:date="2023-08-19T16:39:00Z"/>
          <w:rFonts w:ascii="Courier New" w:hAnsi="Courier New" w:cs="Courier New"/>
        </w:rPr>
      </w:pPr>
      <w:ins w:id="39" w:author="change" w:date="2023-08-19T16:39:00Z">
        <w:r w:rsidRPr="00EB3343">
          <w:rPr>
            <w:rFonts w:ascii="Courier New" w:hAnsi="Courier New" w:cs="Courier New"/>
          </w:rPr>
          <w:t>1ST CABMAN (2 lines)</w:t>
        </w:r>
      </w:ins>
    </w:p>
    <w:p w14:paraId="0A79F60A" w14:textId="77777777" w:rsidR="007E3D83" w:rsidRPr="00EB3343" w:rsidRDefault="007E3D83" w:rsidP="00EB3343">
      <w:pPr>
        <w:pStyle w:val="PlainText"/>
        <w:rPr>
          <w:ins w:id="40" w:author="change" w:date="2023-08-19T16:39:00Z"/>
          <w:rFonts w:ascii="Courier New" w:hAnsi="Courier New" w:cs="Courier New"/>
        </w:rPr>
      </w:pPr>
      <w:ins w:id="41" w:author="change" w:date="2023-08-19T16:39:00Z">
        <w:r w:rsidRPr="00EB3343">
          <w:rPr>
            <w:rFonts w:ascii="Courier New" w:hAnsi="Courier New" w:cs="Courier New"/>
          </w:rPr>
          <w:lastRenderedPageBreak/>
          <w:t>GEOFFREY NORTON (1 line)</w:t>
        </w:r>
      </w:ins>
    </w:p>
    <w:p w14:paraId="03E0A4AB" w14:textId="77777777" w:rsidR="007E3D83" w:rsidRPr="00EB3343" w:rsidRDefault="007E3D83" w:rsidP="00EB3343">
      <w:pPr>
        <w:pStyle w:val="PlainText"/>
        <w:rPr>
          <w:ins w:id="42" w:author="change" w:date="2023-08-19T16:39:00Z"/>
          <w:rFonts w:ascii="Courier New" w:hAnsi="Courier New" w:cs="Courier New"/>
        </w:rPr>
      </w:pPr>
      <w:ins w:id="43" w:author="change" w:date="2023-08-19T16:39:00Z">
        <w:r w:rsidRPr="00EB3343">
          <w:rPr>
            <w:rFonts w:ascii="Courier New" w:hAnsi="Courier New" w:cs="Courier New"/>
          </w:rPr>
          <w:t>IRENE ADLER (PRONOUNCED eye-REE-nee ADD-</w:t>
        </w:r>
        <w:proofErr w:type="spellStart"/>
        <w:r w:rsidRPr="00EB3343">
          <w:rPr>
            <w:rFonts w:ascii="Courier New" w:hAnsi="Courier New" w:cs="Courier New"/>
          </w:rPr>
          <w:t>ler</w:t>
        </w:r>
        <w:proofErr w:type="spellEnd"/>
        <w:r w:rsidRPr="00EB3343">
          <w:rPr>
            <w:rFonts w:ascii="Courier New" w:hAnsi="Courier New" w:cs="Courier New"/>
          </w:rPr>
          <w:t>)</w:t>
        </w:r>
      </w:ins>
    </w:p>
    <w:p w14:paraId="5C19EF17" w14:textId="77777777" w:rsidR="007E3D83" w:rsidRPr="00EB3343" w:rsidRDefault="007E3D83" w:rsidP="00EB3343">
      <w:pPr>
        <w:pStyle w:val="PlainText"/>
        <w:rPr>
          <w:ins w:id="44" w:author="change" w:date="2023-08-19T16:39:00Z"/>
          <w:rFonts w:ascii="Courier New" w:hAnsi="Courier New" w:cs="Courier New"/>
        </w:rPr>
      </w:pPr>
      <w:ins w:id="45" w:author="change" w:date="2023-08-19T16:39:00Z">
        <w:r w:rsidRPr="00EB3343">
          <w:rPr>
            <w:rFonts w:ascii="Courier New" w:hAnsi="Courier New" w:cs="Courier New"/>
          </w:rPr>
          <w:t>COACHMAN (1 line)</w:t>
        </w:r>
      </w:ins>
    </w:p>
    <w:p w14:paraId="69F61D52" w14:textId="77777777" w:rsidR="007E3D83" w:rsidRPr="00EB3343" w:rsidRDefault="007E3D83" w:rsidP="00EB3343">
      <w:pPr>
        <w:pStyle w:val="PlainText"/>
        <w:rPr>
          <w:ins w:id="46" w:author="change" w:date="2023-08-19T16:39:00Z"/>
          <w:rFonts w:ascii="Courier New" w:hAnsi="Courier New" w:cs="Courier New"/>
        </w:rPr>
      </w:pPr>
      <w:ins w:id="47" w:author="change" w:date="2023-08-19T16:39:00Z">
        <w:r w:rsidRPr="00EB3343">
          <w:rPr>
            <w:rFonts w:ascii="Courier New" w:hAnsi="Courier New" w:cs="Courier New"/>
          </w:rPr>
          <w:t>2ND CABMAN (3 lines)</w:t>
        </w:r>
      </w:ins>
    </w:p>
    <w:p w14:paraId="21CFB612" w14:textId="77777777" w:rsidR="007E3D83" w:rsidRPr="00EB3343" w:rsidRDefault="007E3D83" w:rsidP="00EB3343">
      <w:pPr>
        <w:pStyle w:val="PlainText"/>
        <w:rPr>
          <w:ins w:id="48" w:author="change" w:date="2023-08-19T16:39:00Z"/>
          <w:rFonts w:ascii="Courier New" w:hAnsi="Courier New" w:cs="Courier New"/>
        </w:rPr>
      </w:pPr>
      <w:ins w:id="49" w:author="change" w:date="2023-08-19T16:39:00Z">
        <w:r w:rsidRPr="00EB3343">
          <w:rPr>
            <w:rFonts w:ascii="Courier New" w:hAnsi="Courier New" w:cs="Courier New"/>
          </w:rPr>
          <w:t>ALFIE</w:t>
        </w:r>
      </w:ins>
    </w:p>
    <w:p w14:paraId="38889DDE" w14:textId="77777777" w:rsidR="007E3D83" w:rsidRPr="00EB3343" w:rsidRDefault="007E3D83" w:rsidP="00EB3343">
      <w:pPr>
        <w:pStyle w:val="PlainText"/>
        <w:rPr>
          <w:ins w:id="50" w:author="change" w:date="2023-08-19T16:39:00Z"/>
          <w:rFonts w:ascii="Courier New" w:hAnsi="Courier New" w:cs="Courier New"/>
        </w:rPr>
      </w:pPr>
      <w:ins w:id="51" w:author="change" w:date="2023-08-19T16:39:00Z">
        <w:r w:rsidRPr="00EB3343">
          <w:rPr>
            <w:rFonts w:ascii="Courier New" w:hAnsi="Courier New" w:cs="Courier New"/>
          </w:rPr>
          <w:t>PAT (1 line)</w:t>
        </w:r>
      </w:ins>
    </w:p>
    <w:p w14:paraId="6C1D1281" w14:textId="77777777" w:rsidR="007E3D83" w:rsidRPr="00EB3343" w:rsidRDefault="007E3D83" w:rsidP="00EB3343">
      <w:pPr>
        <w:pStyle w:val="PlainText"/>
        <w:rPr>
          <w:ins w:id="52" w:author="change" w:date="2023-08-19T16:39:00Z"/>
          <w:rFonts w:ascii="Courier New" w:hAnsi="Courier New" w:cs="Courier New"/>
        </w:rPr>
      </w:pPr>
      <w:ins w:id="53" w:author="change" w:date="2023-08-19T16:39:00Z">
        <w:r w:rsidRPr="00EB3343">
          <w:rPr>
            <w:rFonts w:ascii="Courier New" w:hAnsi="Courier New" w:cs="Courier New"/>
          </w:rPr>
          <w:t>HATTIE</w:t>
        </w:r>
      </w:ins>
    </w:p>
    <w:p w14:paraId="325BDC4B" w14:textId="77777777" w:rsidR="007E3D83" w:rsidRPr="00EB3343" w:rsidRDefault="007E3D83" w:rsidP="00EB3343">
      <w:pPr>
        <w:pStyle w:val="PlainText"/>
        <w:rPr>
          <w:ins w:id="54" w:author="change" w:date="2023-08-19T16:39:00Z"/>
          <w:rFonts w:ascii="Courier New" w:hAnsi="Courier New" w:cs="Courier New"/>
        </w:rPr>
      </w:pPr>
      <w:ins w:id="55" w:author="change" w:date="2023-08-19T16:39:00Z">
        <w:r w:rsidRPr="00EB3343">
          <w:rPr>
            <w:rFonts w:ascii="Courier New" w:hAnsi="Courier New" w:cs="Courier New"/>
          </w:rPr>
          <w:t>ERNIE (4 lines)</w:t>
        </w:r>
      </w:ins>
    </w:p>
    <w:p w14:paraId="091F05C9" w14:textId="77777777" w:rsidR="007E3D83" w:rsidRPr="00EB3343" w:rsidRDefault="007E3D83" w:rsidP="00EB3343">
      <w:pPr>
        <w:pStyle w:val="PlainText"/>
        <w:rPr>
          <w:ins w:id="56" w:author="change" w:date="2023-08-19T16:39:00Z"/>
          <w:rFonts w:ascii="Courier New" w:hAnsi="Courier New" w:cs="Courier New"/>
        </w:rPr>
      </w:pPr>
      <w:ins w:id="57" w:author="change" w:date="2023-08-19T16:39:00Z">
        <w:r w:rsidRPr="00EB3343">
          <w:rPr>
            <w:rFonts w:ascii="Courier New" w:hAnsi="Courier New" w:cs="Courier New"/>
          </w:rPr>
          <w:t>BERT (2 lines)</w:t>
        </w:r>
      </w:ins>
    </w:p>
    <w:p w14:paraId="062DB003" w14:textId="77777777" w:rsidR="007E3D83" w:rsidRPr="00EB3343" w:rsidRDefault="007E3D83" w:rsidP="00EB3343">
      <w:pPr>
        <w:pStyle w:val="PlainText"/>
        <w:rPr>
          <w:ins w:id="58" w:author="change" w:date="2023-08-19T16:39:00Z"/>
          <w:rFonts w:ascii="Courier New" w:hAnsi="Courier New" w:cs="Courier New"/>
        </w:rPr>
      </w:pPr>
      <w:ins w:id="59" w:author="change" w:date="2023-08-19T16:39:00Z">
        <w:r w:rsidRPr="00EB3343">
          <w:rPr>
            <w:rFonts w:ascii="Courier New" w:hAnsi="Courier New" w:cs="Courier New"/>
          </w:rPr>
          <w:t>MAID (4 lines)</w:t>
        </w:r>
      </w:ins>
    </w:p>
    <w:p w14:paraId="21C61B37" w14:textId="77777777" w:rsidR="007E3D83" w:rsidRPr="00EB3343" w:rsidRDefault="007E3D83" w:rsidP="00EB3343">
      <w:pPr>
        <w:pStyle w:val="PlainText"/>
        <w:rPr>
          <w:ins w:id="60" w:author="change" w:date="2023-08-19T16:39:00Z"/>
          <w:rFonts w:ascii="Courier New" w:hAnsi="Courier New" w:cs="Courier New"/>
        </w:rPr>
      </w:pPr>
    </w:p>
    <w:p w14:paraId="480EC254" w14:textId="77777777" w:rsidR="007E3D83" w:rsidRPr="00EB3343" w:rsidRDefault="007E3D83" w:rsidP="00EB3343">
      <w:pPr>
        <w:pStyle w:val="PlainText"/>
        <w:rPr>
          <w:ins w:id="61" w:author="change" w:date="2023-08-19T16:39:00Z"/>
          <w:rFonts w:ascii="Courier New" w:hAnsi="Courier New" w:cs="Courier New"/>
        </w:rPr>
      </w:pPr>
      <w:ins w:id="62" w:author="change" w:date="2023-08-19T16:39:00Z">
        <w:r w:rsidRPr="00EB3343">
          <w:rPr>
            <w:rFonts w:ascii="Courier New" w:hAnsi="Courier New" w:cs="Courier New"/>
          </w:rPr>
          <w:t>ANNOUNCER: This episode from the life of Sherlock Holmes will be transmitted to our men and women overseas by short wave and through the worldwide facilities of the Armed Forces Radio Service. Petri Wine brings you--</w:t>
        </w:r>
      </w:ins>
    </w:p>
    <w:p w14:paraId="7941F6F0" w14:textId="77777777" w:rsidR="007E3D83" w:rsidRPr="00EB3343" w:rsidRDefault="007E3D83" w:rsidP="00EB3343">
      <w:pPr>
        <w:pStyle w:val="PlainText"/>
        <w:rPr>
          <w:ins w:id="63" w:author="change" w:date="2023-08-19T16:39:00Z"/>
          <w:rFonts w:ascii="Courier New" w:hAnsi="Courier New" w:cs="Courier New"/>
        </w:rPr>
      </w:pPr>
    </w:p>
    <w:p w14:paraId="72AB6100" w14:textId="77777777" w:rsidR="007E3D83" w:rsidRPr="00EB3343" w:rsidRDefault="007E3D83" w:rsidP="00EB3343">
      <w:pPr>
        <w:pStyle w:val="PlainText"/>
        <w:rPr>
          <w:ins w:id="64" w:author="change" w:date="2023-08-19T16:39:00Z"/>
          <w:rFonts w:ascii="Courier New" w:hAnsi="Courier New" w:cs="Courier New"/>
        </w:rPr>
      </w:pPr>
      <w:ins w:id="65" w:author="change" w:date="2023-08-19T16:39:00Z">
        <w:r w:rsidRPr="00EB3343">
          <w:rPr>
            <w:rFonts w:ascii="Courier New" w:hAnsi="Courier New" w:cs="Courier New"/>
          </w:rPr>
          <w:t>MUSIC: STING</w:t>
        </w:r>
      </w:ins>
    </w:p>
    <w:p w14:paraId="33B53B1B" w14:textId="77777777" w:rsidR="007E3D83" w:rsidRPr="00EB3343" w:rsidRDefault="007E3D83" w:rsidP="00EB3343">
      <w:pPr>
        <w:pStyle w:val="PlainText"/>
        <w:rPr>
          <w:ins w:id="66" w:author="change" w:date="2023-08-19T16:39:00Z"/>
          <w:rFonts w:ascii="Courier New" w:hAnsi="Courier New" w:cs="Courier New"/>
        </w:rPr>
      </w:pPr>
    </w:p>
    <w:p w14:paraId="4AA94942" w14:textId="77777777" w:rsidR="007E3D83" w:rsidRPr="00EB3343" w:rsidRDefault="007E3D83" w:rsidP="00EB3343">
      <w:pPr>
        <w:pStyle w:val="PlainText"/>
        <w:rPr>
          <w:ins w:id="67" w:author="change" w:date="2023-08-19T16:39:00Z"/>
          <w:rFonts w:ascii="Courier New" w:hAnsi="Courier New" w:cs="Courier New"/>
        </w:rPr>
      </w:pPr>
      <w:ins w:id="68" w:author="change" w:date="2023-08-19T16:39:00Z">
        <w:r w:rsidRPr="00EB3343">
          <w:rPr>
            <w:rFonts w:ascii="Courier New" w:hAnsi="Courier New" w:cs="Courier New"/>
          </w:rPr>
          <w:t>ANNOUNCER: Basil Rathbone and Nigel Bruce in "The New Adventures of Sherlock Holmes."</w:t>
        </w:r>
      </w:ins>
    </w:p>
    <w:p w14:paraId="5B6C49A2" w14:textId="77777777" w:rsidR="007E3D83" w:rsidRPr="00EB3343" w:rsidRDefault="007E3D83" w:rsidP="00EB3343">
      <w:pPr>
        <w:pStyle w:val="PlainText"/>
        <w:rPr>
          <w:ins w:id="69" w:author="change" w:date="2023-08-19T16:39:00Z"/>
          <w:rFonts w:ascii="Courier New" w:hAnsi="Courier New" w:cs="Courier New"/>
        </w:rPr>
      </w:pPr>
    </w:p>
    <w:p w14:paraId="6451B1D4" w14:textId="77777777" w:rsidR="007E3D83" w:rsidRPr="00EB3343" w:rsidRDefault="007E3D83" w:rsidP="00EB3343">
      <w:pPr>
        <w:pStyle w:val="PlainText"/>
        <w:rPr>
          <w:ins w:id="70" w:author="change" w:date="2023-08-19T16:39:00Z"/>
          <w:rFonts w:ascii="Courier New" w:hAnsi="Courier New" w:cs="Courier New"/>
        </w:rPr>
      </w:pPr>
      <w:ins w:id="71" w:author="change" w:date="2023-08-19T16:39:00Z">
        <w:r w:rsidRPr="00EB3343">
          <w:rPr>
            <w:rFonts w:ascii="Courier New" w:hAnsi="Courier New" w:cs="Courier New"/>
          </w:rPr>
          <w:t>MUSIC: UP AND OUT</w:t>
        </w:r>
      </w:ins>
    </w:p>
    <w:p w14:paraId="2D1FF406" w14:textId="77777777" w:rsidR="007E3D83" w:rsidRPr="00EB3343" w:rsidRDefault="007E3D83" w:rsidP="00EB3343">
      <w:pPr>
        <w:pStyle w:val="PlainText"/>
        <w:rPr>
          <w:ins w:id="72" w:author="change" w:date="2023-08-19T16:39:00Z"/>
          <w:rFonts w:ascii="Courier New" w:hAnsi="Courier New" w:cs="Courier New"/>
        </w:rPr>
      </w:pPr>
    </w:p>
    <w:p w14:paraId="3DE15422" w14:textId="77777777" w:rsidR="007E3D83" w:rsidRPr="00EB3343" w:rsidRDefault="007E3D83" w:rsidP="00EB3343">
      <w:pPr>
        <w:pStyle w:val="PlainText"/>
        <w:rPr>
          <w:ins w:id="73" w:author="change" w:date="2023-08-19T16:39:00Z"/>
          <w:rFonts w:ascii="Courier New" w:hAnsi="Courier New" w:cs="Courier New"/>
        </w:rPr>
      </w:pPr>
      <w:ins w:id="74" w:author="change" w:date="2023-08-19T16:39:00Z">
        <w:r w:rsidRPr="00EB3343">
          <w:rPr>
            <w:rFonts w:ascii="Courier New" w:hAnsi="Courier New" w:cs="Courier New"/>
          </w:rPr>
          <w:t xml:space="preserve">ANNOUNCER: The Petri family -- the family that took time to bring you good wine -- invites you to listen to Dr. Watson tell us another exciting adventure he shared with his old friend, that master detective, Sherlock Holmes. And you know something? I had an adventure tonight I wish you could have shared with me. I had a steak about, oh, an inch and a half thick, tender and juicy, and with it I had a glass of Petri California Burgundy. Now there's a combination -- steak and Petri Burgundy. That Petri Burgundy is a perfect mealtime wine. It's a rich, red wine that's hearty and full of flavor -- </w:t>
        </w:r>
        <w:proofErr w:type="spellStart"/>
        <w:r w:rsidRPr="00EB3343">
          <w:rPr>
            <w:rFonts w:ascii="Courier New" w:hAnsi="Courier New" w:cs="Courier New"/>
          </w:rPr>
          <w:t>flavor</w:t>
        </w:r>
        <w:proofErr w:type="spellEnd"/>
        <w:r w:rsidRPr="00EB3343">
          <w:rPr>
            <w:rFonts w:ascii="Courier New" w:hAnsi="Courier New" w:cs="Courier New"/>
          </w:rPr>
          <w:t xml:space="preserve"> that comes right from the heart of the grape. And don't think that Petri Burgundy is only good with steak -- it'll make a hamburger sandwich taste like a feast, too. Try Petri Burgundy with any meat or meat dish. It's just wonderful! And serve it proudly, too, because after all, the name Petri is the proudest name in the history of American wines.</w:t>
        </w:r>
      </w:ins>
    </w:p>
    <w:p w14:paraId="086580E9" w14:textId="77777777" w:rsidR="007E3D83" w:rsidRPr="00EB3343" w:rsidRDefault="007E3D83" w:rsidP="00EB3343">
      <w:pPr>
        <w:pStyle w:val="PlainText"/>
        <w:rPr>
          <w:ins w:id="75" w:author="change" w:date="2023-08-19T16:39:00Z"/>
          <w:rFonts w:ascii="Courier New" w:hAnsi="Courier New" w:cs="Courier New"/>
        </w:rPr>
      </w:pPr>
    </w:p>
    <w:p w14:paraId="390F14FB" w14:textId="77777777" w:rsidR="007E3D83" w:rsidRPr="00EB3343" w:rsidRDefault="007E3D83" w:rsidP="00EB3343">
      <w:pPr>
        <w:pStyle w:val="PlainText"/>
        <w:rPr>
          <w:ins w:id="76" w:author="change" w:date="2023-08-19T16:39:00Z"/>
          <w:rFonts w:ascii="Courier New" w:hAnsi="Courier New" w:cs="Courier New"/>
        </w:rPr>
      </w:pPr>
      <w:ins w:id="77" w:author="change" w:date="2023-08-19T16:39:00Z">
        <w:r w:rsidRPr="00EB3343">
          <w:rPr>
            <w:rFonts w:ascii="Courier New" w:hAnsi="Courier New" w:cs="Courier New"/>
          </w:rPr>
          <w:t>MUSIC: THEME</w:t>
        </w:r>
      </w:ins>
    </w:p>
    <w:p w14:paraId="12A4ACB7" w14:textId="77777777" w:rsidR="007E3D83" w:rsidRPr="00EB3343" w:rsidRDefault="007E3D83" w:rsidP="00EB3343">
      <w:pPr>
        <w:pStyle w:val="PlainText"/>
        <w:rPr>
          <w:ins w:id="78" w:author="change" w:date="2023-08-19T16:39:00Z"/>
          <w:rFonts w:ascii="Courier New" w:hAnsi="Courier New" w:cs="Courier New"/>
        </w:rPr>
      </w:pPr>
    </w:p>
    <w:p w14:paraId="52829F8D" w14:textId="77777777" w:rsidR="007E3D83" w:rsidRPr="00EB3343" w:rsidRDefault="007E3D83" w:rsidP="00EB3343">
      <w:pPr>
        <w:pStyle w:val="PlainText"/>
        <w:rPr>
          <w:ins w:id="79" w:author="change" w:date="2023-08-19T16:39:00Z"/>
          <w:rFonts w:ascii="Courier New" w:hAnsi="Courier New" w:cs="Courier New"/>
        </w:rPr>
      </w:pPr>
      <w:ins w:id="80" w:author="change" w:date="2023-08-19T16:39:00Z">
        <w:r w:rsidRPr="00EB3343">
          <w:rPr>
            <w:rFonts w:ascii="Courier New" w:hAnsi="Courier New" w:cs="Courier New"/>
          </w:rPr>
          <w:t>ANNOUNCER: And now I know Dr. Watson's waiting for us, so let's go in and join him.</w:t>
        </w:r>
      </w:ins>
    </w:p>
    <w:p w14:paraId="782FD177" w14:textId="77777777" w:rsidR="007E3D83" w:rsidRPr="00EB3343" w:rsidRDefault="007E3D83" w:rsidP="00EB3343">
      <w:pPr>
        <w:pStyle w:val="PlainText"/>
        <w:rPr>
          <w:ins w:id="81" w:author="change" w:date="2023-08-19T16:39:00Z"/>
          <w:rFonts w:ascii="Courier New" w:hAnsi="Courier New" w:cs="Courier New"/>
        </w:rPr>
      </w:pPr>
    </w:p>
    <w:p w14:paraId="5D83BBFD" w14:textId="77777777" w:rsidR="007E3D83" w:rsidRPr="00EB3343" w:rsidRDefault="007E3D83" w:rsidP="00EB3343">
      <w:pPr>
        <w:pStyle w:val="PlainText"/>
        <w:rPr>
          <w:ins w:id="82" w:author="change" w:date="2023-08-19T16:39:00Z"/>
          <w:rFonts w:ascii="Courier New" w:hAnsi="Courier New" w:cs="Courier New"/>
        </w:rPr>
      </w:pPr>
      <w:ins w:id="83" w:author="change" w:date="2023-08-19T16:39:00Z">
        <w:r w:rsidRPr="00EB3343">
          <w:rPr>
            <w:rFonts w:ascii="Courier New" w:hAnsi="Courier New" w:cs="Courier New"/>
          </w:rPr>
          <w:t xml:space="preserve">SOUND: KNOCK ON DOOR </w:t>
        </w:r>
      </w:ins>
    </w:p>
    <w:p w14:paraId="21CFB932" w14:textId="77777777" w:rsidR="007E3D83" w:rsidRPr="00EB3343" w:rsidRDefault="007E3D83" w:rsidP="00EB3343">
      <w:pPr>
        <w:pStyle w:val="PlainText"/>
        <w:rPr>
          <w:ins w:id="84" w:author="change" w:date="2023-08-19T16:39:00Z"/>
          <w:rFonts w:ascii="Courier New" w:hAnsi="Courier New" w:cs="Courier New"/>
        </w:rPr>
      </w:pPr>
    </w:p>
    <w:p w14:paraId="3900764D" w14:textId="77777777" w:rsidR="007E3D83" w:rsidRPr="00EB3343" w:rsidRDefault="007E3D83" w:rsidP="00EB3343">
      <w:pPr>
        <w:pStyle w:val="PlainText"/>
        <w:rPr>
          <w:ins w:id="85" w:author="change" w:date="2023-08-19T16:39:00Z"/>
          <w:rFonts w:ascii="Courier New" w:hAnsi="Courier New" w:cs="Courier New"/>
        </w:rPr>
      </w:pPr>
      <w:ins w:id="86" w:author="change" w:date="2023-08-19T16:39:00Z">
        <w:r w:rsidRPr="00EB3343">
          <w:rPr>
            <w:rFonts w:ascii="Courier New" w:hAnsi="Courier New" w:cs="Courier New"/>
          </w:rPr>
          <w:t>WATSON: (BEHIND DOOR) Come in. Come in, come in.</w:t>
        </w:r>
      </w:ins>
    </w:p>
    <w:p w14:paraId="61C73838" w14:textId="77777777" w:rsidR="007E3D83" w:rsidRPr="00EB3343" w:rsidRDefault="007E3D83" w:rsidP="00EB3343">
      <w:pPr>
        <w:pStyle w:val="PlainText"/>
        <w:rPr>
          <w:ins w:id="87" w:author="change" w:date="2023-08-19T16:39:00Z"/>
          <w:rFonts w:ascii="Courier New" w:hAnsi="Courier New" w:cs="Courier New"/>
        </w:rPr>
      </w:pPr>
    </w:p>
    <w:p w14:paraId="32C4AACA" w14:textId="77777777" w:rsidR="007E3D83" w:rsidRPr="00EB3343" w:rsidRDefault="007E3D83" w:rsidP="00EB3343">
      <w:pPr>
        <w:pStyle w:val="PlainText"/>
        <w:rPr>
          <w:ins w:id="88" w:author="change" w:date="2023-08-19T16:39:00Z"/>
          <w:rFonts w:ascii="Courier New" w:hAnsi="Courier New" w:cs="Courier New"/>
        </w:rPr>
      </w:pPr>
      <w:ins w:id="89" w:author="change" w:date="2023-08-19T16:39:00Z">
        <w:r w:rsidRPr="00EB3343">
          <w:rPr>
            <w:rFonts w:ascii="Courier New" w:hAnsi="Courier New" w:cs="Courier New"/>
          </w:rPr>
          <w:t xml:space="preserve">SOUND: DOOR OPENS </w:t>
        </w:r>
      </w:ins>
    </w:p>
    <w:p w14:paraId="3DD8D72F" w14:textId="77777777" w:rsidR="007E3D83" w:rsidRPr="00EB3343" w:rsidRDefault="007E3D83" w:rsidP="00EB3343">
      <w:pPr>
        <w:pStyle w:val="PlainText"/>
        <w:rPr>
          <w:ins w:id="90" w:author="change" w:date="2023-08-19T16:39:00Z"/>
          <w:rFonts w:ascii="Courier New" w:hAnsi="Courier New" w:cs="Courier New"/>
        </w:rPr>
      </w:pPr>
    </w:p>
    <w:p w14:paraId="42C3EAB5" w14:textId="77777777" w:rsidR="007E3D83" w:rsidRPr="00EB3343" w:rsidRDefault="007E3D83" w:rsidP="00EB3343">
      <w:pPr>
        <w:pStyle w:val="PlainText"/>
        <w:rPr>
          <w:ins w:id="91" w:author="change" w:date="2023-08-19T16:39:00Z"/>
          <w:rFonts w:ascii="Courier New" w:hAnsi="Courier New" w:cs="Courier New"/>
        </w:rPr>
      </w:pPr>
      <w:ins w:id="92" w:author="change" w:date="2023-08-19T16:39:00Z">
        <w:r w:rsidRPr="00EB3343">
          <w:rPr>
            <w:rFonts w:ascii="Courier New" w:hAnsi="Courier New" w:cs="Courier New"/>
          </w:rPr>
          <w:t xml:space="preserve">ANNOUNCER: Good evening, Dr. Watson. </w:t>
        </w:r>
      </w:ins>
    </w:p>
    <w:p w14:paraId="71100A47" w14:textId="77777777" w:rsidR="007E3D83" w:rsidRPr="00EB3343" w:rsidRDefault="007E3D83" w:rsidP="00EB3343">
      <w:pPr>
        <w:pStyle w:val="PlainText"/>
        <w:rPr>
          <w:ins w:id="93" w:author="change" w:date="2023-08-19T16:39:00Z"/>
          <w:rFonts w:ascii="Courier New" w:hAnsi="Courier New" w:cs="Courier New"/>
        </w:rPr>
      </w:pPr>
    </w:p>
    <w:p w14:paraId="0F672E8C" w14:textId="77777777" w:rsidR="007E3D83" w:rsidRPr="00EB3343" w:rsidRDefault="007E3D83" w:rsidP="00EB3343">
      <w:pPr>
        <w:pStyle w:val="PlainText"/>
        <w:rPr>
          <w:ins w:id="94" w:author="change" w:date="2023-08-19T16:39:00Z"/>
          <w:rFonts w:ascii="Courier New" w:hAnsi="Courier New" w:cs="Courier New"/>
        </w:rPr>
      </w:pPr>
      <w:ins w:id="95" w:author="change" w:date="2023-08-19T16:39:00Z">
        <w:r w:rsidRPr="00EB3343">
          <w:rPr>
            <w:rFonts w:ascii="Courier New" w:hAnsi="Courier New" w:cs="Courier New"/>
          </w:rPr>
          <w:t>WATSON: Good evening, Mr. Bartell.</w:t>
        </w:r>
      </w:ins>
    </w:p>
    <w:p w14:paraId="047161F1" w14:textId="77777777" w:rsidR="007E3D83" w:rsidRPr="00EB3343" w:rsidRDefault="007E3D83" w:rsidP="00EB3343">
      <w:pPr>
        <w:pStyle w:val="PlainText"/>
        <w:rPr>
          <w:ins w:id="96" w:author="change" w:date="2023-08-19T16:39:00Z"/>
          <w:rFonts w:ascii="Courier New" w:hAnsi="Courier New" w:cs="Courier New"/>
        </w:rPr>
      </w:pPr>
    </w:p>
    <w:p w14:paraId="0CC70D0E" w14:textId="77777777" w:rsidR="007E3D83" w:rsidRPr="00EB3343" w:rsidRDefault="007E3D83" w:rsidP="00EB3343">
      <w:pPr>
        <w:pStyle w:val="PlainText"/>
        <w:rPr>
          <w:ins w:id="97" w:author="change" w:date="2023-08-19T16:39:00Z"/>
          <w:rFonts w:ascii="Courier New" w:hAnsi="Courier New" w:cs="Courier New"/>
        </w:rPr>
      </w:pPr>
      <w:ins w:id="98" w:author="change" w:date="2023-08-19T16:39:00Z">
        <w:r w:rsidRPr="00EB3343">
          <w:rPr>
            <w:rFonts w:ascii="Courier New" w:hAnsi="Courier New" w:cs="Courier New"/>
          </w:rPr>
          <w:t xml:space="preserve">SOUND: DOOR SHUTS </w:t>
        </w:r>
      </w:ins>
    </w:p>
    <w:p w14:paraId="4B4C95E5" w14:textId="77777777" w:rsidR="007E3D83" w:rsidRPr="00EB3343" w:rsidRDefault="007E3D83" w:rsidP="00EB3343">
      <w:pPr>
        <w:pStyle w:val="PlainText"/>
        <w:rPr>
          <w:ins w:id="99" w:author="change" w:date="2023-08-19T16:39:00Z"/>
          <w:rFonts w:ascii="Courier New" w:hAnsi="Courier New" w:cs="Courier New"/>
        </w:rPr>
      </w:pPr>
    </w:p>
    <w:p w14:paraId="541F5ACA" w14:textId="77777777" w:rsidR="007E3D83" w:rsidRPr="00EB3343" w:rsidRDefault="007E3D83" w:rsidP="00EB3343">
      <w:pPr>
        <w:pStyle w:val="PlainText"/>
        <w:rPr>
          <w:ins w:id="100" w:author="change" w:date="2023-08-19T16:39:00Z"/>
          <w:rFonts w:ascii="Courier New" w:hAnsi="Courier New" w:cs="Courier New"/>
        </w:rPr>
      </w:pPr>
      <w:ins w:id="101" w:author="change" w:date="2023-08-19T16:39:00Z">
        <w:r w:rsidRPr="00EB3343">
          <w:rPr>
            <w:rFonts w:ascii="Courier New" w:hAnsi="Courier New" w:cs="Courier New"/>
          </w:rPr>
          <w:t>WATSON: You're quite muffled up tonight, I see. Overcoat, scarf and gloves. Slip '</w:t>
        </w:r>
        <w:proofErr w:type="spellStart"/>
        <w:r w:rsidRPr="00EB3343">
          <w:rPr>
            <w:rFonts w:ascii="Courier New" w:hAnsi="Courier New" w:cs="Courier New"/>
          </w:rPr>
          <w:t>em</w:t>
        </w:r>
        <w:proofErr w:type="spellEnd"/>
        <w:r w:rsidRPr="00EB3343">
          <w:rPr>
            <w:rFonts w:ascii="Courier New" w:hAnsi="Courier New" w:cs="Courier New"/>
          </w:rPr>
          <w:t xml:space="preserve"> off and come and join me by the fire.</w:t>
        </w:r>
      </w:ins>
    </w:p>
    <w:p w14:paraId="51EAE71A" w14:textId="77777777" w:rsidR="007E3D83" w:rsidRPr="00EB3343" w:rsidRDefault="007E3D83" w:rsidP="00EB3343">
      <w:pPr>
        <w:pStyle w:val="PlainText"/>
        <w:rPr>
          <w:ins w:id="102" w:author="change" w:date="2023-08-19T16:39:00Z"/>
          <w:rFonts w:ascii="Courier New" w:hAnsi="Courier New" w:cs="Courier New"/>
        </w:rPr>
      </w:pPr>
    </w:p>
    <w:p w14:paraId="3BB0A39E" w14:textId="77777777" w:rsidR="007E3D83" w:rsidRPr="00EB3343" w:rsidRDefault="007E3D83" w:rsidP="00EB3343">
      <w:pPr>
        <w:pStyle w:val="PlainText"/>
        <w:rPr>
          <w:ins w:id="103" w:author="change" w:date="2023-08-19T16:39:00Z"/>
          <w:rFonts w:ascii="Courier New" w:hAnsi="Courier New" w:cs="Courier New"/>
        </w:rPr>
      </w:pPr>
      <w:ins w:id="104" w:author="change" w:date="2023-08-19T16:39:00Z">
        <w:r w:rsidRPr="00EB3343">
          <w:rPr>
            <w:rFonts w:ascii="Courier New" w:hAnsi="Courier New" w:cs="Courier New"/>
          </w:rPr>
          <w:t>ANNOUNCER: Thanks, doctor. Quite a nip in the air tonight.</w:t>
        </w:r>
      </w:ins>
    </w:p>
    <w:p w14:paraId="0281AFB5" w14:textId="77777777" w:rsidR="007E3D83" w:rsidRPr="00EB3343" w:rsidRDefault="007E3D83" w:rsidP="00EB3343">
      <w:pPr>
        <w:pStyle w:val="PlainText"/>
        <w:rPr>
          <w:ins w:id="105" w:author="change" w:date="2023-08-19T16:39:00Z"/>
          <w:rFonts w:ascii="Courier New" w:hAnsi="Courier New" w:cs="Courier New"/>
        </w:rPr>
      </w:pPr>
    </w:p>
    <w:p w14:paraId="443E54EC" w14:textId="77777777" w:rsidR="007E3D83" w:rsidRPr="00EB3343" w:rsidRDefault="007E3D83" w:rsidP="00EB3343">
      <w:pPr>
        <w:pStyle w:val="PlainText"/>
        <w:rPr>
          <w:ins w:id="106" w:author="change" w:date="2023-08-19T16:39:00Z"/>
          <w:rFonts w:ascii="Courier New" w:hAnsi="Courier New" w:cs="Courier New"/>
        </w:rPr>
      </w:pPr>
      <w:ins w:id="107" w:author="change" w:date="2023-08-19T16:39:00Z">
        <w:r w:rsidRPr="00EB3343">
          <w:rPr>
            <w:rFonts w:ascii="Courier New" w:hAnsi="Courier New" w:cs="Courier New"/>
          </w:rPr>
          <w:t>WATSON: Yes, there is indeed.</w:t>
        </w:r>
      </w:ins>
    </w:p>
    <w:p w14:paraId="264CB4FC" w14:textId="77777777" w:rsidR="007E3D83" w:rsidRPr="00EB3343" w:rsidRDefault="007E3D83" w:rsidP="00EB3343">
      <w:pPr>
        <w:pStyle w:val="PlainText"/>
        <w:rPr>
          <w:ins w:id="108" w:author="change" w:date="2023-08-19T16:39:00Z"/>
          <w:rFonts w:ascii="Courier New" w:hAnsi="Courier New" w:cs="Courier New"/>
        </w:rPr>
      </w:pPr>
    </w:p>
    <w:p w14:paraId="67C7EA75" w14:textId="77777777" w:rsidR="007E3D83" w:rsidRPr="00EB3343" w:rsidRDefault="007E3D83" w:rsidP="00EB3343">
      <w:pPr>
        <w:pStyle w:val="PlainText"/>
        <w:rPr>
          <w:ins w:id="109" w:author="change" w:date="2023-08-19T16:39:00Z"/>
          <w:rFonts w:ascii="Courier New" w:hAnsi="Courier New" w:cs="Courier New"/>
        </w:rPr>
      </w:pPr>
      <w:ins w:id="110" w:author="change" w:date="2023-08-19T16:39:00Z">
        <w:r w:rsidRPr="00EB3343">
          <w:rPr>
            <w:rFonts w:ascii="Courier New" w:hAnsi="Courier New" w:cs="Courier New"/>
          </w:rPr>
          <w:t>ANNOUNCER: Well, doctor, you told us last week that tonight's story centered around the activities of a brilliant and beautiful woman.</w:t>
        </w:r>
      </w:ins>
    </w:p>
    <w:p w14:paraId="7B7A6C35" w14:textId="77777777" w:rsidR="007E3D83" w:rsidRPr="00EB3343" w:rsidRDefault="007E3D83" w:rsidP="00EB3343">
      <w:pPr>
        <w:pStyle w:val="PlainText"/>
        <w:rPr>
          <w:ins w:id="111" w:author="change" w:date="2023-08-19T16:39:00Z"/>
          <w:rFonts w:ascii="Courier New" w:hAnsi="Courier New" w:cs="Courier New"/>
        </w:rPr>
      </w:pPr>
    </w:p>
    <w:p w14:paraId="22962810" w14:textId="77777777" w:rsidR="007E3D83" w:rsidRPr="00EB3343" w:rsidRDefault="007E3D83" w:rsidP="00EB3343">
      <w:pPr>
        <w:pStyle w:val="PlainText"/>
        <w:rPr>
          <w:ins w:id="112" w:author="change" w:date="2023-08-19T16:39:00Z"/>
          <w:rFonts w:ascii="Courier New" w:hAnsi="Courier New" w:cs="Courier New"/>
        </w:rPr>
      </w:pPr>
      <w:ins w:id="113" w:author="change" w:date="2023-08-19T16:39:00Z">
        <w:r w:rsidRPr="00EB3343">
          <w:rPr>
            <w:rFonts w:ascii="Courier New" w:hAnsi="Courier New" w:cs="Courier New"/>
          </w:rPr>
          <w:t>WATSON: Yes, my boy. Her name was Irene Adler. But I never knew Holmes to refer to her by any other name than "The Woman."</w:t>
        </w:r>
      </w:ins>
    </w:p>
    <w:p w14:paraId="758BBC8F" w14:textId="77777777" w:rsidR="007E3D83" w:rsidRPr="00EB3343" w:rsidRDefault="007E3D83" w:rsidP="00EB3343">
      <w:pPr>
        <w:pStyle w:val="PlainText"/>
        <w:rPr>
          <w:ins w:id="114" w:author="change" w:date="2023-08-19T16:39:00Z"/>
          <w:rFonts w:ascii="Courier New" w:hAnsi="Courier New" w:cs="Courier New"/>
        </w:rPr>
      </w:pPr>
    </w:p>
    <w:p w14:paraId="0CCDB67C" w14:textId="77777777" w:rsidR="007E3D83" w:rsidRPr="00EB3343" w:rsidRDefault="007E3D83" w:rsidP="00EB3343">
      <w:pPr>
        <w:pStyle w:val="PlainText"/>
        <w:rPr>
          <w:ins w:id="115" w:author="change" w:date="2023-08-19T16:39:00Z"/>
          <w:rFonts w:ascii="Courier New" w:hAnsi="Courier New" w:cs="Courier New"/>
        </w:rPr>
      </w:pPr>
      <w:ins w:id="116" w:author="change" w:date="2023-08-19T16:39:00Z">
        <w:r w:rsidRPr="00EB3343">
          <w:rPr>
            <w:rFonts w:ascii="Courier New" w:hAnsi="Courier New" w:cs="Courier New"/>
          </w:rPr>
          <w:t>ANNOUNCER: She sounds mighty intriguing. How did you happen to meet up with her?</w:t>
        </w:r>
      </w:ins>
    </w:p>
    <w:p w14:paraId="4ADE6254" w14:textId="77777777" w:rsidR="007E3D83" w:rsidRPr="00EB3343" w:rsidRDefault="007E3D83" w:rsidP="00EB3343">
      <w:pPr>
        <w:pStyle w:val="PlainText"/>
        <w:rPr>
          <w:ins w:id="117" w:author="change" w:date="2023-08-19T16:39:00Z"/>
          <w:rFonts w:ascii="Courier New" w:hAnsi="Courier New" w:cs="Courier New"/>
        </w:rPr>
      </w:pPr>
    </w:p>
    <w:p w14:paraId="506EFB98" w14:textId="45353AA3" w:rsidR="007E3D83" w:rsidRPr="00EB3343" w:rsidRDefault="007E3D83" w:rsidP="00EB3343">
      <w:pPr>
        <w:pStyle w:val="PlainText"/>
        <w:rPr>
          <w:ins w:id="118" w:author="change" w:date="2023-08-19T16:39:00Z"/>
          <w:rFonts w:ascii="Courier New" w:hAnsi="Courier New" w:cs="Courier New"/>
        </w:rPr>
      </w:pPr>
      <w:ins w:id="119" w:author="change" w:date="2023-08-19T16:39:00Z">
        <w:r w:rsidRPr="00EB3343">
          <w:rPr>
            <w:rFonts w:ascii="Courier New" w:hAnsi="Courier New" w:cs="Courier New"/>
          </w:rPr>
          <w:t xml:space="preserve">WATSON: Well, I'll tell you the story from the beginning. </w:t>
        </w:r>
      </w:ins>
      <w:r w:rsidRPr="00EB3343">
        <w:rPr>
          <w:rFonts w:ascii="Courier New" w:hAnsi="Courier New"/>
          <w:rPrChange w:id="120" w:author="change" w:date="2023-08-19T16:39:00Z">
            <w:rPr/>
          </w:rPrChange>
        </w:rPr>
        <w:t>One night</w:t>
      </w:r>
      <w:del w:id="121" w:author="change" w:date="2023-08-19T16:39:00Z">
        <w:r w:rsidR="00000000">
          <w:delText>—</w:delText>
        </w:r>
      </w:del>
      <w:ins w:id="122" w:author="change" w:date="2023-08-19T16:39:00Z">
        <w:r w:rsidRPr="00EB3343">
          <w:rPr>
            <w:rFonts w:ascii="Courier New" w:hAnsi="Courier New" w:cs="Courier New"/>
          </w:rPr>
          <w:t xml:space="preserve"> -- </w:t>
        </w:r>
      </w:ins>
      <w:r w:rsidRPr="00EB3343">
        <w:rPr>
          <w:rFonts w:ascii="Courier New" w:hAnsi="Courier New"/>
          <w:rPrChange w:id="123" w:author="change" w:date="2023-08-19T16:39:00Z">
            <w:rPr/>
          </w:rPrChange>
        </w:rPr>
        <w:t xml:space="preserve">it was on the twentieth of March, </w:t>
      </w:r>
      <w:del w:id="124" w:author="change" w:date="2023-08-19T16:39:00Z">
        <w:r w:rsidR="00000000">
          <w:delText xml:space="preserve">1888—I </w:delText>
        </w:r>
      </w:del>
      <w:ins w:id="125" w:author="change" w:date="2023-08-19T16:39:00Z">
        <w:r w:rsidRPr="00EB3343">
          <w:rPr>
            <w:rFonts w:ascii="Courier New" w:hAnsi="Courier New" w:cs="Courier New"/>
          </w:rPr>
          <w:t xml:space="preserve">Eighteen Hundred and Eighty-Eight, to be exact -- I </w:t>
        </w:r>
      </w:ins>
      <w:r w:rsidRPr="00EB3343">
        <w:rPr>
          <w:rFonts w:ascii="Courier New" w:hAnsi="Courier New"/>
          <w:rPrChange w:id="126" w:author="change" w:date="2023-08-19T16:39:00Z">
            <w:rPr/>
          </w:rPrChange>
        </w:rPr>
        <w:t xml:space="preserve">was returning </w:t>
      </w:r>
      <w:ins w:id="127" w:author="change" w:date="2023-08-19T16:39:00Z">
        <w:r w:rsidRPr="00EB3343">
          <w:rPr>
            <w:rFonts w:ascii="Courier New" w:hAnsi="Courier New" w:cs="Courier New"/>
          </w:rPr>
          <w:t xml:space="preserve">home </w:t>
        </w:r>
      </w:ins>
      <w:r w:rsidRPr="00EB3343">
        <w:rPr>
          <w:rFonts w:ascii="Courier New" w:hAnsi="Courier New"/>
          <w:rPrChange w:id="128" w:author="change" w:date="2023-08-19T16:39:00Z">
            <w:rPr/>
          </w:rPrChange>
        </w:rPr>
        <w:t xml:space="preserve">from a </w:t>
      </w:r>
      <w:del w:id="129" w:author="change" w:date="2023-08-19T16:39:00Z">
        <w:r w:rsidR="00000000">
          <w:delText>journey</w:delText>
        </w:r>
      </w:del>
      <w:ins w:id="130" w:author="change" w:date="2023-08-19T16:39:00Z">
        <w:r w:rsidRPr="00EB3343">
          <w:rPr>
            <w:rFonts w:ascii="Courier New" w:hAnsi="Courier New" w:cs="Courier New"/>
          </w:rPr>
          <w:t>visit</w:t>
        </w:r>
      </w:ins>
      <w:r w:rsidRPr="00EB3343">
        <w:rPr>
          <w:rFonts w:ascii="Courier New" w:hAnsi="Courier New"/>
          <w:rPrChange w:id="131" w:author="change" w:date="2023-08-19T16:39:00Z">
            <w:rPr/>
          </w:rPrChange>
        </w:rPr>
        <w:t xml:space="preserve"> to a patient</w:t>
      </w:r>
      <w:del w:id="132" w:author="change" w:date="2023-08-19T16:39:00Z">
        <w:r w:rsidR="00000000">
          <w:delText xml:space="preserve"> (for I had now returned to civil practice),</w:delText>
        </w:r>
      </w:del>
      <w:ins w:id="133" w:author="change" w:date="2023-08-19T16:39:00Z">
        <w:r w:rsidRPr="00EB3343">
          <w:rPr>
            <w:rFonts w:ascii="Courier New" w:hAnsi="Courier New" w:cs="Courier New"/>
          </w:rPr>
          <w:t>,</w:t>
        </w:r>
      </w:ins>
      <w:r w:rsidRPr="00EB3343">
        <w:rPr>
          <w:rFonts w:ascii="Courier New" w:hAnsi="Courier New"/>
          <w:rPrChange w:id="134" w:author="change" w:date="2023-08-19T16:39:00Z">
            <w:rPr/>
          </w:rPrChange>
        </w:rPr>
        <w:t xml:space="preserve"> when my </w:t>
      </w:r>
      <w:del w:id="135" w:author="change" w:date="2023-08-19T16:39:00Z">
        <w:r w:rsidR="00000000">
          <w:delText>way</w:delText>
        </w:r>
      </w:del>
      <w:ins w:id="136" w:author="change" w:date="2023-08-19T16:39:00Z">
        <w:r w:rsidRPr="00EB3343">
          <w:rPr>
            <w:rFonts w:ascii="Courier New" w:hAnsi="Courier New" w:cs="Courier New"/>
          </w:rPr>
          <w:t>steps</w:t>
        </w:r>
      </w:ins>
      <w:r w:rsidRPr="00EB3343">
        <w:rPr>
          <w:rFonts w:ascii="Courier New" w:hAnsi="Courier New"/>
          <w:rPrChange w:id="137" w:author="change" w:date="2023-08-19T16:39:00Z">
            <w:rPr/>
          </w:rPrChange>
        </w:rPr>
        <w:t xml:space="preserve"> led me through Baker Street. </w:t>
      </w:r>
      <w:ins w:id="138" w:author="change" w:date="2023-08-19T16:39:00Z">
        <w:r w:rsidRPr="00EB3343">
          <w:rPr>
            <w:rFonts w:ascii="Courier New" w:hAnsi="Courier New" w:cs="Courier New"/>
          </w:rPr>
          <w:t>Since my marriage, I hadn't seen much of Sherlock Holmes and--</w:t>
        </w:r>
      </w:ins>
    </w:p>
    <w:p w14:paraId="4CB6D035" w14:textId="77777777" w:rsidR="007E3D83" w:rsidRPr="00EB3343" w:rsidRDefault="007E3D83" w:rsidP="00EB3343">
      <w:pPr>
        <w:pStyle w:val="PlainText"/>
        <w:rPr>
          <w:ins w:id="139" w:author="change" w:date="2023-08-19T16:39:00Z"/>
          <w:rFonts w:ascii="Courier New" w:hAnsi="Courier New" w:cs="Courier New"/>
        </w:rPr>
      </w:pPr>
    </w:p>
    <w:p w14:paraId="1C5E60DD" w14:textId="77777777" w:rsidR="007E3D83" w:rsidRPr="00EB3343" w:rsidRDefault="007E3D83" w:rsidP="00EB3343">
      <w:pPr>
        <w:pStyle w:val="PlainText"/>
        <w:rPr>
          <w:ins w:id="140" w:author="change" w:date="2023-08-19T16:39:00Z"/>
          <w:rFonts w:ascii="Courier New" w:hAnsi="Courier New" w:cs="Courier New"/>
        </w:rPr>
      </w:pPr>
      <w:ins w:id="141" w:author="change" w:date="2023-08-19T16:39:00Z">
        <w:r w:rsidRPr="00EB3343">
          <w:rPr>
            <w:rFonts w:ascii="Courier New" w:hAnsi="Courier New" w:cs="Courier New"/>
          </w:rPr>
          <w:t>ANNOUNCER: You couldn't resist stopping by Two-Twenty-One B, I'm sure, doctor.</w:t>
        </w:r>
      </w:ins>
    </w:p>
    <w:p w14:paraId="6BB6CF6E" w14:textId="77777777" w:rsidR="007E3D83" w:rsidRPr="00EB3343" w:rsidRDefault="007E3D83" w:rsidP="00EB3343">
      <w:pPr>
        <w:pStyle w:val="PlainText"/>
        <w:rPr>
          <w:ins w:id="142" w:author="change" w:date="2023-08-19T16:39:00Z"/>
          <w:rFonts w:ascii="Courier New" w:hAnsi="Courier New" w:cs="Courier New"/>
        </w:rPr>
      </w:pPr>
    </w:p>
    <w:p w14:paraId="5F40A44C" w14:textId="3A341EF1" w:rsidR="007E3D83" w:rsidRPr="00EB3343" w:rsidRDefault="007E3D83" w:rsidP="00EB3343">
      <w:pPr>
        <w:pStyle w:val="PlainText"/>
        <w:rPr>
          <w:rFonts w:ascii="Courier New" w:hAnsi="Courier New"/>
          <w:rPrChange w:id="143" w:author="change" w:date="2023-08-19T16:39:00Z">
            <w:rPr/>
          </w:rPrChange>
        </w:rPr>
        <w:pPrChange w:id="144" w:author="change" w:date="2023-08-19T16:39:00Z">
          <w:pPr>
            <w:pStyle w:val="PreformattedText"/>
          </w:pPr>
        </w:pPrChange>
      </w:pPr>
      <w:ins w:id="145" w:author="change" w:date="2023-08-19T16:39:00Z">
        <w:r w:rsidRPr="00EB3343">
          <w:rPr>
            <w:rFonts w:ascii="Courier New" w:hAnsi="Courier New" w:cs="Courier New"/>
          </w:rPr>
          <w:t xml:space="preserve">WATSON: </w:t>
        </w:r>
        <w:proofErr w:type="gramStart"/>
        <w:r w:rsidRPr="00EB3343">
          <w:rPr>
            <w:rFonts w:ascii="Courier New" w:hAnsi="Courier New" w:cs="Courier New"/>
          </w:rPr>
          <w:t>Of course</w:t>
        </w:r>
        <w:proofErr w:type="gramEnd"/>
        <w:r w:rsidRPr="00EB3343">
          <w:rPr>
            <w:rFonts w:ascii="Courier New" w:hAnsi="Courier New" w:cs="Courier New"/>
          </w:rPr>
          <w:t xml:space="preserve"> I couldn't. </w:t>
        </w:r>
      </w:ins>
      <w:r w:rsidRPr="00EB3343">
        <w:rPr>
          <w:rFonts w:ascii="Courier New" w:hAnsi="Courier New"/>
          <w:rPrChange w:id="146" w:author="change" w:date="2023-08-19T16:39:00Z">
            <w:rPr/>
          </w:rPrChange>
        </w:rPr>
        <w:t xml:space="preserve">As I </w:t>
      </w:r>
      <w:del w:id="147" w:author="change" w:date="2023-08-19T16:39:00Z">
        <w:r w:rsidR="00000000">
          <w:delText>passed</w:delText>
        </w:r>
      </w:del>
      <w:ins w:id="148" w:author="change" w:date="2023-08-19T16:39:00Z">
        <w:r w:rsidRPr="00EB3343">
          <w:rPr>
            <w:rFonts w:ascii="Courier New" w:hAnsi="Courier New" w:cs="Courier New"/>
          </w:rPr>
          <w:t>stood outside</w:t>
        </w:r>
      </w:ins>
      <w:r w:rsidRPr="00EB3343">
        <w:rPr>
          <w:rFonts w:ascii="Courier New" w:hAnsi="Courier New"/>
          <w:rPrChange w:id="149" w:author="change" w:date="2023-08-19T16:39:00Z">
            <w:rPr/>
          </w:rPrChange>
        </w:rPr>
        <w:t xml:space="preserve"> the well-remembered door, </w:t>
      </w:r>
      <w:del w:id="150" w:author="change" w:date="2023-08-19T16:39:00Z">
        <w:r w:rsidR="00000000">
          <w:delText xml:space="preserve">which must always be associated in my mind with my wooing, and with the dark incidents of the Study in Scarlet, I was seized with a keen desire to see Holmes again, and to know how he was employing his extraordinary powers. His rooms were brilliantly lit, and, even as </w:delText>
        </w:r>
      </w:del>
      <w:r w:rsidRPr="00EB3343">
        <w:rPr>
          <w:rFonts w:ascii="Courier New" w:hAnsi="Courier New"/>
          <w:rPrChange w:id="151" w:author="change" w:date="2023-08-19T16:39:00Z">
            <w:rPr/>
          </w:rPrChange>
        </w:rPr>
        <w:t>I looked up</w:t>
      </w:r>
      <w:del w:id="152" w:author="change" w:date="2023-08-19T16:39:00Z">
        <w:r w:rsidR="00000000">
          <w:delText xml:space="preserve">, I </w:delText>
        </w:r>
      </w:del>
      <w:ins w:id="153" w:author="change" w:date="2023-08-19T16:39:00Z">
        <w:r w:rsidRPr="00EB3343">
          <w:rPr>
            <w:rFonts w:ascii="Courier New" w:hAnsi="Courier New" w:cs="Courier New"/>
          </w:rPr>
          <w:t xml:space="preserve"> at the lighted windows and </w:t>
        </w:r>
      </w:ins>
      <w:r w:rsidRPr="00EB3343">
        <w:rPr>
          <w:rFonts w:ascii="Courier New" w:hAnsi="Courier New"/>
          <w:rPrChange w:id="154" w:author="change" w:date="2023-08-19T16:39:00Z">
            <w:rPr/>
          </w:rPrChange>
        </w:rPr>
        <w:t xml:space="preserve">saw </w:t>
      </w:r>
      <w:del w:id="155" w:author="change" w:date="2023-08-19T16:39:00Z">
        <w:r w:rsidR="00000000">
          <w:delText>his</w:delText>
        </w:r>
      </w:del>
      <w:ins w:id="156" w:author="change" w:date="2023-08-19T16:39:00Z">
        <w:r w:rsidRPr="00EB3343">
          <w:rPr>
            <w:rFonts w:ascii="Courier New" w:hAnsi="Courier New" w:cs="Courier New"/>
          </w:rPr>
          <w:t>the</w:t>
        </w:r>
      </w:ins>
      <w:r w:rsidRPr="00EB3343">
        <w:rPr>
          <w:rFonts w:ascii="Courier New" w:hAnsi="Courier New"/>
          <w:rPrChange w:id="157" w:author="change" w:date="2023-08-19T16:39:00Z">
            <w:rPr/>
          </w:rPrChange>
        </w:rPr>
        <w:t xml:space="preserve"> tall, spare figure </w:t>
      </w:r>
      <w:ins w:id="158" w:author="change" w:date="2023-08-19T16:39:00Z">
        <w:r w:rsidRPr="00EB3343">
          <w:rPr>
            <w:rFonts w:ascii="Courier New" w:hAnsi="Courier New" w:cs="Courier New"/>
          </w:rPr>
          <w:t xml:space="preserve">of my old friend </w:t>
        </w:r>
      </w:ins>
      <w:r w:rsidRPr="00EB3343">
        <w:rPr>
          <w:rFonts w:ascii="Courier New" w:hAnsi="Courier New"/>
          <w:rPrChange w:id="159" w:author="change" w:date="2023-08-19T16:39:00Z">
            <w:rPr/>
          </w:rPrChange>
        </w:rPr>
        <w:t xml:space="preserve">pass twice in </w:t>
      </w:r>
      <w:del w:id="160" w:author="change" w:date="2023-08-19T16:39:00Z">
        <w:r w:rsidR="00000000">
          <w:delText xml:space="preserve">a </w:delText>
        </w:r>
      </w:del>
      <w:r w:rsidRPr="00EB3343">
        <w:rPr>
          <w:rFonts w:ascii="Courier New" w:hAnsi="Courier New"/>
          <w:rPrChange w:id="161" w:author="change" w:date="2023-08-19T16:39:00Z">
            <w:rPr/>
          </w:rPrChange>
        </w:rPr>
        <w:t xml:space="preserve">dark silhouette against the blind. He was pacing the room swiftly, eagerly, with his head sunk </w:t>
      </w:r>
      <w:del w:id="162" w:author="change" w:date="2023-08-19T16:39:00Z">
        <w:r w:rsidR="00000000">
          <w:delText>upon</w:delText>
        </w:r>
      </w:del>
      <w:ins w:id="163" w:author="change" w:date="2023-08-19T16:39:00Z">
        <w:r w:rsidRPr="00EB3343">
          <w:rPr>
            <w:rFonts w:ascii="Courier New" w:hAnsi="Courier New" w:cs="Courier New"/>
          </w:rPr>
          <w:t>on</w:t>
        </w:r>
      </w:ins>
      <w:r w:rsidRPr="00EB3343">
        <w:rPr>
          <w:rFonts w:ascii="Courier New" w:hAnsi="Courier New"/>
          <w:rPrChange w:id="164" w:author="change" w:date="2023-08-19T16:39:00Z">
            <w:rPr/>
          </w:rPrChange>
        </w:rPr>
        <w:t xml:space="preserve"> his chest and his hands clasped behind him. To me, who knew his every mood and habit, his attitude and manner told their own story. </w:t>
      </w:r>
      <w:del w:id="165" w:author="change" w:date="2023-08-19T16:39:00Z">
        <w:r w:rsidR="00000000">
          <w:delText>He was at work again. He had risen out of his drug-created dreams and</w:delText>
        </w:r>
      </w:del>
      <w:ins w:id="166" w:author="change" w:date="2023-08-19T16:39:00Z">
        <w:r w:rsidRPr="00EB3343">
          <w:rPr>
            <w:rFonts w:ascii="Courier New" w:hAnsi="Courier New" w:cs="Courier New"/>
          </w:rPr>
          <w:t>He</w:t>
        </w:r>
      </w:ins>
      <w:r w:rsidRPr="00EB3343">
        <w:rPr>
          <w:rFonts w:ascii="Courier New" w:hAnsi="Courier New"/>
          <w:rPrChange w:id="167" w:author="change" w:date="2023-08-19T16:39:00Z">
            <w:rPr/>
          </w:rPrChange>
        </w:rPr>
        <w:t xml:space="preserve"> was hot </w:t>
      </w:r>
      <w:del w:id="168" w:author="change" w:date="2023-08-19T16:39:00Z">
        <w:r w:rsidR="00000000">
          <w:delText>upon</w:delText>
        </w:r>
      </w:del>
      <w:ins w:id="169" w:author="change" w:date="2023-08-19T16:39:00Z">
        <w:r w:rsidRPr="00EB3343">
          <w:rPr>
            <w:rFonts w:ascii="Courier New" w:hAnsi="Courier New" w:cs="Courier New"/>
          </w:rPr>
          <w:t>on</w:t>
        </w:r>
      </w:ins>
      <w:r w:rsidRPr="00EB3343">
        <w:rPr>
          <w:rFonts w:ascii="Courier New" w:hAnsi="Courier New"/>
          <w:rPrChange w:id="170" w:author="change" w:date="2023-08-19T16:39:00Z">
            <w:rPr/>
          </w:rPrChange>
        </w:rPr>
        <w:t xml:space="preserve"> the scent of some new problem. I rang the bell and </w:t>
      </w:r>
      <w:del w:id="171" w:author="change" w:date="2023-08-19T16:39:00Z">
        <w:r w:rsidR="00000000">
          <w:delText>was shown up to the chamber which had formerly been in part my own.</w:delText>
        </w:r>
        <w:r w:rsidR="00000000">
          <w:cr/>
        </w:r>
      </w:del>
      <w:ins w:id="172" w:author="change" w:date="2023-08-19T16:39:00Z">
        <w:r w:rsidRPr="00EB3343">
          <w:rPr>
            <w:rFonts w:ascii="Courier New" w:hAnsi="Courier New" w:cs="Courier New"/>
          </w:rPr>
          <w:t>a few moments later, found myself standing before him. (FADES OUT)</w:t>
        </w:r>
      </w:ins>
    </w:p>
    <w:p w14:paraId="4DEBE2D5" w14:textId="77777777" w:rsidR="007E3D83" w:rsidRPr="00EB3343" w:rsidRDefault="007E3D83" w:rsidP="00EB3343">
      <w:pPr>
        <w:pStyle w:val="PlainText"/>
        <w:rPr>
          <w:rFonts w:ascii="Courier New" w:hAnsi="Courier New"/>
          <w:rPrChange w:id="173" w:author="change" w:date="2023-08-19T16:39:00Z">
            <w:rPr/>
          </w:rPrChange>
        </w:rPr>
      </w:pPr>
    </w:p>
    <w:p w14:paraId="7C93CC01" w14:textId="77777777" w:rsidR="00000000" w:rsidRDefault="00000000">
      <w:pPr>
        <w:pStyle w:val="PreformattedText"/>
        <w:rPr>
          <w:del w:id="174" w:author="change" w:date="2023-08-19T16:39:00Z"/>
        </w:rPr>
      </w:pPr>
    </w:p>
    <w:p w14:paraId="4D063501" w14:textId="77777777" w:rsidR="00000000" w:rsidRDefault="00000000">
      <w:pPr>
        <w:pStyle w:val="PreformattedText"/>
        <w:rPr>
          <w:del w:id="175" w:author="change" w:date="2023-08-19T16:39:00Z"/>
        </w:rPr>
      </w:pPr>
      <w:del w:id="176" w:author="change" w:date="2023-08-19T16:39:00Z">
        <w:r>
          <w:delText>His manner was not effusive. It seldom was;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delText>
        </w:r>
        <w:r>
          <w:cr/>
        </w:r>
      </w:del>
    </w:p>
    <w:p w14:paraId="022C3DE9" w14:textId="77777777" w:rsidR="00000000" w:rsidRDefault="00000000">
      <w:pPr>
        <w:pStyle w:val="PreformattedText"/>
        <w:rPr>
          <w:del w:id="177" w:author="change" w:date="2023-08-19T16:39:00Z"/>
        </w:rPr>
      </w:pPr>
      <w:del w:id="178" w:author="change" w:date="2023-08-19T16:39:00Z">
        <w:r>
          <w:cr/>
        </w:r>
      </w:del>
    </w:p>
    <w:p w14:paraId="6D69DC71" w14:textId="10B96FB3" w:rsidR="007E3D83" w:rsidRPr="00EB3343" w:rsidRDefault="00000000" w:rsidP="00EB3343">
      <w:pPr>
        <w:pStyle w:val="PlainText"/>
        <w:rPr>
          <w:rFonts w:ascii="Courier New" w:hAnsi="Courier New"/>
          <w:rPrChange w:id="179" w:author="change" w:date="2023-08-19T16:39:00Z">
            <w:rPr/>
          </w:rPrChange>
        </w:rPr>
        <w:pPrChange w:id="180" w:author="change" w:date="2023-08-19T16:39:00Z">
          <w:pPr>
            <w:pStyle w:val="PreformattedText"/>
          </w:pPr>
        </w:pPrChange>
      </w:pPr>
      <w:del w:id="181" w:author="change" w:date="2023-08-19T16:39:00Z">
        <w:r>
          <w:lastRenderedPageBreak/>
          <w:delText>“Wedlock</w:delText>
        </w:r>
      </w:del>
      <w:ins w:id="182" w:author="change" w:date="2023-08-19T16:39:00Z">
        <w:r w:rsidR="007E3D83" w:rsidRPr="00EB3343">
          <w:rPr>
            <w:rFonts w:ascii="Courier New" w:hAnsi="Courier New" w:cs="Courier New"/>
          </w:rPr>
          <w:t>HOLMES: (FADES IN) Marriage</w:t>
        </w:r>
      </w:ins>
      <w:r w:rsidR="007E3D83" w:rsidRPr="00EB3343">
        <w:rPr>
          <w:rFonts w:ascii="Courier New" w:hAnsi="Courier New"/>
          <w:rPrChange w:id="183" w:author="change" w:date="2023-08-19T16:39:00Z">
            <w:rPr/>
          </w:rPrChange>
        </w:rPr>
        <w:t xml:space="preserve"> suits you</w:t>
      </w:r>
      <w:del w:id="184" w:author="change" w:date="2023-08-19T16:39:00Z">
        <w:r>
          <w:delText>,” he remarked. “I think</w:delText>
        </w:r>
      </w:del>
      <w:r w:rsidR="007E3D83" w:rsidRPr="00EB3343">
        <w:rPr>
          <w:rFonts w:ascii="Courier New" w:hAnsi="Courier New"/>
          <w:rPrChange w:id="185" w:author="change" w:date="2023-08-19T16:39:00Z">
            <w:rPr/>
          </w:rPrChange>
        </w:rPr>
        <w:t>, Watson</w:t>
      </w:r>
      <w:del w:id="186" w:author="change" w:date="2023-08-19T16:39:00Z">
        <w:r>
          <w:delText>, that you have put on seven and a half pounds since I saw you.”</w:delText>
        </w:r>
        <w:r>
          <w:cr/>
        </w:r>
      </w:del>
      <w:ins w:id="187" w:author="change" w:date="2023-08-19T16:39:00Z">
        <w:r w:rsidR="007E3D83" w:rsidRPr="00EB3343">
          <w:rPr>
            <w:rFonts w:ascii="Courier New" w:hAnsi="Courier New" w:cs="Courier New"/>
          </w:rPr>
          <w:t>. You look in splendid shape.</w:t>
        </w:r>
      </w:ins>
    </w:p>
    <w:p w14:paraId="113ADDCE" w14:textId="77777777" w:rsidR="007E3D83" w:rsidRPr="00EB3343" w:rsidRDefault="007E3D83" w:rsidP="00EB3343">
      <w:pPr>
        <w:pStyle w:val="PlainText"/>
        <w:rPr>
          <w:rFonts w:ascii="Courier New" w:hAnsi="Courier New"/>
          <w:rPrChange w:id="188" w:author="change" w:date="2023-08-19T16:39:00Z">
            <w:rPr/>
          </w:rPrChange>
        </w:rPr>
      </w:pPr>
    </w:p>
    <w:p w14:paraId="34FEEA4A" w14:textId="77777777" w:rsidR="00000000" w:rsidRDefault="00000000">
      <w:pPr>
        <w:pStyle w:val="PreformattedText"/>
        <w:rPr>
          <w:del w:id="189" w:author="change" w:date="2023-08-19T16:39:00Z"/>
        </w:rPr>
      </w:pPr>
    </w:p>
    <w:p w14:paraId="326EDE91" w14:textId="77777777" w:rsidR="00000000" w:rsidRDefault="00000000">
      <w:pPr>
        <w:pStyle w:val="PreformattedText"/>
        <w:rPr>
          <w:del w:id="190" w:author="change" w:date="2023-08-19T16:39:00Z"/>
        </w:rPr>
      </w:pPr>
      <w:del w:id="191" w:author="change" w:date="2023-08-19T16:39:00Z">
        <w:r>
          <w:delText>“Seven!” I answered.</w:delText>
        </w:r>
        <w:r>
          <w:cr/>
        </w:r>
      </w:del>
    </w:p>
    <w:p w14:paraId="625D37AA" w14:textId="77777777" w:rsidR="00000000" w:rsidRDefault="00000000">
      <w:pPr>
        <w:pStyle w:val="PreformattedText"/>
        <w:rPr>
          <w:del w:id="192" w:author="change" w:date="2023-08-19T16:39:00Z"/>
        </w:rPr>
      </w:pPr>
      <w:del w:id="193" w:author="change" w:date="2023-08-19T16:39:00Z">
        <w:r>
          <w:cr/>
        </w:r>
      </w:del>
    </w:p>
    <w:p w14:paraId="1A5BD9F7" w14:textId="2D2D708A" w:rsidR="007E3D83" w:rsidRPr="00EB3343" w:rsidRDefault="00000000" w:rsidP="00EB3343">
      <w:pPr>
        <w:pStyle w:val="PlainText"/>
        <w:rPr>
          <w:ins w:id="194" w:author="change" w:date="2023-08-19T16:39:00Z"/>
          <w:rFonts w:ascii="Courier New" w:hAnsi="Courier New" w:cs="Courier New"/>
        </w:rPr>
      </w:pPr>
      <w:del w:id="195" w:author="change" w:date="2023-08-19T16:39:00Z">
        <w:r>
          <w:delText>“Indeed, I should have thought a little more. Just a trifle more, I fancy, Watson.</w:delText>
        </w:r>
      </w:del>
      <w:ins w:id="196" w:author="change" w:date="2023-08-19T16:39:00Z">
        <w:r w:rsidR="007E3D83" w:rsidRPr="00EB3343">
          <w:rPr>
            <w:rFonts w:ascii="Courier New" w:hAnsi="Courier New" w:cs="Courier New"/>
          </w:rPr>
          <w:t>WATSON: Yes, Holmes, I'm feeling very well, thanks.</w:t>
        </w:r>
      </w:ins>
    </w:p>
    <w:p w14:paraId="50C5A010" w14:textId="77777777" w:rsidR="007E3D83" w:rsidRPr="00EB3343" w:rsidRDefault="007E3D83" w:rsidP="00EB3343">
      <w:pPr>
        <w:pStyle w:val="PlainText"/>
        <w:rPr>
          <w:ins w:id="197" w:author="change" w:date="2023-08-19T16:39:00Z"/>
          <w:rFonts w:ascii="Courier New" w:hAnsi="Courier New" w:cs="Courier New"/>
        </w:rPr>
      </w:pPr>
    </w:p>
    <w:p w14:paraId="489A5CA7" w14:textId="6F2E22C3" w:rsidR="007E3D83" w:rsidRPr="00EB3343" w:rsidRDefault="007E3D83" w:rsidP="00EB3343">
      <w:pPr>
        <w:pStyle w:val="PlainText"/>
        <w:rPr>
          <w:rFonts w:ascii="Courier New" w:hAnsi="Courier New"/>
          <w:rPrChange w:id="198" w:author="change" w:date="2023-08-19T16:39:00Z">
            <w:rPr/>
          </w:rPrChange>
        </w:rPr>
        <w:pPrChange w:id="199" w:author="change" w:date="2023-08-19T16:39:00Z">
          <w:pPr>
            <w:pStyle w:val="PreformattedText"/>
          </w:pPr>
        </w:pPrChange>
      </w:pPr>
      <w:ins w:id="200" w:author="change" w:date="2023-08-19T16:39:00Z">
        <w:r w:rsidRPr="00EB3343">
          <w:rPr>
            <w:rFonts w:ascii="Courier New" w:hAnsi="Courier New" w:cs="Courier New"/>
          </w:rPr>
          <w:t>HOLMES:</w:t>
        </w:r>
      </w:ins>
      <w:r w:rsidRPr="00EB3343">
        <w:rPr>
          <w:rFonts w:ascii="Courier New" w:hAnsi="Courier New"/>
          <w:rPrChange w:id="201" w:author="change" w:date="2023-08-19T16:39:00Z">
            <w:rPr/>
          </w:rPrChange>
        </w:rPr>
        <w:t xml:space="preserve"> And in practice again, I </w:t>
      </w:r>
      <w:del w:id="202" w:author="change" w:date="2023-08-19T16:39:00Z">
        <w:r w:rsidR="00000000">
          <w:delText>observe</w:delText>
        </w:r>
      </w:del>
      <w:ins w:id="203" w:author="change" w:date="2023-08-19T16:39:00Z">
        <w:r w:rsidRPr="00EB3343">
          <w:rPr>
            <w:rFonts w:ascii="Courier New" w:hAnsi="Courier New" w:cs="Courier New"/>
          </w:rPr>
          <w:t>see</w:t>
        </w:r>
      </w:ins>
      <w:r w:rsidRPr="00EB3343">
        <w:rPr>
          <w:rFonts w:ascii="Courier New" w:hAnsi="Courier New"/>
          <w:rPrChange w:id="204" w:author="change" w:date="2023-08-19T16:39:00Z">
            <w:rPr/>
          </w:rPrChange>
        </w:rPr>
        <w:t xml:space="preserve">. You </w:t>
      </w:r>
      <w:del w:id="205" w:author="change" w:date="2023-08-19T16:39:00Z">
        <w:r w:rsidR="00000000">
          <w:delText>did not</w:delText>
        </w:r>
      </w:del>
      <w:ins w:id="206" w:author="change" w:date="2023-08-19T16:39:00Z">
        <w:r w:rsidRPr="00EB3343">
          <w:rPr>
            <w:rFonts w:ascii="Courier New" w:hAnsi="Courier New" w:cs="Courier New"/>
          </w:rPr>
          <w:t>didn't</w:t>
        </w:r>
      </w:ins>
      <w:r w:rsidRPr="00EB3343">
        <w:rPr>
          <w:rFonts w:ascii="Courier New" w:hAnsi="Courier New"/>
          <w:rPrChange w:id="207" w:author="change" w:date="2023-08-19T16:39:00Z">
            <w:rPr/>
          </w:rPrChange>
        </w:rPr>
        <w:t xml:space="preserve"> tell me that </w:t>
      </w:r>
      <w:del w:id="208" w:author="change" w:date="2023-08-19T16:39:00Z">
        <w:r w:rsidR="00000000">
          <w:delText>you intended to go</w:delText>
        </w:r>
      </w:del>
      <w:ins w:id="209" w:author="change" w:date="2023-08-19T16:39:00Z">
        <w:r w:rsidRPr="00EB3343">
          <w:rPr>
            <w:rFonts w:ascii="Courier New" w:hAnsi="Courier New" w:cs="Courier New"/>
          </w:rPr>
          <w:t>you'd gone back</w:t>
        </w:r>
      </w:ins>
      <w:r w:rsidRPr="00EB3343">
        <w:rPr>
          <w:rFonts w:ascii="Courier New" w:hAnsi="Courier New"/>
          <w:rPrChange w:id="210" w:author="change" w:date="2023-08-19T16:39:00Z">
            <w:rPr/>
          </w:rPrChange>
        </w:rPr>
        <w:t xml:space="preserve"> into harness</w:t>
      </w:r>
      <w:del w:id="211" w:author="change" w:date="2023-08-19T16:39:00Z">
        <w:r w:rsidR="00000000">
          <w:delText>.”</w:delText>
        </w:r>
        <w:r w:rsidR="00000000">
          <w:cr/>
        </w:r>
      </w:del>
      <w:ins w:id="212" w:author="change" w:date="2023-08-19T16:39:00Z">
        <w:r w:rsidRPr="00EB3343">
          <w:rPr>
            <w:rFonts w:ascii="Courier New" w:hAnsi="Courier New" w:cs="Courier New"/>
          </w:rPr>
          <w:t>.</w:t>
        </w:r>
      </w:ins>
    </w:p>
    <w:p w14:paraId="64E16083" w14:textId="77777777" w:rsidR="007E3D83" w:rsidRPr="00EB3343" w:rsidRDefault="007E3D83" w:rsidP="00EB3343">
      <w:pPr>
        <w:pStyle w:val="PlainText"/>
        <w:rPr>
          <w:rFonts w:ascii="Courier New" w:hAnsi="Courier New"/>
          <w:rPrChange w:id="213" w:author="change" w:date="2023-08-19T16:39:00Z">
            <w:rPr/>
          </w:rPrChange>
        </w:rPr>
      </w:pPr>
    </w:p>
    <w:p w14:paraId="57F87944" w14:textId="77777777" w:rsidR="00000000" w:rsidRDefault="00000000">
      <w:pPr>
        <w:pStyle w:val="PreformattedText"/>
        <w:rPr>
          <w:del w:id="214" w:author="change" w:date="2023-08-19T16:39:00Z"/>
        </w:rPr>
      </w:pPr>
    </w:p>
    <w:p w14:paraId="3540665F" w14:textId="2A28B4FF" w:rsidR="007E3D83" w:rsidRPr="00EB3343" w:rsidRDefault="00000000" w:rsidP="00EB3343">
      <w:pPr>
        <w:pStyle w:val="PlainText"/>
        <w:rPr>
          <w:rFonts w:ascii="Courier New" w:hAnsi="Courier New"/>
          <w:rPrChange w:id="215" w:author="change" w:date="2023-08-19T16:39:00Z">
            <w:rPr/>
          </w:rPrChange>
        </w:rPr>
        <w:pPrChange w:id="216" w:author="change" w:date="2023-08-19T16:39:00Z">
          <w:pPr>
            <w:pStyle w:val="PreformattedText"/>
          </w:pPr>
        </w:pPrChange>
      </w:pPr>
      <w:del w:id="217" w:author="change" w:date="2023-08-19T16:39:00Z">
        <w:r>
          <w:delText xml:space="preserve">“Then, how </w:delText>
        </w:r>
      </w:del>
      <w:ins w:id="218" w:author="change" w:date="2023-08-19T16:39:00Z">
        <w:r w:rsidR="007E3D83" w:rsidRPr="00EB3343">
          <w:rPr>
            <w:rFonts w:ascii="Courier New" w:hAnsi="Courier New" w:cs="Courier New"/>
          </w:rPr>
          <w:t xml:space="preserve">WATSON: (SURPRISED) Oh? How </w:t>
        </w:r>
      </w:ins>
      <w:r w:rsidR="007E3D83" w:rsidRPr="00EB3343">
        <w:rPr>
          <w:rFonts w:ascii="Courier New" w:hAnsi="Courier New"/>
          <w:rPrChange w:id="219" w:author="change" w:date="2023-08-19T16:39:00Z">
            <w:rPr/>
          </w:rPrChange>
        </w:rPr>
        <w:t>do you know</w:t>
      </w:r>
      <w:del w:id="220" w:author="change" w:date="2023-08-19T16:39:00Z">
        <w:r>
          <w:delText>?”</w:delText>
        </w:r>
        <w:r>
          <w:cr/>
        </w:r>
      </w:del>
      <w:ins w:id="221" w:author="change" w:date="2023-08-19T16:39:00Z">
        <w:r w:rsidR="007E3D83" w:rsidRPr="00EB3343">
          <w:rPr>
            <w:rFonts w:ascii="Courier New" w:hAnsi="Courier New" w:cs="Courier New"/>
          </w:rPr>
          <w:t>?</w:t>
        </w:r>
      </w:ins>
    </w:p>
    <w:p w14:paraId="02A409C1" w14:textId="77777777" w:rsidR="007E3D83" w:rsidRPr="00EB3343" w:rsidRDefault="007E3D83" w:rsidP="00EB3343">
      <w:pPr>
        <w:pStyle w:val="PlainText"/>
        <w:rPr>
          <w:rFonts w:ascii="Courier New" w:hAnsi="Courier New"/>
          <w:rPrChange w:id="222" w:author="change" w:date="2023-08-19T16:39:00Z">
            <w:rPr/>
          </w:rPrChange>
        </w:rPr>
      </w:pPr>
    </w:p>
    <w:p w14:paraId="76B4571A" w14:textId="77777777" w:rsidR="00000000" w:rsidRDefault="00000000">
      <w:pPr>
        <w:pStyle w:val="PreformattedText"/>
        <w:rPr>
          <w:del w:id="223" w:author="change" w:date="2023-08-19T16:39:00Z"/>
        </w:rPr>
      </w:pPr>
    </w:p>
    <w:p w14:paraId="7F7E70AF" w14:textId="77777777" w:rsidR="00000000" w:rsidRDefault="00000000">
      <w:pPr>
        <w:pStyle w:val="PreformattedText"/>
        <w:rPr>
          <w:del w:id="224" w:author="change" w:date="2023-08-19T16:39:00Z"/>
        </w:rPr>
      </w:pPr>
      <w:del w:id="225" w:author="change" w:date="2023-08-19T16:39:00Z">
        <w:r>
          <w:delText>“I see it, I deduce it. How do I know that you have been getting yourself very wet lately, and that you have a most clumsy and careless servant girl?”</w:delText>
        </w:r>
        <w:r>
          <w:cr/>
        </w:r>
      </w:del>
    </w:p>
    <w:p w14:paraId="30B5EDAD" w14:textId="77777777" w:rsidR="00000000" w:rsidRDefault="00000000">
      <w:pPr>
        <w:pStyle w:val="PreformattedText"/>
        <w:rPr>
          <w:del w:id="226" w:author="change" w:date="2023-08-19T16:39:00Z"/>
        </w:rPr>
      </w:pPr>
      <w:del w:id="227" w:author="change" w:date="2023-08-19T16:39:00Z">
        <w:r>
          <w:cr/>
        </w:r>
      </w:del>
    </w:p>
    <w:p w14:paraId="170A674F" w14:textId="77777777" w:rsidR="00000000" w:rsidRDefault="00000000">
      <w:pPr>
        <w:pStyle w:val="PreformattedText"/>
        <w:rPr>
          <w:del w:id="228" w:author="change" w:date="2023-08-19T16:39:00Z"/>
        </w:rPr>
      </w:pPr>
      <w:del w:id="229" w:author="change" w:date="2023-08-19T16:39:00Z">
        <w:r>
          <w:delText xml:space="preserve">“My </w:delText>
        </w:r>
      </w:del>
      <w:ins w:id="230" w:author="change" w:date="2023-08-19T16:39:00Z">
        <w:r w:rsidR="007E3D83" w:rsidRPr="00EB3343">
          <w:rPr>
            <w:rFonts w:ascii="Courier New" w:hAnsi="Courier New" w:cs="Courier New"/>
          </w:rPr>
          <w:t xml:space="preserve">HOLMES: Elementary, my </w:t>
        </w:r>
      </w:ins>
      <w:r w:rsidR="007E3D83" w:rsidRPr="00EB3343">
        <w:rPr>
          <w:rFonts w:ascii="Courier New" w:hAnsi="Courier New"/>
          <w:rPrChange w:id="231" w:author="change" w:date="2023-08-19T16:39:00Z">
            <w:rPr/>
          </w:rPrChange>
        </w:rPr>
        <w:t xml:space="preserve">dear </w:t>
      </w:r>
      <w:del w:id="232" w:author="change" w:date="2023-08-19T16:39:00Z">
        <w:r>
          <w:delText>Holmes,” said I, “this is too much. You would certainly have been burned, had you lived a few centuries ago. It is true that I had a country walk on Thursday and came home in a dreadful mess, but as I have changed my clothes I can’t imagine how you deduce it. As to Mary Jane, she is incorrigible, and my wife has given her notice, but there, again, I fail to see how you work it out.”</w:delText>
        </w:r>
        <w:r>
          <w:cr/>
        </w:r>
      </w:del>
    </w:p>
    <w:p w14:paraId="0529F8ED" w14:textId="77777777" w:rsidR="00000000" w:rsidRDefault="00000000">
      <w:pPr>
        <w:pStyle w:val="PreformattedText"/>
        <w:rPr>
          <w:del w:id="233" w:author="change" w:date="2023-08-19T16:39:00Z"/>
        </w:rPr>
      </w:pPr>
      <w:del w:id="234" w:author="change" w:date="2023-08-19T16:39:00Z">
        <w:r>
          <w:cr/>
        </w:r>
      </w:del>
    </w:p>
    <w:p w14:paraId="363F4A8E" w14:textId="77777777" w:rsidR="00000000" w:rsidRDefault="00000000">
      <w:pPr>
        <w:pStyle w:val="PreformattedText"/>
        <w:rPr>
          <w:del w:id="235" w:author="change" w:date="2023-08-19T16:39:00Z"/>
        </w:rPr>
      </w:pPr>
      <w:del w:id="236" w:author="change" w:date="2023-08-19T16:39:00Z">
        <w:r>
          <w:delText>He chuckled to himself and rubbed his long, nervous hands together.</w:delText>
        </w:r>
        <w:r>
          <w:cr/>
        </w:r>
      </w:del>
    </w:p>
    <w:p w14:paraId="351BF4BD" w14:textId="77777777" w:rsidR="00000000" w:rsidRDefault="00000000">
      <w:pPr>
        <w:pStyle w:val="PreformattedText"/>
        <w:rPr>
          <w:del w:id="237" w:author="change" w:date="2023-08-19T16:39:00Z"/>
        </w:rPr>
      </w:pPr>
      <w:del w:id="238" w:author="change" w:date="2023-08-19T16:39:00Z">
        <w:r>
          <w:cr/>
        </w:r>
      </w:del>
    </w:p>
    <w:p w14:paraId="6A16F047" w14:textId="3451F39A" w:rsidR="007E3D83" w:rsidRPr="00EB3343" w:rsidRDefault="00000000" w:rsidP="00EB3343">
      <w:pPr>
        <w:pStyle w:val="PlainText"/>
        <w:rPr>
          <w:rFonts w:ascii="Courier New" w:hAnsi="Courier New"/>
          <w:rPrChange w:id="239" w:author="change" w:date="2023-08-19T16:39:00Z">
            <w:rPr/>
          </w:rPrChange>
        </w:rPr>
        <w:pPrChange w:id="240" w:author="change" w:date="2023-08-19T16:39:00Z">
          <w:pPr>
            <w:pStyle w:val="PreformattedText"/>
          </w:pPr>
        </w:pPrChange>
      </w:pPr>
      <w:del w:id="241" w:author="change" w:date="2023-08-19T16:39:00Z">
        <w:r>
          <w:delText>“It is simplicity itself,” said he; “my eyes tell me that on the inside of your left shoe, just where the firelight strikes it, the leather is scored by six almost parallel cuts. Obviously they have been caused by someone who has very carelessly scraped round the edges of the sole in order to remove crusted mud from it. Hence, you see, my double deduction that you had been out in vile weather, and that you had a particularly malignant boot-slitting specimen of the London slavey. As to your practice, if</w:delText>
        </w:r>
      </w:del>
      <w:ins w:id="242" w:author="change" w:date="2023-08-19T16:39:00Z">
        <w:r w:rsidR="007E3D83" w:rsidRPr="00EB3343">
          <w:rPr>
            <w:rFonts w:ascii="Courier New" w:hAnsi="Courier New" w:cs="Courier New"/>
          </w:rPr>
          <w:t>chap. If</w:t>
        </w:r>
      </w:ins>
      <w:r w:rsidR="007E3D83" w:rsidRPr="00EB3343">
        <w:rPr>
          <w:rFonts w:ascii="Courier New" w:hAnsi="Courier New"/>
          <w:rPrChange w:id="243" w:author="change" w:date="2023-08-19T16:39:00Z">
            <w:rPr/>
          </w:rPrChange>
        </w:rPr>
        <w:t xml:space="preserve"> a gentleman walks into my rooms smelling of iodoform, with a black mark of nitrate of silver </w:t>
      </w:r>
      <w:del w:id="244" w:author="change" w:date="2023-08-19T16:39:00Z">
        <w:r>
          <w:delText>upon</w:delText>
        </w:r>
      </w:del>
      <w:ins w:id="245" w:author="change" w:date="2023-08-19T16:39:00Z">
        <w:r w:rsidR="007E3D83" w:rsidRPr="00EB3343">
          <w:rPr>
            <w:rFonts w:ascii="Courier New" w:hAnsi="Courier New" w:cs="Courier New"/>
          </w:rPr>
          <w:t>on</w:t>
        </w:r>
      </w:ins>
      <w:r w:rsidR="007E3D83" w:rsidRPr="00EB3343">
        <w:rPr>
          <w:rFonts w:ascii="Courier New" w:hAnsi="Courier New"/>
          <w:rPrChange w:id="246" w:author="change" w:date="2023-08-19T16:39:00Z">
            <w:rPr/>
          </w:rPrChange>
        </w:rPr>
        <w:t xml:space="preserve"> his right forefinger</w:t>
      </w:r>
      <w:del w:id="247" w:author="change" w:date="2023-08-19T16:39:00Z">
        <w:r>
          <w:delText>,</w:delText>
        </w:r>
      </w:del>
      <w:r w:rsidR="007E3D83" w:rsidRPr="00EB3343">
        <w:rPr>
          <w:rFonts w:ascii="Courier New" w:hAnsi="Courier New"/>
          <w:rPrChange w:id="248" w:author="change" w:date="2023-08-19T16:39:00Z">
            <w:rPr/>
          </w:rPrChange>
        </w:rPr>
        <w:t xml:space="preserve"> and a bulge on the </w:t>
      </w:r>
      <w:del w:id="249" w:author="change" w:date="2023-08-19T16:39:00Z">
        <w:r>
          <w:delText>right</w:delText>
        </w:r>
      </w:del>
      <w:ins w:id="250" w:author="change" w:date="2023-08-19T16:39:00Z">
        <w:r w:rsidR="007E3D83" w:rsidRPr="00EB3343">
          <w:rPr>
            <w:rFonts w:ascii="Courier New" w:hAnsi="Courier New" w:cs="Courier New"/>
          </w:rPr>
          <w:t>left</w:t>
        </w:r>
      </w:ins>
      <w:r w:rsidR="007E3D83" w:rsidRPr="00EB3343">
        <w:rPr>
          <w:rFonts w:ascii="Courier New" w:hAnsi="Courier New"/>
          <w:rPrChange w:id="251" w:author="change" w:date="2023-08-19T16:39:00Z">
            <w:rPr/>
          </w:rPrChange>
        </w:rPr>
        <w:t xml:space="preserve"> side of his </w:t>
      </w:r>
      <w:del w:id="252" w:author="change" w:date="2023-08-19T16:39:00Z">
        <w:r>
          <w:delText>top-</w:delText>
        </w:r>
      </w:del>
      <w:r w:rsidR="007E3D83" w:rsidRPr="00EB3343">
        <w:rPr>
          <w:rFonts w:ascii="Courier New" w:hAnsi="Courier New"/>
          <w:rPrChange w:id="253" w:author="change" w:date="2023-08-19T16:39:00Z">
            <w:rPr/>
          </w:rPrChange>
        </w:rPr>
        <w:t xml:space="preserve">hat to show where he has secreted his stethoscope, I </w:t>
      </w:r>
      <w:del w:id="254" w:author="change" w:date="2023-08-19T16:39:00Z">
        <w:r>
          <w:delText>must</w:delText>
        </w:r>
      </w:del>
      <w:ins w:id="255" w:author="change" w:date="2023-08-19T16:39:00Z">
        <w:r w:rsidR="007E3D83" w:rsidRPr="00EB3343">
          <w:rPr>
            <w:rFonts w:ascii="Courier New" w:hAnsi="Courier New" w:cs="Courier New"/>
          </w:rPr>
          <w:t>should</w:t>
        </w:r>
      </w:ins>
      <w:r w:rsidR="007E3D83" w:rsidRPr="00EB3343">
        <w:rPr>
          <w:rFonts w:ascii="Courier New" w:hAnsi="Courier New"/>
          <w:rPrChange w:id="256" w:author="change" w:date="2023-08-19T16:39:00Z">
            <w:rPr/>
          </w:rPrChange>
        </w:rPr>
        <w:t xml:space="preserve"> be dull, indeed, if I </w:t>
      </w:r>
      <w:del w:id="257" w:author="change" w:date="2023-08-19T16:39:00Z">
        <w:r>
          <w:delText>do not</w:delText>
        </w:r>
      </w:del>
      <w:ins w:id="258" w:author="change" w:date="2023-08-19T16:39:00Z">
        <w:r w:rsidR="007E3D83" w:rsidRPr="00EB3343">
          <w:rPr>
            <w:rFonts w:ascii="Courier New" w:hAnsi="Courier New" w:cs="Courier New"/>
          </w:rPr>
          <w:t>didn't</w:t>
        </w:r>
      </w:ins>
      <w:r w:rsidR="007E3D83" w:rsidRPr="00EB3343">
        <w:rPr>
          <w:rFonts w:ascii="Courier New" w:hAnsi="Courier New"/>
          <w:rPrChange w:id="259" w:author="change" w:date="2023-08-19T16:39:00Z">
            <w:rPr/>
          </w:rPrChange>
        </w:rPr>
        <w:t xml:space="preserve"> pronounce him to be an active member of the medical profession</w:t>
      </w:r>
      <w:del w:id="260" w:author="change" w:date="2023-08-19T16:39:00Z">
        <w:r>
          <w:delText>.”</w:delText>
        </w:r>
        <w:r>
          <w:cr/>
        </w:r>
      </w:del>
      <w:ins w:id="261" w:author="change" w:date="2023-08-19T16:39:00Z">
        <w:r w:rsidR="007E3D83" w:rsidRPr="00EB3343">
          <w:rPr>
            <w:rFonts w:ascii="Courier New" w:hAnsi="Courier New" w:cs="Courier New"/>
          </w:rPr>
          <w:t>.</w:t>
        </w:r>
      </w:ins>
    </w:p>
    <w:p w14:paraId="0D0CB25C" w14:textId="77777777" w:rsidR="007E3D83" w:rsidRPr="00EB3343" w:rsidRDefault="007E3D83" w:rsidP="00EB3343">
      <w:pPr>
        <w:pStyle w:val="PlainText"/>
        <w:rPr>
          <w:rFonts w:ascii="Courier New" w:hAnsi="Courier New"/>
          <w:rPrChange w:id="262" w:author="change" w:date="2023-08-19T16:39:00Z">
            <w:rPr/>
          </w:rPrChange>
        </w:rPr>
      </w:pPr>
    </w:p>
    <w:p w14:paraId="46FB2BB8" w14:textId="77777777" w:rsidR="00000000" w:rsidRDefault="00000000">
      <w:pPr>
        <w:pStyle w:val="PreformattedText"/>
        <w:rPr>
          <w:del w:id="263" w:author="change" w:date="2023-08-19T16:39:00Z"/>
        </w:rPr>
      </w:pPr>
    </w:p>
    <w:p w14:paraId="2CC90457" w14:textId="77777777" w:rsidR="00000000" w:rsidRDefault="00000000">
      <w:pPr>
        <w:pStyle w:val="PreformattedText"/>
        <w:rPr>
          <w:del w:id="264" w:author="change" w:date="2023-08-19T16:39:00Z"/>
        </w:rPr>
      </w:pPr>
      <w:del w:id="265" w:author="change" w:date="2023-08-19T16:39:00Z">
        <w:r>
          <w:lastRenderedPageBreak/>
          <w:delText>I could not help laughing at the ease with which he explained his process of deduction. “When I hear you give your reasons,” I remarked, “the thing always appears to me to be so ridiculously simple that I could easily do it myself, though at each successive instance of your reasoning I am baffled until you explain your process. And yet I believe that my eyes are as good as yours.”</w:delText>
        </w:r>
        <w:r>
          <w:cr/>
        </w:r>
      </w:del>
    </w:p>
    <w:p w14:paraId="36B856EC" w14:textId="77777777" w:rsidR="00000000" w:rsidRDefault="00000000">
      <w:pPr>
        <w:pStyle w:val="PreformattedText"/>
        <w:rPr>
          <w:del w:id="266" w:author="change" w:date="2023-08-19T16:39:00Z"/>
        </w:rPr>
      </w:pPr>
      <w:del w:id="267" w:author="change" w:date="2023-08-19T16:39:00Z">
        <w:r>
          <w:cr/>
        </w:r>
      </w:del>
    </w:p>
    <w:p w14:paraId="58EB62FD" w14:textId="77777777" w:rsidR="00000000" w:rsidRDefault="00000000">
      <w:pPr>
        <w:pStyle w:val="PreformattedText"/>
        <w:rPr>
          <w:del w:id="268" w:author="change" w:date="2023-08-19T16:39:00Z"/>
        </w:rPr>
      </w:pPr>
      <w:del w:id="269" w:author="change" w:date="2023-08-19T16:39:00Z">
        <w:r>
          <w:delText>“Quite so,” he answered, lighting a cigarette, and throwing himself down into an armchair. “You see, but you do not observe. The distinction is clear. For example, you have frequently seen the steps which lead up from the hall to this room.”</w:delText>
        </w:r>
        <w:r>
          <w:cr/>
        </w:r>
      </w:del>
    </w:p>
    <w:p w14:paraId="59417A25" w14:textId="77777777" w:rsidR="00000000" w:rsidRDefault="00000000">
      <w:pPr>
        <w:pStyle w:val="PreformattedText"/>
        <w:rPr>
          <w:del w:id="270" w:author="change" w:date="2023-08-19T16:39:00Z"/>
        </w:rPr>
      </w:pPr>
      <w:del w:id="271" w:author="change" w:date="2023-08-19T16:39:00Z">
        <w:r>
          <w:cr/>
        </w:r>
      </w:del>
    </w:p>
    <w:p w14:paraId="3FF7CF68" w14:textId="77777777" w:rsidR="00000000" w:rsidRDefault="00000000">
      <w:pPr>
        <w:pStyle w:val="PreformattedText"/>
        <w:rPr>
          <w:del w:id="272" w:author="change" w:date="2023-08-19T16:39:00Z"/>
        </w:rPr>
      </w:pPr>
      <w:del w:id="273" w:author="change" w:date="2023-08-19T16:39:00Z">
        <w:r>
          <w:delText>“Frequently.”</w:delText>
        </w:r>
        <w:r>
          <w:cr/>
        </w:r>
      </w:del>
    </w:p>
    <w:p w14:paraId="20DCAD30" w14:textId="77777777" w:rsidR="00000000" w:rsidRDefault="00000000">
      <w:pPr>
        <w:pStyle w:val="PreformattedText"/>
        <w:rPr>
          <w:del w:id="274" w:author="change" w:date="2023-08-19T16:39:00Z"/>
        </w:rPr>
      </w:pPr>
      <w:del w:id="275" w:author="change" w:date="2023-08-19T16:39:00Z">
        <w:r>
          <w:cr/>
        </w:r>
      </w:del>
    </w:p>
    <w:p w14:paraId="4CECCD33" w14:textId="77777777" w:rsidR="00000000" w:rsidRDefault="00000000">
      <w:pPr>
        <w:pStyle w:val="PreformattedText"/>
        <w:rPr>
          <w:del w:id="276" w:author="change" w:date="2023-08-19T16:39:00Z"/>
        </w:rPr>
      </w:pPr>
      <w:del w:id="277" w:author="change" w:date="2023-08-19T16:39:00Z">
        <w:r>
          <w:delText>“How often?”</w:delText>
        </w:r>
        <w:r>
          <w:cr/>
        </w:r>
      </w:del>
    </w:p>
    <w:p w14:paraId="3388F14C" w14:textId="77777777" w:rsidR="00000000" w:rsidRDefault="00000000">
      <w:pPr>
        <w:pStyle w:val="PreformattedText"/>
        <w:rPr>
          <w:del w:id="278" w:author="change" w:date="2023-08-19T16:39:00Z"/>
        </w:rPr>
      </w:pPr>
      <w:del w:id="279" w:author="change" w:date="2023-08-19T16:39:00Z">
        <w:r>
          <w:cr/>
        </w:r>
      </w:del>
    </w:p>
    <w:p w14:paraId="279DCD4C" w14:textId="77777777" w:rsidR="00000000" w:rsidRDefault="00000000">
      <w:pPr>
        <w:pStyle w:val="PreformattedText"/>
        <w:rPr>
          <w:del w:id="280" w:author="change" w:date="2023-08-19T16:39:00Z"/>
        </w:rPr>
      </w:pPr>
      <w:del w:id="281" w:author="change" w:date="2023-08-19T16:39:00Z">
        <w:r>
          <w:delText>“Well, some hundreds of times.”</w:delText>
        </w:r>
        <w:r>
          <w:cr/>
        </w:r>
      </w:del>
    </w:p>
    <w:p w14:paraId="6BD9AA88" w14:textId="77777777" w:rsidR="00000000" w:rsidRDefault="00000000">
      <w:pPr>
        <w:pStyle w:val="PreformattedText"/>
        <w:rPr>
          <w:del w:id="282" w:author="change" w:date="2023-08-19T16:39:00Z"/>
        </w:rPr>
      </w:pPr>
      <w:del w:id="283" w:author="change" w:date="2023-08-19T16:39:00Z">
        <w:r>
          <w:cr/>
        </w:r>
      </w:del>
    </w:p>
    <w:p w14:paraId="18702004" w14:textId="77777777" w:rsidR="00000000" w:rsidRDefault="00000000">
      <w:pPr>
        <w:pStyle w:val="PreformattedText"/>
        <w:rPr>
          <w:del w:id="284" w:author="change" w:date="2023-08-19T16:39:00Z"/>
        </w:rPr>
      </w:pPr>
      <w:del w:id="285" w:author="change" w:date="2023-08-19T16:39:00Z">
        <w:r>
          <w:delText>“Then how many are there?”</w:delText>
        </w:r>
        <w:r>
          <w:cr/>
        </w:r>
      </w:del>
    </w:p>
    <w:p w14:paraId="2088EFA1" w14:textId="77777777" w:rsidR="00000000" w:rsidRDefault="00000000">
      <w:pPr>
        <w:pStyle w:val="PreformattedText"/>
        <w:rPr>
          <w:del w:id="286" w:author="change" w:date="2023-08-19T16:39:00Z"/>
        </w:rPr>
      </w:pPr>
      <w:del w:id="287" w:author="change" w:date="2023-08-19T16:39:00Z">
        <w:r>
          <w:cr/>
        </w:r>
      </w:del>
    </w:p>
    <w:p w14:paraId="405DB37A" w14:textId="77777777" w:rsidR="00000000" w:rsidRDefault="00000000">
      <w:pPr>
        <w:pStyle w:val="PreformattedText"/>
        <w:rPr>
          <w:del w:id="288" w:author="change" w:date="2023-08-19T16:39:00Z"/>
        </w:rPr>
      </w:pPr>
      <w:del w:id="289" w:author="change" w:date="2023-08-19T16:39:00Z">
        <w:r>
          <w:delText>“How many? I don’t know.”</w:delText>
        </w:r>
        <w:r>
          <w:cr/>
        </w:r>
      </w:del>
    </w:p>
    <w:p w14:paraId="65BB2DCE" w14:textId="77777777" w:rsidR="00000000" w:rsidRDefault="00000000">
      <w:pPr>
        <w:pStyle w:val="PreformattedText"/>
        <w:rPr>
          <w:del w:id="290" w:author="change" w:date="2023-08-19T16:39:00Z"/>
        </w:rPr>
      </w:pPr>
      <w:del w:id="291" w:author="change" w:date="2023-08-19T16:39:00Z">
        <w:r>
          <w:cr/>
        </w:r>
      </w:del>
    </w:p>
    <w:p w14:paraId="58D9138C" w14:textId="77777777" w:rsidR="00000000" w:rsidRDefault="00000000">
      <w:pPr>
        <w:pStyle w:val="PreformattedText"/>
        <w:rPr>
          <w:del w:id="292" w:author="change" w:date="2023-08-19T16:39:00Z"/>
        </w:rPr>
      </w:pPr>
      <w:del w:id="293" w:author="change" w:date="2023-08-19T16:39:00Z">
        <w:r>
          <w:delText>“Quite so! You have not observed. And yet you have seen. That is just my point. Now, I know that there are seventeen steps, because I have both seen and observed. By the way, since you are interested in these little problems, and since you are good enough to chronicle one or two of my trifling experiences, you may be interested in this.” He threw over a sheet of thick, pink-tinted notepaper which had been lying open upon the table. “It came by the last post,” said he. “Read it aloud.”</w:delText>
        </w:r>
        <w:r>
          <w:cr/>
        </w:r>
      </w:del>
    </w:p>
    <w:p w14:paraId="1ACFC84A" w14:textId="77777777" w:rsidR="00000000" w:rsidRDefault="00000000">
      <w:pPr>
        <w:pStyle w:val="PreformattedText"/>
        <w:rPr>
          <w:del w:id="294" w:author="change" w:date="2023-08-19T16:39:00Z"/>
        </w:rPr>
      </w:pPr>
      <w:del w:id="295" w:author="change" w:date="2023-08-19T16:39:00Z">
        <w:r>
          <w:cr/>
        </w:r>
      </w:del>
    </w:p>
    <w:p w14:paraId="3B232061" w14:textId="30437DF9" w:rsidR="007E3D83" w:rsidRPr="00EB3343" w:rsidRDefault="00000000" w:rsidP="00EB3343">
      <w:pPr>
        <w:pStyle w:val="PlainText"/>
        <w:rPr>
          <w:ins w:id="296" w:author="change" w:date="2023-08-19T16:39:00Z"/>
          <w:rFonts w:ascii="Courier New" w:hAnsi="Courier New" w:cs="Courier New"/>
        </w:rPr>
      </w:pPr>
      <w:del w:id="297" w:author="change" w:date="2023-08-19T16:39:00Z">
        <w:r>
          <w:delText>The note was</w:delText>
        </w:r>
      </w:del>
      <w:ins w:id="298" w:author="change" w:date="2023-08-19T16:39:00Z">
        <w:r w:rsidR="007E3D83" w:rsidRPr="00EB3343">
          <w:rPr>
            <w:rFonts w:ascii="Courier New" w:hAnsi="Courier New" w:cs="Courier New"/>
          </w:rPr>
          <w:t>WATSON: (CHUCKLES) Same as ever, Holmes. By the way, I'm, uh-- I'm not interrupting you, am I?</w:t>
        </w:r>
      </w:ins>
    </w:p>
    <w:p w14:paraId="4D9E027A" w14:textId="77777777" w:rsidR="007E3D83" w:rsidRPr="00EB3343" w:rsidRDefault="007E3D83" w:rsidP="00EB3343">
      <w:pPr>
        <w:pStyle w:val="PlainText"/>
        <w:rPr>
          <w:ins w:id="299" w:author="change" w:date="2023-08-19T16:39:00Z"/>
          <w:rFonts w:ascii="Courier New" w:hAnsi="Courier New" w:cs="Courier New"/>
        </w:rPr>
      </w:pPr>
    </w:p>
    <w:p w14:paraId="41D1E8F9" w14:textId="77777777" w:rsidR="007E3D83" w:rsidRPr="00EB3343" w:rsidRDefault="007E3D83" w:rsidP="00EB3343">
      <w:pPr>
        <w:pStyle w:val="PlainText"/>
        <w:rPr>
          <w:ins w:id="300" w:author="change" w:date="2023-08-19T16:39:00Z"/>
          <w:rFonts w:ascii="Courier New" w:hAnsi="Courier New" w:cs="Courier New"/>
        </w:rPr>
      </w:pPr>
      <w:ins w:id="301" w:author="change" w:date="2023-08-19T16:39:00Z">
        <w:r w:rsidRPr="00EB3343">
          <w:rPr>
            <w:rFonts w:ascii="Courier New" w:hAnsi="Courier New" w:cs="Courier New"/>
          </w:rPr>
          <w:t>HOLMES: Yes, you are, old fellow, but it's a most welcome interruption.</w:t>
        </w:r>
      </w:ins>
    </w:p>
    <w:p w14:paraId="2CE36C74" w14:textId="77777777" w:rsidR="007E3D83" w:rsidRPr="00EB3343" w:rsidRDefault="007E3D83" w:rsidP="00EB3343">
      <w:pPr>
        <w:pStyle w:val="PlainText"/>
        <w:rPr>
          <w:ins w:id="302" w:author="change" w:date="2023-08-19T16:39:00Z"/>
          <w:rFonts w:ascii="Courier New" w:hAnsi="Courier New" w:cs="Courier New"/>
        </w:rPr>
      </w:pPr>
    </w:p>
    <w:p w14:paraId="2BC4695F" w14:textId="77777777" w:rsidR="007E3D83" w:rsidRPr="00EB3343" w:rsidRDefault="007E3D83" w:rsidP="00EB3343">
      <w:pPr>
        <w:pStyle w:val="PlainText"/>
        <w:rPr>
          <w:ins w:id="303" w:author="change" w:date="2023-08-19T16:39:00Z"/>
          <w:rFonts w:ascii="Courier New" w:hAnsi="Courier New" w:cs="Courier New"/>
        </w:rPr>
      </w:pPr>
      <w:ins w:id="304" w:author="change" w:date="2023-08-19T16:39:00Z">
        <w:r w:rsidRPr="00EB3343">
          <w:rPr>
            <w:rFonts w:ascii="Courier New" w:hAnsi="Courier New" w:cs="Courier New"/>
          </w:rPr>
          <w:t>WATSON: You're working on a new case?</w:t>
        </w:r>
      </w:ins>
    </w:p>
    <w:p w14:paraId="290B2313" w14:textId="77777777" w:rsidR="007E3D83" w:rsidRPr="00EB3343" w:rsidRDefault="007E3D83" w:rsidP="00EB3343">
      <w:pPr>
        <w:pStyle w:val="PlainText"/>
        <w:rPr>
          <w:ins w:id="305" w:author="change" w:date="2023-08-19T16:39:00Z"/>
          <w:rFonts w:ascii="Courier New" w:hAnsi="Courier New" w:cs="Courier New"/>
        </w:rPr>
      </w:pPr>
    </w:p>
    <w:p w14:paraId="2B4D6745" w14:textId="09DEE6D4" w:rsidR="007E3D83" w:rsidRPr="00EB3343" w:rsidRDefault="007E3D83" w:rsidP="00EB3343">
      <w:pPr>
        <w:pStyle w:val="PlainText"/>
        <w:rPr>
          <w:rFonts w:ascii="Courier New" w:hAnsi="Courier New"/>
          <w:rPrChange w:id="306" w:author="change" w:date="2023-08-19T16:39:00Z">
            <w:rPr/>
          </w:rPrChange>
        </w:rPr>
        <w:pPrChange w:id="307" w:author="change" w:date="2023-08-19T16:39:00Z">
          <w:pPr>
            <w:pStyle w:val="PreformattedText"/>
          </w:pPr>
        </w:pPrChange>
      </w:pPr>
      <w:ins w:id="308" w:author="change" w:date="2023-08-19T16:39:00Z">
        <w:r w:rsidRPr="00EB3343">
          <w:rPr>
            <w:rFonts w:ascii="Courier New" w:hAnsi="Courier New" w:cs="Courier New"/>
          </w:rPr>
          <w:t>HOLMES: It looks like it. This letter arrived by the last post today. It's</w:t>
        </w:r>
      </w:ins>
      <w:r w:rsidRPr="00EB3343">
        <w:rPr>
          <w:rFonts w:ascii="Courier New" w:hAnsi="Courier New"/>
          <w:rPrChange w:id="309" w:author="change" w:date="2023-08-19T16:39:00Z">
            <w:rPr/>
          </w:rPrChange>
        </w:rPr>
        <w:t xml:space="preserve"> undated, and </w:t>
      </w:r>
      <w:del w:id="310" w:author="change" w:date="2023-08-19T16:39:00Z">
        <w:r w:rsidR="00000000">
          <w:delText>without either</w:delText>
        </w:r>
      </w:del>
      <w:ins w:id="311" w:author="change" w:date="2023-08-19T16:39:00Z">
        <w:r w:rsidRPr="00EB3343">
          <w:rPr>
            <w:rFonts w:ascii="Courier New" w:hAnsi="Courier New" w:cs="Courier New"/>
          </w:rPr>
          <w:t>has neither</w:t>
        </w:r>
      </w:ins>
      <w:r w:rsidRPr="00EB3343">
        <w:rPr>
          <w:rFonts w:ascii="Courier New" w:hAnsi="Courier New"/>
          <w:rPrChange w:id="312" w:author="change" w:date="2023-08-19T16:39:00Z">
            <w:rPr/>
          </w:rPrChange>
        </w:rPr>
        <w:t xml:space="preserve"> signature </w:t>
      </w:r>
      <w:del w:id="313" w:author="change" w:date="2023-08-19T16:39:00Z">
        <w:r w:rsidR="00000000">
          <w:delText>or</w:delText>
        </w:r>
      </w:del>
      <w:ins w:id="314" w:author="change" w:date="2023-08-19T16:39:00Z">
        <w:r w:rsidRPr="00EB3343">
          <w:rPr>
            <w:rFonts w:ascii="Courier New" w:hAnsi="Courier New" w:cs="Courier New"/>
          </w:rPr>
          <w:t>nor</w:t>
        </w:r>
      </w:ins>
      <w:r w:rsidRPr="00EB3343">
        <w:rPr>
          <w:rFonts w:ascii="Courier New" w:hAnsi="Courier New"/>
          <w:rPrChange w:id="315" w:author="change" w:date="2023-08-19T16:39:00Z">
            <w:rPr/>
          </w:rPrChange>
        </w:rPr>
        <w:t xml:space="preserve"> address.</w:t>
      </w:r>
      <w:del w:id="316" w:author="change" w:date="2023-08-19T16:39:00Z">
        <w:r w:rsidR="00000000">
          <w:cr/>
        </w:r>
      </w:del>
      <w:ins w:id="317" w:author="change" w:date="2023-08-19T16:39:00Z">
        <w:r w:rsidRPr="00EB3343">
          <w:rPr>
            <w:rFonts w:ascii="Courier New" w:hAnsi="Courier New" w:cs="Courier New"/>
          </w:rPr>
          <w:t xml:space="preserve"> Read it.</w:t>
        </w:r>
      </w:ins>
    </w:p>
    <w:p w14:paraId="537F93F6" w14:textId="77777777" w:rsidR="007E3D83" w:rsidRPr="00EB3343" w:rsidRDefault="007E3D83" w:rsidP="00EB3343">
      <w:pPr>
        <w:pStyle w:val="PlainText"/>
        <w:rPr>
          <w:rFonts w:ascii="Courier New" w:hAnsi="Courier New"/>
          <w:rPrChange w:id="318" w:author="change" w:date="2023-08-19T16:39:00Z">
            <w:rPr/>
          </w:rPrChange>
        </w:rPr>
      </w:pPr>
    </w:p>
    <w:p w14:paraId="474A1600" w14:textId="77777777" w:rsidR="00000000" w:rsidRDefault="00000000">
      <w:pPr>
        <w:pStyle w:val="PreformattedText"/>
        <w:rPr>
          <w:del w:id="319" w:author="change" w:date="2023-08-19T16:39:00Z"/>
        </w:rPr>
      </w:pPr>
    </w:p>
    <w:p w14:paraId="605C32A9" w14:textId="147F4BDA" w:rsidR="007E3D83" w:rsidRPr="00EB3343" w:rsidRDefault="00000000" w:rsidP="00EB3343">
      <w:pPr>
        <w:pStyle w:val="PlainText"/>
        <w:rPr>
          <w:rFonts w:ascii="Courier New" w:hAnsi="Courier New"/>
          <w:rPrChange w:id="320" w:author="change" w:date="2023-08-19T16:39:00Z">
            <w:rPr/>
          </w:rPrChange>
        </w:rPr>
        <w:pPrChange w:id="321" w:author="change" w:date="2023-08-19T16:39:00Z">
          <w:pPr>
            <w:pStyle w:val="PreformattedText"/>
          </w:pPr>
        </w:pPrChange>
      </w:pPr>
      <w:del w:id="322" w:author="change" w:date="2023-08-19T16:39:00Z">
        <w:r>
          <w:delText>“</w:delText>
        </w:r>
      </w:del>
      <w:ins w:id="323" w:author="change" w:date="2023-08-19T16:39:00Z">
        <w:r w:rsidR="007E3D83" w:rsidRPr="00EB3343">
          <w:rPr>
            <w:rFonts w:ascii="Courier New" w:hAnsi="Courier New" w:cs="Courier New"/>
          </w:rPr>
          <w:t>WATSON: (MUMBLES) Let's have a look. (READS) "</w:t>
        </w:r>
      </w:ins>
      <w:r w:rsidR="007E3D83" w:rsidRPr="00EB3343">
        <w:rPr>
          <w:rFonts w:ascii="Courier New" w:hAnsi="Courier New"/>
          <w:rPrChange w:id="324" w:author="change" w:date="2023-08-19T16:39:00Z">
            <w:rPr/>
          </w:rPrChange>
        </w:rPr>
        <w:t xml:space="preserve">There will call upon you </w:t>
      </w:r>
      <w:del w:id="325" w:author="change" w:date="2023-08-19T16:39:00Z">
        <w:r>
          <w:delText>to-night</w:delText>
        </w:r>
      </w:del>
      <w:ins w:id="326" w:author="change" w:date="2023-08-19T16:39:00Z">
        <w:r w:rsidR="007E3D83" w:rsidRPr="00EB3343">
          <w:rPr>
            <w:rFonts w:ascii="Courier New" w:hAnsi="Courier New" w:cs="Courier New"/>
          </w:rPr>
          <w:t>tonight</w:t>
        </w:r>
      </w:ins>
      <w:r w:rsidR="007E3D83" w:rsidRPr="00EB3343">
        <w:rPr>
          <w:rFonts w:ascii="Courier New" w:hAnsi="Courier New"/>
          <w:rPrChange w:id="327" w:author="change" w:date="2023-08-19T16:39:00Z">
            <w:rPr/>
          </w:rPrChange>
        </w:rPr>
        <w:t xml:space="preserve">, at a quarter to eight </w:t>
      </w:r>
      <w:del w:id="328" w:author="change" w:date="2023-08-19T16:39:00Z">
        <w:r>
          <w:delText>o’clock,” it said, “</w:delText>
        </w:r>
      </w:del>
      <w:ins w:id="329" w:author="change" w:date="2023-08-19T16:39:00Z">
        <w:r w:rsidR="007E3D83" w:rsidRPr="00EB3343">
          <w:rPr>
            <w:rFonts w:ascii="Courier New" w:hAnsi="Courier New" w:cs="Courier New"/>
          </w:rPr>
          <w:t xml:space="preserve">o'clock, </w:t>
        </w:r>
      </w:ins>
      <w:r w:rsidR="007E3D83" w:rsidRPr="00EB3343">
        <w:rPr>
          <w:rFonts w:ascii="Courier New" w:hAnsi="Courier New"/>
          <w:rPrChange w:id="330" w:author="change" w:date="2023-08-19T16:39:00Z">
            <w:rPr/>
          </w:rPrChange>
        </w:rPr>
        <w:t>a gentleman who desires to consult you upon a matter of the very deepest moment. Your recent services to one of the royal houses of Europe have shown that you are one who may safely be trusted</w:t>
      </w:r>
      <w:del w:id="331" w:author="change" w:date="2023-08-19T16:39:00Z">
        <w:r>
          <w:delText xml:space="preserve"> with matters which are of an importance which can hardly be exaggerated.</w:delText>
        </w:r>
      </w:del>
      <w:ins w:id="332" w:author="change" w:date="2023-08-19T16:39:00Z">
        <w:r w:rsidR="007E3D83" w:rsidRPr="00EB3343">
          <w:rPr>
            <w:rFonts w:ascii="Courier New" w:hAnsi="Courier New" w:cs="Courier New"/>
          </w:rPr>
          <w:t>.</w:t>
        </w:r>
      </w:ins>
      <w:r w:rsidR="007E3D83" w:rsidRPr="00EB3343">
        <w:rPr>
          <w:rFonts w:ascii="Courier New" w:hAnsi="Courier New"/>
          <w:rPrChange w:id="333" w:author="change" w:date="2023-08-19T16:39:00Z">
            <w:rPr/>
          </w:rPrChange>
        </w:rPr>
        <w:t xml:space="preserve"> This account of you we have from all quarters received</w:t>
      </w:r>
      <w:del w:id="334" w:author="change" w:date="2023-08-19T16:39:00Z">
        <w:r>
          <w:delText xml:space="preserve">. </w:delText>
        </w:r>
      </w:del>
      <w:ins w:id="335" w:author="change" w:date="2023-08-19T16:39:00Z">
        <w:r w:rsidR="007E3D83" w:rsidRPr="00EB3343">
          <w:rPr>
            <w:rFonts w:ascii="Courier New" w:hAnsi="Courier New" w:cs="Courier New"/>
          </w:rPr>
          <w:t>." (TO HIMSELF) Hm! (READS) "</w:t>
        </w:r>
      </w:ins>
      <w:r w:rsidR="007E3D83" w:rsidRPr="00EB3343">
        <w:rPr>
          <w:rFonts w:ascii="Courier New" w:hAnsi="Courier New"/>
          <w:rPrChange w:id="336" w:author="change" w:date="2023-08-19T16:39:00Z">
            <w:rPr/>
          </w:rPrChange>
        </w:rPr>
        <w:t>Be in your chamber</w:t>
      </w:r>
      <w:ins w:id="337" w:author="change" w:date="2023-08-19T16:39:00Z">
        <w:r w:rsidR="007E3D83" w:rsidRPr="00EB3343">
          <w:rPr>
            <w:rFonts w:ascii="Courier New" w:hAnsi="Courier New" w:cs="Courier New"/>
          </w:rPr>
          <w:t>,</w:t>
        </w:r>
      </w:ins>
      <w:r w:rsidR="007E3D83" w:rsidRPr="00EB3343">
        <w:rPr>
          <w:rFonts w:ascii="Courier New" w:hAnsi="Courier New"/>
          <w:rPrChange w:id="338" w:author="change" w:date="2023-08-19T16:39:00Z">
            <w:rPr/>
          </w:rPrChange>
        </w:rPr>
        <w:t xml:space="preserve"> then</w:t>
      </w:r>
      <w:ins w:id="339" w:author="change" w:date="2023-08-19T16:39:00Z">
        <w:r w:rsidR="007E3D83" w:rsidRPr="00EB3343">
          <w:rPr>
            <w:rFonts w:ascii="Courier New" w:hAnsi="Courier New" w:cs="Courier New"/>
          </w:rPr>
          <w:t>,</w:t>
        </w:r>
      </w:ins>
      <w:r w:rsidR="007E3D83" w:rsidRPr="00EB3343">
        <w:rPr>
          <w:rFonts w:ascii="Courier New" w:hAnsi="Courier New"/>
          <w:rPrChange w:id="340" w:author="change" w:date="2023-08-19T16:39:00Z">
            <w:rPr/>
          </w:rPrChange>
        </w:rPr>
        <w:t xml:space="preserve"> at that hour, and do not take it amiss if your visitor </w:t>
      </w:r>
      <w:del w:id="341" w:author="change" w:date="2023-08-19T16:39:00Z">
        <w:r>
          <w:delText>wear</w:delText>
        </w:r>
      </w:del>
      <w:ins w:id="342" w:author="change" w:date="2023-08-19T16:39:00Z">
        <w:r w:rsidR="007E3D83" w:rsidRPr="00EB3343">
          <w:rPr>
            <w:rFonts w:ascii="Courier New" w:hAnsi="Courier New" w:cs="Courier New"/>
          </w:rPr>
          <w:t>wears</w:t>
        </w:r>
      </w:ins>
      <w:r w:rsidR="007E3D83" w:rsidRPr="00EB3343">
        <w:rPr>
          <w:rFonts w:ascii="Courier New" w:hAnsi="Courier New"/>
          <w:rPrChange w:id="343" w:author="change" w:date="2023-08-19T16:39:00Z">
            <w:rPr/>
          </w:rPrChange>
        </w:rPr>
        <w:t xml:space="preserve"> a mask</w:t>
      </w:r>
      <w:del w:id="344" w:author="change" w:date="2023-08-19T16:39:00Z">
        <w:r>
          <w:delText>.”</w:delText>
        </w:r>
        <w:r>
          <w:cr/>
        </w:r>
      </w:del>
      <w:ins w:id="345" w:author="change" w:date="2023-08-19T16:39:00Z">
        <w:r w:rsidR="007E3D83" w:rsidRPr="00EB3343">
          <w:rPr>
            <w:rFonts w:ascii="Courier New" w:hAnsi="Courier New" w:cs="Courier New"/>
          </w:rPr>
          <w:t>." (TO HOLMES) Great Scott, it all sounds very mysterious. What do you imagine it means?</w:t>
        </w:r>
      </w:ins>
    </w:p>
    <w:p w14:paraId="4C10659F" w14:textId="77777777" w:rsidR="007E3D83" w:rsidRPr="00EB3343" w:rsidRDefault="007E3D83" w:rsidP="00EB3343">
      <w:pPr>
        <w:pStyle w:val="PlainText"/>
        <w:rPr>
          <w:rFonts w:ascii="Courier New" w:hAnsi="Courier New"/>
          <w:rPrChange w:id="346" w:author="change" w:date="2023-08-19T16:39:00Z">
            <w:rPr/>
          </w:rPrChange>
        </w:rPr>
      </w:pPr>
    </w:p>
    <w:p w14:paraId="728DA83C" w14:textId="77777777" w:rsidR="00000000" w:rsidRDefault="00000000">
      <w:pPr>
        <w:pStyle w:val="PreformattedText"/>
        <w:rPr>
          <w:del w:id="347" w:author="change" w:date="2023-08-19T16:39:00Z"/>
        </w:rPr>
      </w:pPr>
    </w:p>
    <w:p w14:paraId="3F7BEEEC" w14:textId="77777777" w:rsidR="00000000" w:rsidRDefault="00000000">
      <w:pPr>
        <w:pStyle w:val="PreformattedText"/>
        <w:rPr>
          <w:del w:id="348" w:author="change" w:date="2023-08-19T16:39:00Z"/>
        </w:rPr>
      </w:pPr>
      <w:del w:id="349" w:author="change" w:date="2023-08-19T16:39:00Z">
        <w:r>
          <w:delText>“This is indeed a mystery,” I remarked. “What do you imagine that it means?”</w:delText>
        </w:r>
        <w:r>
          <w:cr/>
        </w:r>
      </w:del>
    </w:p>
    <w:p w14:paraId="1089A795" w14:textId="77777777" w:rsidR="00000000" w:rsidRDefault="00000000">
      <w:pPr>
        <w:pStyle w:val="PreformattedText"/>
        <w:rPr>
          <w:del w:id="350" w:author="change" w:date="2023-08-19T16:39:00Z"/>
        </w:rPr>
      </w:pPr>
      <w:del w:id="351" w:author="change" w:date="2023-08-19T16:39:00Z">
        <w:r>
          <w:cr/>
        </w:r>
      </w:del>
    </w:p>
    <w:p w14:paraId="2C1751A4" w14:textId="24C86740" w:rsidR="007E3D83" w:rsidRPr="00EB3343" w:rsidRDefault="00000000" w:rsidP="00EB3343">
      <w:pPr>
        <w:pStyle w:val="PlainText"/>
        <w:rPr>
          <w:rFonts w:ascii="Courier New" w:hAnsi="Courier New"/>
          <w:rPrChange w:id="352" w:author="change" w:date="2023-08-19T16:39:00Z">
            <w:rPr/>
          </w:rPrChange>
        </w:rPr>
        <w:pPrChange w:id="353" w:author="change" w:date="2023-08-19T16:39:00Z">
          <w:pPr>
            <w:pStyle w:val="PreformattedText"/>
          </w:pPr>
        </w:pPrChange>
      </w:pPr>
      <w:del w:id="354" w:author="change" w:date="2023-08-19T16:39:00Z">
        <w:r>
          <w:delText xml:space="preserve">“I have no data yet. It is a capital mistake to theorise before one has data. Insensibly one begins to twist facts to suit theories, instead of theories to suit facts. But </w:delText>
        </w:r>
      </w:del>
      <w:ins w:id="355" w:author="change" w:date="2023-08-19T16:39:00Z">
        <w:r w:rsidR="007E3D83" w:rsidRPr="00EB3343">
          <w:rPr>
            <w:rFonts w:ascii="Courier New" w:hAnsi="Courier New" w:cs="Courier New"/>
          </w:rPr>
          <w:t xml:space="preserve">HOLMES: Look carefully at </w:t>
        </w:r>
      </w:ins>
      <w:r w:rsidR="007E3D83" w:rsidRPr="00EB3343">
        <w:rPr>
          <w:rFonts w:ascii="Courier New" w:hAnsi="Courier New"/>
          <w:rPrChange w:id="356" w:author="change" w:date="2023-08-19T16:39:00Z">
            <w:rPr/>
          </w:rPrChange>
        </w:rPr>
        <w:t>the note</w:t>
      </w:r>
      <w:del w:id="357" w:author="change" w:date="2023-08-19T16:39:00Z">
        <w:r>
          <w:delText xml:space="preserve"> itself</w:delText>
        </w:r>
      </w:del>
      <w:ins w:id="358" w:author="change" w:date="2023-08-19T16:39:00Z">
        <w:r w:rsidR="007E3D83" w:rsidRPr="00EB3343">
          <w:rPr>
            <w:rFonts w:ascii="Courier New" w:hAnsi="Courier New" w:cs="Courier New"/>
          </w:rPr>
          <w:t>, Watson</w:t>
        </w:r>
      </w:ins>
      <w:r w:rsidR="007E3D83" w:rsidRPr="00EB3343">
        <w:rPr>
          <w:rFonts w:ascii="Courier New" w:hAnsi="Courier New"/>
          <w:rPrChange w:id="359" w:author="change" w:date="2023-08-19T16:39:00Z">
            <w:rPr/>
          </w:rPrChange>
        </w:rPr>
        <w:t>. What do you deduce from it</w:t>
      </w:r>
      <w:del w:id="360" w:author="change" w:date="2023-08-19T16:39:00Z">
        <w:r>
          <w:delText>?”</w:delText>
        </w:r>
        <w:r>
          <w:cr/>
        </w:r>
      </w:del>
      <w:ins w:id="361" w:author="change" w:date="2023-08-19T16:39:00Z">
        <w:r w:rsidR="007E3D83" w:rsidRPr="00EB3343">
          <w:rPr>
            <w:rFonts w:ascii="Courier New" w:hAnsi="Courier New" w:cs="Courier New"/>
          </w:rPr>
          <w:t>?</w:t>
        </w:r>
      </w:ins>
    </w:p>
    <w:p w14:paraId="15A3C1FE" w14:textId="77777777" w:rsidR="007E3D83" w:rsidRPr="00EB3343" w:rsidRDefault="007E3D83" w:rsidP="00EB3343">
      <w:pPr>
        <w:pStyle w:val="PlainText"/>
        <w:rPr>
          <w:rFonts w:ascii="Courier New" w:hAnsi="Courier New"/>
          <w:rPrChange w:id="362" w:author="change" w:date="2023-08-19T16:39:00Z">
            <w:rPr/>
          </w:rPrChange>
        </w:rPr>
      </w:pPr>
    </w:p>
    <w:p w14:paraId="372DDB31" w14:textId="77777777" w:rsidR="00000000" w:rsidRDefault="00000000">
      <w:pPr>
        <w:pStyle w:val="PreformattedText"/>
        <w:rPr>
          <w:del w:id="363" w:author="change" w:date="2023-08-19T16:39:00Z"/>
        </w:rPr>
      </w:pPr>
    </w:p>
    <w:p w14:paraId="012F5F40" w14:textId="77777777" w:rsidR="00000000" w:rsidRDefault="00000000">
      <w:pPr>
        <w:pStyle w:val="PreformattedText"/>
        <w:rPr>
          <w:del w:id="364" w:author="change" w:date="2023-08-19T16:39:00Z"/>
        </w:rPr>
      </w:pPr>
      <w:del w:id="365" w:author="change" w:date="2023-08-19T16:39:00Z">
        <w:r>
          <w:delText>I carefully examined</w:delText>
        </w:r>
      </w:del>
      <w:ins w:id="366" w:author="change" w:date="2023-08-19T16:39:00Z">
        <w:r w:rsidR="007E3D83" w:rsidRPr="00EB3343">
          <w:rPr>
            <w:rFonts w:ascii="Courier New" w:hAnsi="Courier New" w:cs="Courier New"/>
          </w:rPr>
          <w:t>WATSON: Oh, let's see. Well,</w:t>
        </w:r>
      </w:ins>
      <w:r w:rsidR="007E3D83" w:rsidRPr="00EB3343">
        <w:rPr>
          <w:rFonts w:ascii="Courier New" w:hAnsi="Courier New"/>
          <w:rPrChange w:id="367" w:author="change" w:date="2023-08-19T16:39:00Z">
            <w:rPr/>
          </w:rPrChange>
        </w:rPr>
        <w:t xml:space="preserve"> the </w:t>
      </w:r>
      <w:del w:id="368" w:author="change" w:date="2023-08-19T16:39:00Z">
        <w:r>
          <w:delText>writing, and the paper upon which it was written.</w:delText>
        </w:r>
        <w:r>
          <w:cr/>
        </w:r>
      </w:del>
    </w:p>
    <w:p w14:paraId="1165BDB2" w14:textId="77777777" w:rsidR="00000000" w:rsidRDefault="00000000">
      <w:pPr>
        <w:pStyle w:val="PreformattedText"/>
        <w:rPr>
          <w:del w:id="369" w:author="change" w:date="2023-08-19T16:39:00Z"/>
        </w:rPr>
      </w:pPr>
      <w:del w:id="370" w:author="change" w:date="2023-08-19T16:39:00Z">
        <w:r>
          <w:cr/>
        </w:r>
      </w:del>
    </w:p>
    <w:p w14:paraId="4655F6B4" w14:textId="7EE22B61" w:rsidR="007E3D83" w:rsidRPr="00EB3343" w:rsidRDefault="00000000" w:rsidP="00EB3343">
      <w:pPr>
        <w:pStyle w:val="PlainText"/>
        <w:rPr>
          <w:rFonts w:ascii="Courier New" w:hAnsi="Courier New"/>
          <w:rPrChange w:id="371" w:author="change" w:date="2023-08-19T16:39:00Z">
            <w:rPr/>
          </w:rPrChange>
        </w:rPr>
        <w:pPrChange w:id="372" w:author="change" w:date="2023-08-19T16:39:00Z">
          <w:pPr>
            <w:pStyle w:val="PreformattedText"/>
          </w:pPr>
        </w:pPrChange>
      </w:pPr>
      <w:del w:id="373" w:author="change" w:date="2023-08-19T16:39:00Z">
        <w:r>
          <w:delText xml:space="preserve">“The </w:delText>
        </w:r>
      </w:del>
      <w:proofErr w:type="gramStart"/>
      <w:r w:rsidR="007E3D83" w:rsidRPr="00EB3343">
        <w:rPr>
          <w:rFonts w:ascii="Courier New" w:hAnsi="Courier New"/>
          <w:rPrChange w:id="374" w:author="change" w:date="2023-08-19T16:39:00Z">
            <w:rPr/>
          </w:rPrChange>
        </w:rPr>
        <w:t>man</w:t>
      </w:r>
      <w:proofErr w:type="gramEnd"/>
      <w:r w:rsidR="007E3D83" w:rsidRPr="00EB3343">
        <w:rPr>
          <w:rFonts w:ascii="Courier New" w:hAnsi="Courier New"/>
          <w:rPrChange w:id="375" w:author="change" w:date="2023-08-19T16:39:00Z">
            <w:rPr/>
          </w:rPrChange>
        </w:rPr>
        <w:t xml:space="preserve"> who wrote it was presumably well</w:t>
      </w:r>
      <w:del w:id="376" w:author="change" w:date="2023-08-19T16:39:00Z">
        <w:r>
          <w:delText xml:space="preserve"> to do,” I remarked, endeavouring to imitate my companion’s processes. “</w:delText>
        </w:r>
      </w:del>
      <w:ins w:id="377" w:author="change" w:date="2023-08-19T16:39:00Z">
        <w:r w:rsidR="007E3D83" w:rsidRPr="00EB3343">
          <w:rPr>
            <w:rFonts w:ascii="Courier New" w:hAnsi="Courier New" w:cs="Courier New"/>
          </w:rPr>
          <w:t xml:space="preserve">-to-do. </w:t>
        </w:r>
      </w:ins>
      <w:r w:rsidR="007E3D83" w:rsidRPr="00EB3343">
        <w:rPr>
          <w:rFonts w:ascii="Courier New" w:hAnsi="Courier New"/>
          <w:rPrChange w:id="378" w:author="change" w:date="2023-08-19T16:39:00Z">
            <w:rPr/>
          </w:rPrChange>
        </w:rPr>
        <w:t xml:space="preserve">Such paper </w:t>
      </w:r>
      <w:del w:id="379" w:author="change" w:date="2023-08-19T16:39:00Z">
        <w:r>
          <w:delText>could not</w:delText>
        </w:r>
      </w:del>
      <w:ins w:id="380" w:author="change" w:date="2023-08-19T16:39:00Z">
        <w:r w:rsidR="007E3D83" w:rsidRPr="00EB3343">
          <w:rPr>
            <w:rFonts w:ascii="Courier New" w:hAnsi="Courier New" w:cs="Courier New"/>
          </w:rPr>
          <w:t>couldn't</w:t>
        </w:r>
      </w:ins>
      <w:r w:rsidR="007E3D83" w:rsidRPr="00EB3343">
        <w:rPr>
          <w:rFonts w:ascii="Courier New" w:hAnsi="Courier New"/>
          <w:rPrChange w:id="381" w:author="change" w:date="2023-08-19T16:39:00Z">
            <w:rPr/>
          </w:rPrChange>
        </w:rPr>
        <w:t xml:space="preserve"> be bought </w:t>
      </w:r>
      <w:ins w:id="382" w:author="change" w:date="2023-08-19T16:39:00Z">
        <w:r w:rsidR="007E3D83" w:rsidRPr="00EB3343">
          <w:rPr>
            <w:rFonts w:ascii="Courier New" w:hAnsi="Courier New" w:cs="Courier New"/>
          </w:rPr>
          <w:t xml:space="preserve">for </w:t>
        </w:r>
      </w:ins>
      <w:r w:rsidR="007E3D83" w:rsidRPr="00EB3343">
        <w:rPr>
          <w:rFonts w:ascii="Courier New" w:hAnsi="Courier New"/>
          <w:rPrChange w:id="383" w:author="change" w:date="2023-08-19T16:39:00Z">
            <w:rPr/>
          </w:rPrChange>
        </w:rPr>
        <w:t xml:space="preserve">under half a crown a packet. </w:t>
      </w:r>
      <w:del w:id="384" w:author="change" w:date="2023-08-19T16:39:00Z">
        <w:r>
          <w:delText>It is</w:delText>
        </w:r>
      </w:del>
      <w:ins w:id="385" w:author="change" w:date="2023-08-19T16:39:00Z">
        <w:r w:rsidR="007E3D83" w:rsidRPr="00EB3343">
          <w:rPr>
            <w:rFonts w:ascii="Courier New" w:hAnsi="Courier New" w:cs="Courier New"/>
          </w:rPr>
          <w:t>And it's</w:t>
        </w:r>
      </w:ins>
      <w:r w:rsidR="007E3D83" w:rsidRPr="00EB3343">
        <w:rPr>
          <w:rFonts w:ascii="Courier New" w:hAnsi="Courier New"/>
          <w:rPrChange w:id="386" w:author="change" w:date="2023-08-19T16:39:00Z">
            <w:rPr/>
          </w:rPrChange>
        </w:rPr>
        <w:t xml:space="preserve"> peculiarly strong and stiff</w:t>
      </w:r>
      <w:del w:id="387" w:author="change" w:date="2023-08-19T16:39:00Z">
        <w:r>
          <w:delText>.”</w:delText>
        </w:r>
        <w:r>
          <w:cr/>
        </w:r>
      </w:del>
      <w:ins w:id="388" w:author="change" w:date="2023-08-19T16:39:00Z">
        <w:r w:rsidR="007E3D83" w:rsidRPr="00EB3343">
          <w:rPr>
            <w:rFonts w:ascii="Courier New" w:hAnsi="Courier New" w:cs="Courier New"/>
          </w:rPr>
          <w:t>.</w:t>
        </w:r>
      </w:ins>
    </w:p>
    <w:p w14:paraId="6AE63187" w14:textId="77777777" w:rsidR="007E3D83" w:rsidRPr="00EB3343" w:rsidRDefault="007E3D83" w:rsidP="00EB3343">
      <w:pPr>
        <w:pStyle w:val="PlainText"/>
        <w:rPr>
          <w:rFonts w:ascii="Courier New" w:hAnsi="Courier New"/>
          <w:rPrChange w:id="389" w:author="change" w:date="2023-08-19T16:39:00Z">
            <w:rPr/>
          </w:rPrChange>
        </w:rPr>
      </w:pPr>
    </w:p>
    <w:p w14:paraId="45A7316F" w14:textId="77777777" w:rsidR="00000000" w:rsidRDefault="00000000">
      <w:pPr>
        <w:pStyle w:val="PreformattedText"/>
        <w:rPr>
          <w:del w:id="390" w:author="change" w:date="2023-08-19T16:39:00Z"/>
        </w:rPr>
      </w:pPr>
    </w:p>
    <w:p w14:paraId="1C06F597" w14:textId="3C630E70" w:rsidR="007E3D83" w:rsidRPr="00EB3343" w:rsidRDefault="00000000" w:rsidP="00EB3343">
      <w:pPr>
        <w:pStyle w:val="PlainText"/>
        <w:rPr>
          <w:rFonts w:ascii="Courier New" w:hAnsi="Courier New"/>
          <w:rPrChange w:id="391" w:author="change" w:date="2023-08-19T16:39:00Z">
            <w:rPr/>
          </w:rPrChange>
        </w:rPr>
        <w:pPrChange w:id="392" w:author="change" w:date="2023-08-19T16:39:00Z">
          <w:pPr>
            <w:pStyle w:val="PreformattedText"/>
          </w:pPr>
        </w:pPrChange>
      </w:pPr>
      <w:del w:id="393" w:author="change" w:date="2023-08-19T16:39:00Z">
        <w:r>
          <w:delText>“</w:delText>
        </w:r>
      </w:del>
      <w:ins w:id="394" w:author="change" w:date="2023-08-19T16:39:00Z">
        <w:r w:rsidR="007E3D83" w:rsidRPr="00EB3343">
          <w:rPr>
            <w:rFonts w:ascii="Courier New" w:hAnsi="Courier New" w:cs="Courier New"/>
          </w:rPr>
          <w:t xml:space="preserve">HOLMES: </w:t>
        </w:r>
      </w:ins>
      <w:r w:rsidR="007E3D83" w:rsidRPr="00EB3343">
        <w:rPr>
          <w:rFonts w:ascii="Courier New" w:hAnsi="Courier New"/>
          <w:rPrChange w:id="395" w:author="change" w:date="2023-08-19T16:39:00Z">
            <w:rPr/>
          </w:rPrChange>
        </w:rPr>
        <w:t>Peculiar</w:t>
      </w:r>
      <w:del w:id="396" w:author="change" w:date="2023-08-19T16:39:00Z">
        <w:r>
          <w:delText>—that is</w:delText>
        </w:r>
      </w:del>
      <w:ins w:id="397" w:author="change" w:date="2023-08-19T16:39:00Z">
        <w:r w:rsidR="007E3D83" w:rsidRPr="00EB3343">
          <w:rPr>
            <w:rFonts w:ascii="Courier New" w:hAnsi="Courier New" w:cs="Courier New"/>
          </w:rPr>
          <w:t xml:space="preserve"> -- that's</w:t>
        </w:r>
      </w:ins>
      <w:r w:rsidR="007E3D83" w:rsidRPr="00EB3343">
        <w:rPr>
          <w:rFonts w:ascii="Courier New" w:hAnsi="Courier New"/>
          <w:rPrChange w:id="398" w:author="change" w:date="2023-08-19T16:39:00Z">
            <w:rPr/>
          </w:rPrChange>
        </w:rPr>
        <w:t xml:space="preserve"> the very word</w:t>
      </w:r>
      <w:del w:id="399" w:author="change" w:date="2023-08-19T16:39:00Z">
        <w:r>
          <w:delText>,” said Holmes. “It is</w:delText>
        </w:r>
      </w:del>
      <w:ins w:id="400" w:author="change" w:date="2023-08-19T16:39:00Z">
        <w:r w:rsidR="007E3D83" w:rsidRPr="00EB3343">
          <w:rPr>
            <w:rFonts w:ascii="Courier New" w:hAnsi="Courier New" w:cs="Courier New"/>
          </w:rPr>
          <w:t>. It's</w:t>
        </w:r>
      </w:ins>
      <w:r w:rsidR="007E3D83" w:rsidRPr="00EB3343">
        <w:rPr>
          <w:rFonts w:ascii="Courier New" w:hAnsi="Courier New"/>
          <w:rPrChange w:id="401" w:author="change" w:date="2023-08-19T16:39:00Z">
            <w:rPr/>
          </w:rPrChange>
        </w:rPr>
        <w:t xml:space="preserve"> not an English paper at all. Hold it up to the light</w:t>
      </w:r>
      <w:del w:id="402" w:author="change" w:date="2023-08-19T16:39:00Z">
        <w:r>
          <w:delText>.”</w:delText>
        </w:r>
        <w:r>
          <w:cr/>
        </w:r>
      </w:del>
      <w:ins w:id="403" w:author="change" w:date="2023-08-19T16:39:00Z">
        <w:r w:rsidR="007E3D83" w:rsidRPr="00EB3343">
          <w:rPr>
            <w:rFonts w:ascii="Courier New" w:hAnsi="Courier New" w:cs="Courier New"/>
          </w:rPr>
          <w:t>. You notice anything?</w:t>
        </w:r>
      </w:ins>
    </w:p>
    <w:p w14:paraId="52086AE9" w14:textId="77777777" w:rsidR="007E3D83" w:rsidRPr="00EB3343" w:rsidRDefault="007E3D83" w:rsidP="00EB3343">
      <w:pPr>
        <w:pStyle w:val="PlainText"/>
        <w:rPr>
          <w:rFonts w:ascii="Courier New" w:hAnsi="Courier New"/>
          <w:rPrChange w:id="404" w:author="change" w:date="2023-08-19T16:39:00Z">
            <w:rPr/>
          </w:rPrChange>
        </w:rPr>
      </w:pPr>
    </w:p>
    <w:p w14:paraId="3F2DA139" w14:textId="77777777" w:rsidR="00000000" w:rsidRDefault="00000000">
      <w:pPr>
        <w:pStyle w:val="PreformattedText"/>
        <w:rPr>
          <w:del w:id="405" w:author="change" w:date="2023-08-19T16:39:00Z"/>
        </w:rPr>
      </w:pPr>
    </w:p>
    <w:p w14:paraId="27FA4A4F" w14:textId="2CB9A615" w:rsidR="007E3D83" w:rsidRPr="00EB3343" w:rsidRDefault="00000000" w:rsidP="00EB3343">
      <w:pPr>
        <w:pStyle w:val="PlainText"/>
        <w:rPr>
          <w:ins w:id="406" w:author="change" w:date="2023-08-19T16:39:00Z"/>
          <w:rFonts w:ascii="Courier New" w:hAnsi="Courier New" w:cs="Courier New"/>
        </w:rPr>
      </w:pPr>
      <w:del w:id="407" w:author="change" w:date="2023-08-19T16:39:00Z">
        <w:r>
          <w:delText>I did so, and saw</w:delText>
        </w:r>
      </w:del>
      <w:ins w:id="408" w:author="change" w:date="2023-08-19T16:39:00Z">
        <w:r w:rsidR="007E3D83" w:rsidRPr="00EB3343">
          <w:rPr>
            <w:rFonts w:ascii="Courier New" w:hAnsi="Courier New" w:cs="Courier New"/>
          </w:rPr>
          <w:t>WATSON: Yes. There's</w:t>
        </w:r>
      </w:ins>
      <w:r w:rsidR="007E3D83" w:rsidRPr="00EB3343">
        <w:rPr>
          <w:rFonts w:ascii="Courier New" w:hAnsi="Courier New"/>
          <w:rPrChange w:id="409" w:author="change" w:date="2023-08-19T16:39:00Z">
            <w:rPr/>
          </w:rPrChange>
        </w:rPr>
        <w:t xml:space="preserve"> a large </w:t>
      </w:r>
      <w:del w:id="410" w:author="change" w:date="2023-08-19T16:39:00Z">
        <w:r>
          <w:delText>“</w:delText>
        </w:r>
      </w:del>
      <w:ins w:id="411" w:author="change" w:date="2023-08-19T16:39:00Z">
        <w:r w:rsidR="007E3D83" w:rsidRPr="00EB3343">
          <w:rPr>
            <w:rFonts w:ascii="Courier New" w:hAnsi="Courier New" w:cs="Courier New"/>
          </w:rPr>
          <w:t>"</w:t>
        </w:r>
      </w:ins>
      <w:r w:rsidR="007E3D83" w:rsidRPr="00EB3343">
        <w:rPr>
          <w:rFonts w:ascii="Courier New" w:hAnsi="Courier New"/>
          <w:rPrChange w:id="412" w:author="change" w:date="2023-08-19T16:39:00Z">
            <w:rPr/>
          </w:rPrChange>
        </w:rPr>
        <w:t>E</w:t>
      </w:r>
      <w:del w:id="413" w:author="change" w:date="2023-08-19T16:39:00Z">
        <w:r>
          <w:delText>”</w:delText>
        </w:r>
      </w:del>
      <w:ins w:id="414" w:author="change" w:date="2023-08-19T16:39:00Z">
        <w:r w:rsidR="007E3D83" w:rsidRPr="00EB3343">
          <w:rPr>
            <w:rFonts w:ascii="Courier New" w:hAnsi="Courier New" w:cs="Courier New"/>
          </w:rPr>
          <w:t>"</w:t>
        </w:r>
      </w:ins>
      <w:r w:rsidR="007E3D83" w:rsidRPr="00EB3343">
        <w:rPr>
          <w:rFonts w:ascii="Courier New" w:hAnsi="Courier New"/>
          <w:rPrChange w:id="415" w:author="change" w:date="2023-08-19T16:39:00Z">
            <w:rPr/>
          </w:rPrChange>
        </w:rPr>
        <w:t xml:space="preserve"> with a small </w:t>
      </w:r>
      <w:del w:id="416" w:author="change" w:date="2023-08-19T16:39:00Z">
        <w:r>
          <w:delText>“</w:delText>
        </w:r>
      </w:del>
      <w:ins w:id="417" w:author="change" w:date="2023-08-19T16:39:00Z">
        <w:r w:rsidR="007E3D83" w:rsidRPr="00EB3343">
          <w:rPr>
            <w:rFonts w:ascii="Courier New" w:hAnsi="Courier New" w:cs="Courier New"/>
          </w:rPr>
          <w:t>"</w:t>
        </w:r>
      </w:ins>
      <w:r w:rsidR="007E3D83" w:rsidRPr="00EB3343">
        <w:rPr>
          <w:rFonts w:ascii="Courier New" w:hAnsi="Courier New"/>
          <w:rPrChange w:id="418" w:author="change" w:date="2023-08-19T16:39:00Z">
            <w:rPr/>
          </w:rPrChange>
        </w:rPr>
        <w:t>g</w:t>
      </w:r>
      <w:del w:id="419" w:author="change" w:date="2023-08-19T16:39:00Z">
        <w:r>
          <w:delText xml:space="preserve">,” a “P,” </w:delText>
        </w:r>
      </w:del>
      <w:ins w:id="420" w:author="change" w:date="2023-08-19T16:39:00Z">
        <w:r w:rsidR="007E3D83" w:rsidRPr="00EB3343">
          <w:rPr>
            <w:rFonts w:ascii="Courier New" w:hAnsi="Courier New" w:cs="Courier New"/>
          </w:rPr>
          <w:t>"--</w:t>
        </w:r>
      </w:ins>
    </w:p>
    <w:p w14:paraId="48016E1F" w14:textId="77777777" w:rsidR="007E3D83" w:rsidRPr="00EB3343" w:rsidRDefault="007E3D83" w:rsidP="00EB3343">
      <w:pPr>
        <w:pStyle w:val="PlainText"/>
        <w:rPr>
          <w:ins w:id="421" w:author="change" w:date="2023-08-19T16:39:00Z"/>
          <w:rFonts w:ascii="Courier New" w:hAnsi="Courier New" w:cs="Courier New"/>
        </w:rPr>
      </w:pPr>
    </w:p>
    <w:p w14:paraId="79EA88A7" w14:textId="77777777" w:rsidR="007E3D83" w:rsidRPr="00EB3343" w:rsidRDefault="007E3D83" w:rsidP="00EB3343">
      <w:pPr>
        <w:pStyle w:val="PlainText"/>
        <w:rPr>
          <w:ins w:id="422" w:author="change" w:date="2023-08-19T16:39:00Z"/>
          <w:rFonts w:ascii="Courier New" w:hAnsi="Courier New" w:cs="Courier New"/>
        </w:rPr>
      </w:pPr>
      <w:ins w:id="423" w:author="change" w:date="2023-08-19T16:39:00Z">
        <w:r w:rsidRPr="00EB3343">
          <w:rPr>
            <w:rFonts w:ascii="Courier New" w:hAnsi="Courier New" w:cs="Courier New"/>
          </w:rPr>
          <w:t>HOLMES: (AGREES) Mm hm.</w:t>
        </w:r>
      </w:ins>
    </w:p>
    <w:p w14:paraId="3589765D" w14:textId="77777777" w:rsidR="007E3D83" w:rsidRPr="00EB3343" w:rsidRDefault="007E3D83" w:rsidP="00EB3343">
      <w:pPr>
        <w:pStyle w:val="PlainText"/>
        <w:rPr>
          <w:ins w:id="424" w:author="change" w:date="2023-08-19T16:39:00Z"/>
          <w:rFonts w:ascii="Courier New" w:hAnsi="Courier New" w:cs="Courier New"/>
        </w:rPr>
      </w:pPr>
    </w:p>
    <w:p w14:paraId="758EA5D3" w14:textId="7F092EBD" w:rsidR="007E3D83" w:rsidRPr="00EB3343" w:rsidRDefault="007E3D83" w:rsidP="00EB3343">
      <w:pPr>
        <w:pStyle w:val="PlainText"/>
        <w:rPr>
          <w:rFonts w:ascii="Courier New" w:hAnsi="Courier New"/>
          <w:rPrChange w:id="425" w:author="change" w:date="2023-08-19T16:39:00Z">
            <w:rPr/>
          </w:rPrChange>
        </w:rPr>
        <w:pPrChange w:id="426" w:author="change" w:date="2023-08-19T16:39:00Z">
          <w:pPr>
            <w:pStyle w:val="PreformattedText"/>
          </w:pPr>
        </w:pPrChange>
      </w:pPr>
      <w:ins w:id="427" w:author="change" w:date="2023-08-19T16:39:00Z">
        <w:r w:rsidRPr="00EB3343">
          <w:rPr>
            <w:rFonts w:ascii="Courier New" w:hAnsi="Courier New" w:cs="Courier New"/>
          </w:rPr>
          <w:t>WATSON: --</w:t>
        </w:r>
      </w:ins>
      <w:r w:rsidRPr="00EB3343">
        <w:rPr>
          <w:rFonts w:ascii="Courier New" w:hAnsi="Courier New"/>
          <w:rPrChange w:id="428" w:author="change" w:date="2023-08-19T16:39:00Z">
            <w:rPr/>
          </w:rPrChange>
        </w:rPr>
        <w:t xml:space="preserve">and a large </w:t>
      </w:r>
      <w:del w:id="429" w:author="change" w:date="2023-08-19T16:39:00Z">
        <w:r w:rsidR="00000000">
          <w:delText>“</w:delText>
        </w:r>
      </w:del>
      <w:ins w:id="430" w:author="change" w:date="2023-08-19T16:39:00Z">
        <w:r w:rsidRPr="00EB3343">
          <w:rPr>
            <w:rFonts w:ascii="Courier New" w:hAnsi="Courier New" w:cs="Courier New"/>
          </w:rPr>
          <w:t>"</w:t>
        </w:r>
      </w:ins>
      <w:r w:rsidRPr="00EB3343">
        <w:rPr>
          <w:rFonts w:ascii="Courier New" w:hAnsi="Courier New"/>
          <w:rPrChange w:id="431" w:author="change" w:date="2023-08-19T16:39:00Z">
            <w:rPr/>
          </w:rPrChange>
        </w:rPr>
        <w:t>G</w:t>
      </w:r>
      <w:del w:id="432" w:author="change" w:date="2023-08-19T16:39:00Z">
        <w:r w:rsidR="00000000">
          <w:delText>”</w:delText>
        </w:r>
      </w:del>
      <w:ins w:id="433" w:author="change" w:date="2023-08-19T16:39:00Z">
        <w:r w:rsidRPr="00EB3343">
          <w:rPr>
            <w:rFonts w:ascii="Courier New" w:hAnsi="Courier New" w:cs="Courier New"/>
          </w:rPr>
          <w:t>"</w:t>
        </w:r>
      </w:ins>
      <w:r w:rsidRPr="00EB3343">
        <w:rPr>
          <w:rFonts w:ascii="Courier New" w:hAnsi="Courier New"/>
          <w:rPrChange w:id="434" w:author="change" w:date="2023-08-19T16:39:00Z">
            <w:rPr/>
          </w:rPrChange>
        </w:rPr>
        <w:t xml:space="preserve"> with a small </w:t>
      </w:r>
      <w:del w:id="435" w:author="change" w:date="2023-08-19T16:39:00Z">
        <w:r w:rsidR="00000000">
          <w:delText>“</w:delText>
        </w:r>
      </w:del>
      <w:ins w:id="436" w:author="change" w:date="2023-08-19T16:39:00Z">
        <w:r w:rsidRPr="00EB3343">
          <w:rPr>
            <w:rFonts w:ascii="Courier New" w:hAnsi="Courier New" w:cs="Courier New"/>
          </w:rPr>
          <w:t>"</w:t>
        </w:r>
      </w:ins>
      <w:r w:rsidRPr="00EB3343">
        <w:rPr>
          <w:rFonts w:ascii="Courier New" w:hAnsi="Courier New"/>
          <w:rPrChange w:id="437" w:author="change" w:date="2023-08-19T16:39:00Z">
            <w:rPr/>
          </w:rPrChange>
        </w:rPr>
        <w:t>t</w:t>
      </w:r>
      <w:del w:id="438" w:author="change" w:date="2023-08-19T16:39:00Z">
        <w:r w:rsidR="00000000">
          <w:delText>”</w:delText>
        </w:r>
      </w:del>
      <w:ins w:id="439" w:author="change" w:date="2023-08-19T16:39:00Z">
        <w:r w:rsidRPr="00EB3343">
          <w:rPr>
            <w:rFonts w:ascii="Courier New" w:hAnsi="Courier New" w:cs="Courier New"/>
          </w:rPr>
          <w:t>"</w:t>
        </w:r>
      </w:ins>
      <w:r w:rsidRPr="00EB3343">
        <w:rPr>
          <w:rFonts w:ascii="Courier New" w:hAnsi="Courier New"/>
          <w:rPrChange w:id="440" w:author="change" w:date="2023-08-19T16:39:00Z">
            <w:rPr/>
          </w:rPrChange>
        </w:rPr>
        <w:t xml:space="preserve"> woven into the texture of the paper.</w:t>
      </w:r>
    </w:p>
    <w:p w14:paraId="7C7C79E6" w14:textId="77777777" w:rsidR="007E3D83" w:rsidRPr="00EB3343" w:rsidRDefault="007E3D83" w:rsidP="00EB3343">
      <w:pPr>
        <w:pStyle w:val="PlainText"/>
        <w:rPr>
          <w:rFonts w:ascii="Courier New" w:hAnsi="Courier New"/>
          <w:rPrChange w:id="441" w:author="change" w:date="2023-08-19T16:39:00Z">
            <w:rPr/>
          </w:rPrChange>
        </w:rPr>
      </w:pPr>
    </w:p>
    <w:p w14:paraId="1E52FE4D" w14:textId="77777777" w:rsidR="00000000" w:rsidRDefault="00000000">
      <w:pPr>
        <w:pStyle w:val="PreformattedText"/>
        <w:rPr>
          <w:del w:id="442" w:author="change" w:date="2023-08-19T16:39:00Z"/>
        </w:rPr>
      </w:pPr>
      <w:del w:id="443" w:author="change" w:date="2023-08-19T16:39:00Z">
        <w:r>
          <w:cr/>
        </w:r>
      </w:del>
    </w:p>
    <w:p w14:paraId="4E5D5C46" w14:textId="0264B743" w:rsidR="007E3D83" w:rsidRPr="00EB3343" w:rsidRDefault="00000000" w:rsidP="00EB3343">
      <w:pPr>
        <w:pStyle w:val="PlainText"/>
        <w:rPr>
          <w:rFonts w:ascii="Courier New" w:hAnsi="Courier New"/>
          <w:rPrChange w:id="444" w:author="change" w:date="2023-08-19T16:39:00Z">
            <w:rPr/>
          </w:rPrChange>
        </w:rPr>
        <w:pPrChange w:id="445" w:author="change" w:date="2023-08-19T16:39:00Z">
          <w:pPr>
            <w:pStyle w:val="PreformattedText"/>
          </w:pPr>
        </w:pPrChange>
      </w:pPr>
      <w:del w:id="446" w:author="change" w:date="2023-08-19T16:39:00Z">
        <w:r>
          <w:lastRenderedPageBreak/>
          <w:delText>“</w:delText>
        </w:r>
      </w:del>
      <w:ins w:id="447" w:author="change" w:date="2023-08-19T16:39:00Z">
        <w:r w:rsidR="007E3D83" w:rsidRPr="00EB3343">
          <w:rPr>
            <w:rFonts w:ascii="Courier New" w:hAnsi="Courier New" w:cs="Courier New"/>
          </w:rPr>
          <w:t xml:space="preserve">HOLMES: </w:t>
        </w:r>
      </w:ins>
      <w:r w:rsidR="007E3D83" w:rsidRPr="00EB3343">
        <w:rPr>
          <w:rFonts w:ascii="Courier New" w:hAnsi="Courier New"/>
          <w:rPrChange w:id="448" w:author="change" w:date="2023-08-19T16:39:00Z">
            <w:rPr/>
          </w:rPrChange>
        </w:rPr>
        <w:t xml:space="preserve">What </w:t>
      </w:r>
      <w:del w:id="449" w:author="change" w:date="2023-08-19T16:39:00Z">
        <w:r>
          <w:delText>do you make of</w:delText>
        </w:r>
      </w:del>
      <w:ins w:id="450" w:author="change" w:date="2023-08-19T16:39:00Z">
        <w:r w:rsidR="007E3D83" w:rsidRPr="00EB3343">
          <w:rPr>
            <w:rFonts w:ascii="Courier New" w:hAnsi="Courier New" w:cs="Courier New"/>
          </w:rPr>
          <w:t>does</w:t>
        </w:r>
      </w:ins>
      <w:r w:rsidR="007E3D83" w:rsidRPr="00EB3343">
        <w:rPr>
          <w:rFonts w:ascii="Courier New" w:hAnsi="Courier New"/>
          <w:rPrChange w:id="451" w:author="change" w:date="2023-08-19T16:39:00Z">
            <w:rPr/>
          </w:rPrChange>
        </w:rPr>
        <w:t xml:space="preserve"> that</w:t>
      </w:r>
      <w:del w:id="452" w:author="change" w:date="2023-08-19T16:39:00Z">
        <w:r>
          <w:delText>?” asked Holmes.</w:delText>
        </w:r>
        <w:r>
          <w:cr/>
        </w:r>
      </w:del>
      <w:ins w:id="453" w:author="change" w:date="2023-08-19T16:39:00Z">
        <w:r w:rsidR="007E3D83" w:rsidRPr="00EB3343">
          <w:rPr>
            <w:rFonts w:ascii="Courier New" w:hAnsi="Courier New" w:cs="Courier New"/>
          </w:rPr>
          <w:t xml:space="preserve"> suggest to you?</w:t>
        </w:r>
      </w:ins>
    </w:p>
    <w:p w14:paraId="6EA9BCAC" w14:textId="77777777" w:rsidR="007E3D83" w:rsidRPr="00EB3343" w:rsidRDefault="007E3D83" w:rsidP="00EB3343">
      <w:pPr>
        <w:pStyle w:val="PlainText"/>
        <w:rPr>
          <w:rFonts w:ascii="Courier New" w:hAnsi="Courier New"/>
          <w:rPrChange w:id="454" w:author="change" w:date="2023-08-19T16:39:00Z">
            <w:rPr/>
          </w:rPrChange>
        </w:rPr>
      </w:pPr>
    </w:p>
    <w:p w14:paraId="6CD7373D" w14:textId="77777777" w:rsidR="00000000" w:rsidRDefault="00000000">
      <w:pPr>
        <w:pStyle w:val="PreformattedText"/>
        <w:rPr>
          <w:del w:id="455" w:author="change" w:date="2023-08-19T16:39:00Z"/>
        </w:rPr>
      </w:pPr>
    </w:p>
    <w:p w14:paraId="00B80B20" w14:textId="1CEADD46" w:rsidR="007E3D83" w:rsidRPr="00EB3343" w:rsidRDefault="00000000" w:rsidP="00EB3343">
      <w:pPr>
        <w:pStyle w:val="PlainText"/>
        <w:rPr>
          <w:rFonts w:ascii="Courier New" w:hAnsi="Courier New"/>
          <w:rPrChange w:id="456" w:author="change" w:date="2023-08-19T16:39:00Z">
            <w:rPr/>
          </w:rPrChange>
        </w:rPr>
        <w:pPrChange w:id="457" w:author="change" w:date="2023-08-19T16:39:00Z">
          <w:pPr>
            <w:pStyle w:val="PreformattedText"/>
          </w:pPr>
        </w:pPrChange>
      </w:pPr>
      <w:del w:id="458" w:author="change" w:date="2023-08-19T16:39:00Z">
        <w:r>
          <w:delText>“</w:delText>
        </w:r>
      </w:del>
      <w:ins w:id="459" w:author="change" w:date="2023-08-19T16:39:00Z">
        <w:r w:rsidR="007E3D83" w:rsidRPr="00EB3343">
          <w:rPr>
            <w:rFonts w:ascii="Courier New" w:hAnsi="Courier New" w:cs="Courier New"/>
          </w:rPr>
          <w:t xml:space="preserve">WATSON: </w:t>
        </w:r>
      </w:ins>
      <w:r w:rsidR="007E3D83" w:rsidRPr="00EB3343">
        <w:rPr>
          <w:rFonts w:ascii="Courier New" w:hAnsi="Courier New"/>
          <w:rPrChange w:id="460" w:author="change" w:date="2023-08-19T16:39:00Z">
            <w:rPr/>
          </w:rPrChange>
        </w:rPr>
        <w:t xml:space="preserve">The name of the maker, no doubt; or </w:t>
      </w:r>
      <w:ins w:id="461" w:author="change" w:date="2023-08-19T16:39:00Z">
        <w:r w:rsidR="007E3D83" w:rsidRPr="00EB3343">
          <w:rPr>
            <w:rFonts w:ascii="Courier New" w:hAnsi="Courier New" w:cs="Courier New"/>
          </w:rPr>
          <w:t xml:space="preserve">perhaps </w:t>
        </w:r>
      </w:ins>
      <w:r w:rsidR="007E3D83" w:rsidRPr="00EB3343">
        <w:rPr>
          <w:rFonts w:ascii="Courier New" w:hAnsi="Courier New"/>
          <w:rPrChange w:id="462" w:author="change" w:date="2023-08-19T16:39:00Z">
            <w:rPr/>
          </w:rPrChange>
        </w:rPr>
        <w:t>his monogram</w:t>
      </w:r>
      <w:del w:id="463" w:author="change" w:date="2023-08-19T16:39:00Z">
        <w:r>
          <w:delText>, rather.”</w:delText>
        </w:r>
        <w:r>
          <w:cr/>
        </w:r>
      </w:del>
      <w:ins w:id="464" w:author="change" w:date="2023-08-19T16:39:00Z">
        <w:r w:rsidR="007E3D83" w:rsidRPr="00EB3343">
          <w:rPr>
            <w:rFonts w:ascii="Courier New" w:hAnsi="Courier New" w:cs="Courier New"/>
          </w:rPr>
          <w:t>.</w:t>
        </w:r>
      </w:ins>
    </w:p>
    <w:p w14:paraId="2F8F68D3" w14:textId="77777777" w:rsidR="007E3D83" w:rsidRPr="00EB3343" w:rsidRDefault="007E3D83" w:rsidP="00EB3343">
      <w:pPr>
        <w:pStyle w:val="PlainText"/>
        <w:rPr>
          <w:rFonts w:ascii="Courier New" w:hAnsi="Courier New"/>
          <w:rPrChange w:id="465" w:author="change" w:date="2023-08-19T16:39:00Z">
            <w:rPr/>
          </w:rPrChange>
        </w:rPr>
      </w:pPr>
    </w:p>
    <w:p w14:paraId="793783B8" w14:textId="77777777" w:rsidR="00000000" w:rsidRDefault="00000000">
      <w:pPr>
        <w:pStyle w:val="PreformattedText"/>
        <w:rPr>
          <w:del w:id="466" w:author="change" w:date="2023-08-19T16:39:00Z"/>
        </w:rPr>
      </w:pPr>
    </w:p>
    <w:p w14:paraId="2BB521D9" w14:textId="65108700" w:rsidR="007E3D83" w:rsidRPr="00EB3343" w:rsidRDefault="00000000" w:rsidP="00EB3343">
      <w:pPr>
        <w:pStyle w:val="PlainText"/>
        <w:rPr>
          <w:ins w:id="467" w:author="change" w:date="2023-08-19T16:39:00Z"/>
          <w:rFonts w:ascii="Courier New" w:hAnsi="Courier New" w:cs="Courier New"/>
        </w:rPr>
      </w:pPr>
      <w:del w:id="468" w:author="change" w:date="2023-08-19T16:39:00Z">
        <w:r>
          <w:delText>“</w:delText>
        </w:r>
      </w:del>
      <w:ins w:id="469" w:author="change" w:date="2023-08-19T16:39:00Z">
        <w:r w:rsidR="007E3D83" w:rsidRPr="00EB3343">
          <w:rPr>
            <w:rFonts w:ascii="Courier New" w:hAnsi="Courier New" w:cs="Courier New"/>
          </w:rPr>
          <w:t xml:space="preserve">HOLMES: </w:t>
        </w:r>
      </w:ins>
      <w:r w:rsidR="007E3D83" w:rsidRPr="00EB3343">
        <w:rPr>
          <w:rFonts w:ascii="Courier New" w:hAnsi="Courier New"/>
          <w:rPrChange w:id="470" w:author="change" w:date="2023-08-19T16:39:00Z">
            <w:rPr/>
          </w:rPrChange>
        </w:rPr>
        <w:t>Not at all</w:t>
      </w:r>
      <w:del w:id="471" w:author="change" w:date="2023-08-19T16:39:00Z">
        <w:r>
          <w:delText>.</w:delText>
        </w:r>
      </w:del>
      <w:ins w:id="472" w:author="change" w:date="2023-08-19T16:39:00Z">
        <w:r w:rsidR="007E3D83" w:rsidRPr="00EB3343">
          <w:rPr>
            <w:rFonts w:ascii="Courier New" w:hAnsi="Courier New" w:cs="Courier New"/>
          </w:rPr>
          <w:t>, my dear fellow.</w:t>
        </w:r>
      </w:ins>
      <w:r w:rsidR="007E3D83" w:rsidRPr="00EB3343">
        <w:rPr>
          <w:rFonts w:ascii="Courier New" w:hAnsi="Courier New"/>
          <w:rPrChange w:id="473" w:author="change" w:date="2023-08-19T16:39:00Z">
            <w:rPr/>
          </w:rPrChange>
        </w:rPr>
        <w:t xml:space="preserve"> The </w:t>
      </w:r>
      <w:del w:id="474" w:author="change" w:date="2023-08-19T16:39:00Z">
        <w:r>
          <w:delText>‘G’</w:delText>
        </w:r>
      </w:del>
      <w:ins w:id="475" w:author="change" w:date="2023-08-19T16:39:00Z">
        <w:r w:rsidR="007E3D83" w:rsidRPr="00EB3343">
          <w:rPr>
            <w:rFonts w:ascii="Courier New" w:hAnsi="Courier New" w:cs="Courier New"/>
          </w:rPr>
          <w:t>"G"</w:t>
        </w:r>
      </w:ins>
      <w:r w:rsidR="007E3D83" w:rsidRPr="00EB3343">
        <w:rPr>
          <w:rFonts w:ascii="Courier New" w:hAnsi="Courier New"/>
          <w:rPrChange w:id="476" w:author="change" w:date="2023-08-19T16:39:00Z">
            <w:rPr/>
          </w:rPrChange>
        </w:rPr>
        <w:t xml:space="preserve"> with the small </w:t>
      </w:r>
      <w:del w:id="477" w:author="change" w:date="2023-08-19T16:39:00Z">
        <w:r>
          <w:delText>‘t’</w:delText>
        </w:r>
      </w:del>
      <w:ins w:id="478" w:author="change" w:date="2023-08-19T16:39:00Z">
        <w:r w:rsidR="007E3D83" w:rsidRPr="00EB3343">
          <w:rPr>
            <w:rFonts w:ascii="Courier New" w:hAnsi="Courier New" w:cs="Courier New"/>
          </w:rPr>
          <w:t>"t"</w:t>
        </w:r>
      </w:ins>
      <w:r w:rsidR="007E3D83" w:rsidRPr="00EB3343">
        <w:rPr>
          <w:rFonts w:ascii="Courier New" w:hAnsi="Courier New"/>
          <w:rPrChange w:id="479" w:author="change" w:date="2023-08-19T16:39:00Z">
            <w:rPr/>
          </w:rPrChange>
        </w:rPr>
        <w:t xml:space="preserve"> stands for </w:t>
      </w:r>
      <w:del w:id="480" w:author="change" w:date="2023-08-19T16:39:00Z">
        <w:r>
          <w:delText>‘</w:delText>
        </w:r>
      </w:del>
      <w:ins w:id="481" w:author="change" w:date="2023-08-19T16:39:00Z">
        <w:r w:rsidR="007E3D83" w:rsidRPr="00EB3343">
          <w:rPr>
            <w:rFonts w:ascii="Courier New" w:hAnsi="Courier New" w:cs="Courier New"/>
          </w:rPr>
          <w:t>"</w:t>
        </w:r>
      </w:ins>
      <w:r w:rsidR="007E3D83" w:rsidRPr="00EB3343">
        <w:rPr>
          <w:rFonts w:ascii="Courier New" w:hAnsi="Courier New"/>
          <w:rPrChange w:id="482" w:author="change" w:date="2023-08-19T16:39:00Z">
            <w:rPr/>
          </w:rPrChange>
        </w:rPr>
        <w:t>Gesellschaft</w:t>
      </w:r>
      <w:del w:id="483" w:author="change" w:date="2023-08-19T16:39:00Z">
        <w:r>
          <w:delText>,’</w:delText>
        </w:r>
      </w:del>
      <w:ins w:id="484" w:author="change" w:date="2023-08-19T16:39:00Z">
        <w:r w:rsidR="007E3D83" w:rsidRPr="00EB3343">
          <w:rPr>
            <w:rFonts w:ascii="Courier New" w:hAnsi="Courier New" w:cs="Courier New"/>
          </w:rPr>
          <w:t>,"</w:t>
        </w:r>
      </w:ins>
      <w:r w:rsidR="007E3D83" w:rsidRPr="00EB3343">
        <w:rPr>
          <w:rFonts w:ascii="Courier New" w:hAnsi="Courier New"/>
          <w:rPrChange w:id="485" w:author="change" w:date="2023-08-19T16:39:00Z">
            <w:rPr/>
          </w:rPrChange>
        </w:rPr>
        <w:t xml:space="preserve"> which is the German for </w:t>
      </w:r>
      <w:del w:id="486" w:author="change" w:date="2023-08-19T16:39:00Z">
        <w:r>
          <w:delText>‘</w:delText>
        </w:r>
      </w:del>
      <w:ins w:id="487" w:author="change" w:date="2023-08-19T16:39:00Z">
        <w:r w:rsidR="007E3D83" w:rsidRPr="00EB3343">
          <w:rPr>
            <w:rFonts w:ascii="Courier New" w:hAnsi="Courier New" w:cs="Courier New"/>
          </w:rPr>
          <w:t>"</w:t>
        </w:r>
      </w:ins>
      <w:r w:rsidR="007E3D83" w:rsidRPr="00EB3343">
        <w:rPr>
          <w:rFonts w:ascii="Courier New" w:hAnsi="Courier New"/>
          <w:rPrChange w:id="488" w:author="change" w:date="2023-08-19T16:39:00Z">
            <w:rPr/>
          </w:rPrChange>
        </w:rPr>
        <w:t>Company</w:t>
      </w:r>
      <w:del w:id="489" w:author="change" w:date="2023-08-19T16:39:00Z">
        <w:r>
          <w:delText>.’ It is a customary contraction like our ‘Co.’ ‘P,’ of course,</w:delText>
        </w:r>
      </w:del>
      <w:ins w:id="490" w:author="change" w:date="2023-08-19T16:39:00Z">
        <w:r w:rsidR="007E3D83" w:rsidRPr="00EB3343">
          <w:rPr>
            <w:rFonts w:ascii="Courier New" w:hAnsi="Courier New" w:cs="Courier New"/>
          </w:rPr>
          <w:t>."</w:t>
        </w:r>
      </w:ins>
    </w:p>
    <w:p w14:paraId="5EE053D7" w14:textId="77777777" w:rsidR="007E3D83" w:rsidRPr="00EB3343" w:rsidRDefault="007E3D83" w:rsidP="00EB3343">
      <w:pPr>
        <w:pStyle w:val="PlainText"/>
        <w:rPr>
          <w:ins w:id="491" w:author="change" w:date="2023-08-19T16:39:00Z"/>
          <w:rFonts w:ascii="Courier New" w:hAnsi="Courier New" w:cs="Courier New"/>
        </w:rPr>
      </w:pPr>
    </w:p>
    <w:p w14:paraId="5EFD44AB" w14:textId="77777777" w:rsidR="007E3D83" w:rsidRPr="00EB3343" w:rsidRDefault="007E3D83" w:rsidP="00EB3343">
      <w:pPr>
        <w:pStyle w:val="PlainText"/>
        <w:rPr>
          <w:ins w:id="492" w:author="change" w:date="2023-08-19T16:39:00Z"/>
          <w:rFonts w:ascii="Courier New" w:hAnsi="Courier New" w:cs="Courier New"/>
        </w:rPr>
      </w:pPr>
      <w:ins w:id="493" w:author="change" w:date="2023-08-19T16:39:00Z">
        <w:r w:rsidRPr="00EB3343">
          <w:rPr>
            <w:rFonts w:ascii="Courier New" w:hAnsi="Courier New" w:cs="Courier New"/>
          </w:rPr>
          <w:t xml:space="preserve">WATSON: And the "E - g"? </w:t>
        </w:r>
      </w:ins>
    </w:p>
    <w:p w14:paraId="3540494F" w14:textId="77777777" w:rsidR="007E3D83" w:rsidRPr="00EB3343" w:rsidRDefault="007E3D83" w:rsidP="00EB3343">
      <w:pPr>
        <w:pStyle w:val="PlainText"/>
        <w:rPr>
          <w:ins w:id="494" w:author="change" w:date="2023-08-19T16:39:00Z"/>
          <w:rFonts w:ascii="Courier New" w:hAnsi="Courier New" w:cs="Courier New"/>
        </w:rPr>
      </w:pPr>
    </w:p>
    <w:p w14:paraId="7E4938D5" w14:textId="1E7EF499" w:rsidR="007E3D83" w:rsidRPr="00EB3343" w:rsidRDefault="007E3D83" w:rsidP="00EB3343">
      <w:pPr>
        <w:pStyle w:val="PlainText"/>
        <w:rPr>
          <w:ins w:id="495" w:author="change" w:date="2023-08-19T16:39:00Z"/>
          <w:rFonts w:ascii="Courier New" w:hAnsi="Courier New" w:cs="Courier New"/>
        </w:rPr>
      </w:pPr>
      <w:ins w:id="496" w:author="change" w:date="2023-08-19T16:39:00Z">
        <w:r w:rsidRPr="00EB3343">
          <w:rPr>
            <w:rFonts w:ascii="Courier New" w:hAnsi="Courier New" w:cs="Courier New"/>
          </w:rPr>
          <w:t>HOLMES: That</w:t>
        </w:r>
      </w:ins>
      <w:r w:rsidRPr="00EB3343">
        <w:rPr>
          <w:rFonts w:ascii="Courier New" w:hAnsi="Courier New"/>
          <w:rPrChange w:id="497" w:author="change" w:date="2023-08-19T16:39:00Z">
            <w:rPr/>
          </w:rPrChange>
        </w:rPr>
        <w:t xml:space="preserve"> stands for </w:t>
      </w:r>
      <w:del w:id="498" w:author="change" w:date="2023-08-19T16:39:00Z">
        <w:r w:rsidR="00000000">
          <w:delText xml:space="preserve">‘Papier.’ Now for the ‘Eg.’ Let us glance at our Continental Gazetteer.” He took down a heavy brown volume from his shelves. “Eglow, Eglonitz—here we are, </w:delText>
        </w:r>
      </w:del>
      <w:proofErr w:type="spellStart"/>
      <w:r w:rsidRPr="00EB3343">
        <w:rPr>
          <w:rFonts w:ascii="Courier New" w:hAnsi="Courier New"/>
          <w:rPrChange w:id="499" w:author="change" w:date="2023-08-19T16:39:00Z">
            <w:rPr/>
          </w:rPrChange>
        </w:rPr>
        <w:t>Egria</w:t>
      </w:r>
      <w:proofErr w:type="spellEnd"/>
      <w:r w:rsidRPr="00EB3343">
        <w:rPr>
          <w:rFonts w:ascii="Courier New" w:hAnsi="Courier New"/>
          <w:rPrChange w:id="500" w:author="change" w:date="2023-08-19T16:39:00Z">
            <w:rPr/>
          </w:rPrChange>
        </w:rPr>
        <w:t xml:space="preserve">. </w:t>
      </w:r>
      <w:del w:id="501" w:author="change" w:date="2023-08-19T16:39:00Z">
        <w:r w:rsidR="00000000">
          <w:delText>It is</w:delText>
        </w:r>
      </w:del>
    </w:p>
    <w:p w14:paraId="5A163B1D" w14:textId="77777777" w:rsidR="007E3D83" w:rsidRPr="00EB3343" w:rsidRDefault="007E3D83" w:rsidP="00EB3343">
      <w:pPr>
        <w:pStyle w:val="PlainText"/>
        <w:rPr>
          <w:ins w:id="502" w:author="change" w:date="2023-08-19T16:39:00Z"/>
          <w:rFonts w:ascii="Courier New" w:hAnsi="Courier New" w:cs="Courier New"/>
        </w:rPr>
      </w:pPr>
    </w:p>
    <w:p w14:paraId="21E6AB91" w14:textId="77777777" w:rsidR="007E3D83" w:rsidRPr="00EB3343" w:rsidRDefault="007E3D83" w:rsidP="00EB3343">
      <w:pPr>
        <w:pStyle w:val="PlainText"/>
        <w:rPr>
          <w:ins w:id="503" w:author="change" w:date="2023-08-19T16:39:00Z"/>
          <w:rFonts w:ascii="Courier New" w:hAnsi="Courier New" w:cs="Courier New"/>
        </w:rPr>
      </w:pPr>
      <w:ins w:id="504" w:author="change" w:date="2023-08-19T16:39:00Z">
        <w:r w:rsidRPr="00EB3343">
          <w:rPr>
            <w:rFonts w:ascii="Courier New" w:hAnsi="Courier New" w:cs="Courier New"/>
          </w:rPr>
          <w:t xml:space="preserve">WATSON: </w:t>
        </w:r>
        <w:proofErr w:type="spellStart"/>
        <w:r w:rsidRPr="00EB3343">
          <w:rPr>
            <w:rFonts w:ascii="Courier New" w:hAnsi="Courier New" w:cs="Courier New"/>
          </w:rPr>
          <w:t>Egria</w:t>
        </w:r>
        <w:proofErr w:type="spellEnd"/>
        <w:r w:rsidRPr="00EB3343">
          <w:rPr>
            <w:rFonts w:ascii="Courier New" w:hAnsi="Courier New" w:cs="Courier New"/>
          </w:rPr>
          <w:t>?</w:t>
        </w:r>
      </w:ins>
    </w:p>
    <w:p w14:paraId="29509FF6" w14:textId="77777777" w:rsidR="007E3D83" w:rsidRPr="00EB3343" w:rsidRDefault="007E3D83" w:rsidP="00EB3343">
      <w:pPr>
        <w:pStyle w:val="PlainText"/>
        <w:rPr>
          <w:ins w:id="505" w:author="change" w:date="2023-08-19T16:39:00Z"/>
          <w:rFonts w:ascii="Courier New" w:hAnsi="Courier New" w:cs="Courier New"/>
        </w:rPr>
      </w:pPr>
    </w:p>
    <w:p w14:paraId="15156262" w14:textId="7ACBEA31" w:rsidR="007E3D83" w:rsidRPr="00EB3343" w:rsidRDefault="007E3D83" w:rsidP="00EB3343">
      <w:pPr>
        <w:pStyle w:val="PlainText"/>
        <w:rPr>
          <w:rFonts w:ascii="Courier New" w:hAnsi="Courier New"/>
          <w:rPrChange w:id="506" w:author="change" w:date="2023-08-19T16:39:00Z">
            <w:rPr/>
          </w:rPrChange>
        </w:rPr>
        <w:pPrChange w:id="507" w:author="change" w:date="2023-08-19T16:39:00Z">
          <w:pPr>
            <w:pStyle w:val="PreformattedText"/>
          </w:pPr>
        </w:pPrChange>
      </w:pPr>
      <w:ins w:id="508" w:author="change" w:date="2023-08-19T16:39:00Z">
        <w:r w:rsidRPr="00EB3343">
          <w:rPr>
            <w:rFonts w:ascii="Courier New" w:hAnsi="Courier New" w:cs="Courier New"/>
          </w:rPr>
          <w:t>HOLMES: It's</w:t>
        </w:r>
      </w:ins>
      <w:r w:rsidRPr="00EB3343">
        <w:rPr>
          <w:rFonts w:ascii="Courier New" w:hAnsi="Courier New"/>
          <w:rPrChange w:id="509" w:author="change" w:date="2023-08-19T16:39:00Z">
            <w:rPr/>
          </w:rPrChange>
        </w:rPr>
        <w:t xml:space="preserve"> in a German-speaking country</w:t>
      </w:r>
      <w:del w:id="510" w:author="change" w:date="2023-08-19T16:39:00Z">
        <w:r w:rsidR="00000000">
          <w:delText>—</w:delText>
        </w:r>
      </w:del>
      <w:ins w:id="511" w:author="change" w:date="2023-08-19T16:39:00Z">
        <w:r w:rsidRPr="00EB3343">
          <w:rPr>
            <w:rFonts w:ascii="Courier New" w:hAnsi="Courier New" w:cs="Courier New"/>
          </w:rPr>
          <w:t xml:space="preserve"> </w:t>
        </w:r>
      </w:ins>
      <w:r w:rsidRPr="00EB3343">
        <w:rPr>
          <w:rFonts w:ascii="Courier New" w:hAnsi="Courier New"/>
          <w:rPrChange w:id="512" w:author="change" w:date="2023-08-19T16:39:00Z">
            <w:rPr/>
          </w:rPrChange>
        </w:rPr>
        <w:t xml:space="preserve">in Bohemia, not far from Carlsbad. </w:t>
      </w:r>
      <w:del w:id="513" w:author="change" w:date="2023-08-19T16:39:00Z">
        <w:r w:rsidR="00000000">
          <w:delText>‘Remarkable as being the scene of the death of Wallenstein, and for its numerous glass-factories and paper-mills.’ Ha, ha, my boy, what do you make of that?” His eyes sparkled, and he sent up a great blue triumphant cloud from his cigarette.</w:delText>
        </w:r>
        <w:r w:rsidR="00000000">
          <w:cr/>
        </w:r>
      </w:del>
    </w:p>
    <w:p w14:paraId="706BFE0C" w14:textId="77777777" w:rsidR="007E3D83" w:rsidRPr="00EB3343" w:rsidRDefault="007E3D83" w:rsidP="00EB3343">
      <w:pPr>
        <w:pStyle w:val="PlainText"/>
        <w:rPr>
          <w:rFonts w:ascii="Courier New" w:hAnsi="Courier New"/>
          <w:rPrChange w:id="514" w:author="change" w:date="2023-08-19T16:39:00Z">
            <w:rPr/>
          </w:rPrChange>
        </w:rPr>
      </w:pPr>
    </w:p>
    <w:p w14:paraId="7BE45E6C" w14:textId="77777777" w:rsidR="00000000" w:rsidRDefault="00000000">
      <w:pPr>
        <w:pStyle w:val="PreformattedText"/>
        <w:rPr>
          <w:del w:id="515" w:author="change" w:date="2023-08-19T16:39:00Z"/>
        </w:rPr>
      </w:pPr>
    </w:p>
    <w:p w14:paraId="79FE1841" w14:textId="48911C06" w:rsidR="007E3D83" w:rsidRPr="00EB3343" w:rsidRDefault="00000000" w:rsidP="00EB3343">
      <w:pPr>
        <w:pStyle w:val="PlainText"/>
        <w:rPr>
          <w:rFonts w:ascii="Courier New" w:hAnsi="Courier New"/>
          <w:rPrChange w:id="516" w:author="change" w:date="2023-08-19T16:39:00Z">
            <w:rPr/>
          </w:rPrChange>
        </w:rPr>
        <w:pPrChange w:id="517" w:author="change" w:date="2023-08-19T16:39:00Z">
          <w:pPr>
            <w:pStyle w:val="PreformattedText"/>
          </w:pPr>
        </w:pPrChange>
      </w:pPr>
      <w:del w:id="518" w:author="change" w:date="2023-08-19T16:39:00Z">
        <w:r>
          <w:delText>“The</w:delText>
        </w:r>
      </w:del>
      <w:ins w:id="519" w:author="change" w:date="2023-08-19T16:39:00Z">
        <w:r w:rsidR="007E3D83" w:rsidRPr="00EB3343">
          <w:rPr>
            <w:rFonts w:ascii="Courier New" w:hAnsi="Courier New" w:cs="Courier New"/>
          </w:rPr>
          <w:t xml:space="preserve">WATSON: </w:t>
        </w:r>
        <w:proofErr w:type="gramStart"/>
        <w:r w:rsidR="007E3D83" w:rsidRPr="00EB3343">
          <w:rPr>
            <w:rFonts w:ascii="Courier New" w:hAnsi="Courier New" w:cs="Courier New"/>
          </w:rPr>
          <w:t>So</w:t>
        </w:r>
        <w:proofErr w:type="gramEnd"/>
        <w:r w:rsidR="007E3D83" w:rsidRPr="00EB3343">
          <w:rPr>
            <w:rFonts w:ascii="Courier New" w:hAnsi="Courier New" w:cs="Courier New"/>
          </w:rPr>
          <w:t xml:space="preserve"> the</w:t>
        </w:r>
      </w:ins>
      <w:r w:rsidR="007E3D83" w:rsidRPr="00EB3343">
        <w:rPr>
          <w:rFonts w:ascii="Courier New" w:hAnsi="Courier New"/>
          <w:rPrChange w:id="520" w:author="change" w:date="2023-08-19T16:39:00Z">
            <w:rPr/>
          </w:rPrChange>
        </w:rPr>
        <w:t xml:space="preserve"> paper was made in Bohemia</w:t>
      </w:r>
      <w:del w:id="521" w:author="change" w:date="2023-08-19T16:39:00Z">
        <w:r>
          <w:delText>,” I said.</w:delText>
        </w:r>
        <w:r>
          <w:cr/>
        </w:r>
      </w:del>
      <w:ins w:id="522" w:author="change" w:date="2023-08-19T16:39:00Z">
        <w:r w:rsidR="007E3D83" w:rsidRPr="00EB3343">
          <w:rPr>
            <w:rFonts w:ascii="Courier New" w:hAnsi="Courier New" w:cs="Courier New"/>
          </w:rPr>
          <w:t xml:space="preserve">. </w:t>
        </w:r>
      </w:ins>
    </w:p>
    <w:p w14:paraId="23F5663C" w14:textId="77777777" w:rsidR="007E3D83" w:rsidRPr="00EB3343" w:rsidRDefault="007E3D83" w:rsidP="00EB3343">
      <w:pPr>
        <w:pStyle w:val="PlainText"/>
        <w:rPr>
          <w:rFonts w:ascii="Courier New" w:hAnsi="Courier New"/>
          <w:rPrChange w:id="523" w:author="change" w:date="2023-08-19T16:39:00Z">
            <w:rPr/>
          </w:rPrChange>
        </w:rPr>
      </w:pPr>
    </w:p>
    <w:p w14:paraId="01ECF53E" w14:textId="77777777" w:rsidR="00000000" w:rsidRDefault="00000000">
      <w:pPr>
        <w:pStyle w:val="PreformattedText"/>
        <w:rPr>
          <w:del w:id="524" w:author="change" w:date="2023-08-19T16:39:00Z"/>
        </w:rPr>
      </w:pPr>
    </w:p>
    <w:p w14:paraId="185FBF93" w14:textId="731BE6A6" w:rsidR="007E3D83" w:rsidRPr="00EB3343" w:rsidRDefault="00000000" w:rsidP="00EB3343">
      <w:pPr>
        <w:pStyle w:val="PlainText"/>
        <w:rPr>
          <w:ins w:id="525" w:author="change" w:date="2023-08-19T16:39:00Z"/>
          <w:rFonts w:ascii="Courier New" w:hAnsi="Courier New" w:cs="Courier New"/>
        </w:rPr>
      </w:pPr>
      <w:del w:id="526" w:author="change" w:date="2023-08-19T16:39:00Z">
        <w:r>
          <w:delText>“Precisely.</w:delText>
        </w:r>
      </w:del>
      <w:ins w:id="527" w:author="change" w:date="2023-08-19T16:39:00Z">
        <w:r w:rsidR="007E3D83" w:rsidRPr="00EB3343">
          <w:rPr>
            <w:rFonts w:ascii="Courier New" w:hAnsi="Courier New" w:cs="Courier New"/>
          </w:rPr>
          <w:t>HOLMES: Undoubtedly.</w:t>
        </w:r>
      </w:ins>
      <w:r w:rsidR="007E3D83" w:rsidRPr="00EB3343">
        <w:rPr>
          <w:rFonts w:ascii="Courier New" w:hAnsi="Courier New"/>
          <w:rPrChange w:id="528" w:author="change" w:date="2023-08-19T16:39:00Z">
            <w:rPr/>
          </w:rPrChange>
        </w:rPr>
        <w:t xml:space="preserve"> And the man who wrote the note is a German.</w:t>
      </w:r>
      <w:del w:id="529" w:author="change" w:date="2023-08-19T16:39:00Z">
        <w:r>
          <w:delText xml:space="preserve"> Do</w:delText>
        </w:r>
      </w:del>
    </w:p>
    <w:p w14:paraId="2C453196" w14:textId="77777777" w:rsidR="007E3D83" w:rsidRPr="00EB3343" w:rsidRDefault="007E3D83" w:rsidP="00EB3343">
      <w:pPr>
        <w:pStyle w:val="PlainText"/>
        <w:rPr>
          <w:ins w:id="530" w:author="change" w:date="2023-08-19T16:39:00Z"/>
          <w:rFonts w:ascii="Courier New" w:hAnsi="Courier New" w:cs="Courier New"/>
        </w:rPr>
      </w:pPr>
    </w:p>
    <w:p w14:paraId="758C1065" w14:textId="106C5C14" w:rsidR="007E3D83" w:rsidRPr="00EB3343" w:rsidRDefault="007E3D83" w:rsidP="00EB3343">
      <w:pPr>
        <w:pStyle w:val="PlainText"/>
        <w:rPr>
          <w:ins w:id="531" w:author="change" w:date="2023-08-19T16:39:00Z"/>
          <w:rFonts w:ascii="Courier New" w:hAnsi="Courier New" w:cs="Courier New"/>
        </w:rPr>
      </w:pPr>
      <w:ins w:id="532" w:author="change" w:date="2023-08-19T16:39:00Z">
        <w:r w:rsidRPr="00EB3343">
          <w:rPr>
            <w:rFonts w:ascii="Courier New" w:hAnsi="Courier New" w:cs="Courier New"/>
          </w:rPr>
          <w:t>WATSON: How do</w:t>
        </w:r>
      </w:ins>
      <w:r w:rsidRPr="00EB3343">
        <w:rPr>
          <w:rFonts w:ascii="Courier New" w:hAnsi="Courier New"/>
          <w:rPrChange w:id="533" w:author="change" w:date="2023-08-19T16:39:00Z">
            <w:rPr/>
          </w:rPrChange>
        </w:rPr>
        <w:t xml:space="preserve"> you </w:t>
      </w:r>
      <w:del w:id="534" w:author="change" w:date="2023-08-19T16:39:00Z">
        <w:r w:rsidR="00000000">
          <w:delText>note</w:delText>
        </w:r>
      </w:del>
      <w:ins w:id="535" w:author="change" w:date="2023-08-19T16:39:00Z">
        <w:r w:rsidRPr="00EB3343">
          <w:rPr>
            <w:rFonts w:ascii="Courier New" w:hAnsi="Courier New" w:cs="Courier New"/>
          </w:rPr>
          <w:t>know that?</w:t>
        </w:r>
      </w:ins>
    </w:p>
    <w:p w14:paraId="195DE8C8" w14:textId="77777777" w:rsidR="007E3D83" w:rsidRPr="00EB3343" w:rsidRDefault="007E3D83" w:rsidP="00EB3343">
      <w:pPr>
        <w:pStyle w:val="PlainText"/>
        <w:rPr>
          <w:ins w:id="536" w:author="change" w:date="2023-08-19T16:39:00Z"/>
          <w:rFonts w:ascii="Courier New" w:hAnsi="Courier New" w:cs="Courier New"/>
        </w:rPr>
      </w:pPr>
    </w:p>
    <w:p w14:paraId="42B7FE53" w14:textId="64330FD9" w:rsidR="007E3D83" w:rsidRPr="00EB3343" w:rsidRDefault="007E3D83" w:rsidP="00EB3343">
      <w:pPr>
        <w:pStyle w:val="PlainText"/>
        <w:rPr>
          <w:rFonts w:ascii="Courier New" w:hAnsi="Courier New"/>
          <w:rPrChange w:id="537" w:author="change" w:date="2023-08-19T16:39:00Z">
            <w:rPr/>
          </w:rPrChange>
        </w:rPr>
        <w:pPrChange w:id="538" w:author="change" w:date="2023-08-19T16:39:00Z">
          <w:pPr>
            <w:pStyle w:val="PreformattedText"/>
          </w:pPr>
        </w:pPrChange>
      </w:pPr>
      <w:ins w:id="539" w:author="change" w:date="2023-08-19T16:39:00Z">
        <w:r w:rsidRPr="00EB3343">
          <w:rPr>
            <w:rFonts w:ascii="Courier New" w:hAnsi="Courier New" w:cs="Courier New"/>
          </w:rPr>
          <w:t>HOLMES: Observe</w:t>
        </w:r>
      </w:ins>
      <w:r w:rsidRPr="00EB3343">
        <w:rPr>
          <w:rFonts w:ascii="Courier New" w:hAnsi="Courier New"/>
          <w:rPrChange w:id="540" w:author="change" w:date="2023-08-19T16:39:00Z">
            <w:rPr/>
          </w:rPrChange>
        </w:rPr>
        <w:t xml:space="preserve"> the </w:t>
      </w:r>
      <w:del w:id="541" w:author="change" w:date="2023-08-19T16:39:00Z">
        <w:r w:rsidR="00000000">
          <w:delText>peculiar</w:delText>
        </w:r>
      </w:del>
      <w:ins w:id="542" w:author="change" w:date="2023-08-19T16:39:00Z">
        <w:r w:rsidRPr="00EB3343">
          <w:rPr>
            <w:rFonts w:ascii="Courier New" w:hAnsi="Courier New" w:cs="Courier New"/>
          </w:rPr>
          <w:t>curious</w:t>
        </w:r>
      </w:ins>
      <w:r w:rsidRPr="00EB3343">
        <w:rPr>
          <w:rFonts w:ascii="Courier New" w:hAnsi="Courier New"/>
          <w:rPrChange w:id="543" w:author="change" w:date="2023-08-19T16:39:00Z">
            <w:rPr/>
          </w:rPrChange>
        </w:rPr>
        <w:t xml:space="preserve"> construction of the sentence</w:t>
      </w:r>
      <w:del w:id="544" w:author="change" w:date="2023-08-19T16:39:00Z">
        <w:r w:rsidR="00000000">
          <w:delText>—‘</w:delText>
        </w:r>
      </w:del>
      <w:ins w:id="545" w:author="change" w:date="2023-08-19T16:39:00Z">
        <w:r w:rsidRPr="00EB3343">
          <w:rPr>
            <w:rFonts w:ascii="Courier New" w:hAnsi="Courier New" w:cs="Courier New"/>
          </w:rPr>
          <w:t>, "</w:t>
        </w:r>
      </w:ins>
      <w:r w:rsidRPr="00EB3343">
        <w:rPr>
          <w:rFonts w:ascii="Courier New" w:hAnsi="Courier New"/>
          <w:rPrChange w:id="546" w:author="change" w:date="2023-08-19T16:39:00Z">
            <w:rPr/>
          </w:rPrChange>
        </w:rPr>
        <w:t>This account of you we have from all quarters received</w:t>
      </w:r>
      <w:del w:id="547" w:author="change" w:date="2023-08-19T16:39:00Z">
        <w:r w:rsidR="00000000">
          <w:delText>.’</w:delText>
        </w:r>
      </w:del>
      <w:ins w:id="548" w:author="change" w:date="2023-08-19T16:39:00Z">
        <w:r w:rsidRPr="00EB3343">
          <w:rPr>
            <w:rFonts w:ascii="Courier New" w:hAnsi="Courier New" w:cs="Courier New"/>
          </w:rPr>
          <w:t>."</w:t>
        </w:r>
      </w:ins>
      <w:r w:rsidRPr="00EB3343">
        <w:rPr>
          <w:rFonts w:ascii="Courier New" w:hAnsi="Courier New"/>
          <w:rPrChange w:id="549" w:author="change" w:date="2023-08-19T16:39:00Z">
            <w:rPr/>
          </w:rPrChange>
        </w:rPr>
        <w:t xml:space="preserve"> A Frenchman or </w:t>
      </w:r>
      <w:ins w:id="550" w:author="change" w:date="2023-08-19T16:39:00Z">
        <w:r w:rsidRPr="00EB3343">
          <w:rPr>
            <w:rFonts w:ascii="Courier New" w:hAnsi="Courier New" w:cs="Courier New"/>
          </w:rPr>
          <w:t xml:space="preserve">a </w:t>
        </w:r>
      </w:ins>
      <w:r w:rsidRPr="00EB3343">
        <w:rPr>
          <w:rFonts w:ascii="Courier New" w:hAnsi="Courier New"/>
          <w:rPrChange w:id="551" w:author="change" w:date="2023-08-19T16:39:00Z">
            <w:rPr/>
          </w:rPrChange>
        </w:rPr>
        <w:t xml:space="preserve">Russian could not have written that. </w:t>
      </w:r>
      <w:del w:id="552" w:author="change" w:date="2023-08-19T16:39:00Z">
        <w:r w:rsidR="00000000">
          <w:delText>It is</w:delText>
        </w:r>
      </w:del>
      <w:ins w:id="553" w:author="change" w:date="2023-08-19T16:39:00Z">
        <w:r w:rsidRPr="00EB3343">
          <w:rPr>
            <w:rFonts w:ascii="Courier New" w:hAnsi="Courier New" w:cs="Courier New"/>
          </w:rPr>
          <w:t>It's</w:t>
        </w:r>
      </w:ins>
      <w:r w:rsidRPr="00EB3343">
        <w:rPr>
          <w:rFonts w:ascii="Courier New" w:hAnsi="Courier New"/>
          <w:rPrChange w:id="554" w:author="change" w:date="2023-08-19T16:39:00Z">
            <w:rPr/>
          </w:rPrChange>
        </w:rPr>
        <w:t xml:space="preserve"> the German who is so </w:t>
      </w:r>
      <w:del w:id="555" w:author="change" w:date="2023-08-19T16:39:00Z">
        <w:r w:rsidR="00000000">
          <w:delText>uncourteous</w:delText>
        </w:r>
      </w:del>
      <w:ins w:id="556" w:author="change" w:date="2023-08-19T16:39:00Z">
        <w:r w:rsidRPr="00EB3343">
          <w:rPr>
            <w:rFonts w:ascii="Courier New" w:hAnsi="Courier New" w:cs="Courier New"/>
          </w:rPr>
          <w:t>discourteous</w:t>
        </w:r>
      </w:ins>
      <w:r w:rsidRPr="00EB3343">
        <w:rPr>
          <w:rFonts w:ascii="Courier New" w:hAnsi="Courier New"/>
          <w:rPrChange w:id="557" w:author="change" w:date="2023-08-19T16:39:00Z">
            <w:rPr/>
          </w:rPrChange>
        </w:rPr>
        <w:t xml:space="preserve"> to his verbs.</w:t>
      </w:r>
      <w:del w:id="558" w:author="change" w:date="2023-08-19T16:39:00Z">
        <w:r w:rsidR="00000000">
          <w:delText xml:space="preserve"> It only remains, therefore, to discover what is wanted by this German who writes upon Bohemian paper and prefers wearing a mask to showing his face. And here he comes, if I am not mistaken, to resolve all our doubts.”</w:delText>
        </w:r>
        <w:r w:rsidR="00000000">
          <w:cr/>
        </w:r>
      </w:del>
    </w:p>
    <w:p w14:paraId="27A47C70" w14:textId="77777777" w:rsidR="007E3D83" w:rsidRPr="00EB3343" w:rsidRDefault="007E3D83" w:rsidP="00EB3343">
      <w:pPr>
        <w:pStyle w:val="PlainText"/>
        <w:rPr>
          <w:rFonts w:ascii="Courier New" w:hAnsi="Courier New"/>
          <w:rPrChange w:id="559" w:author="change" w:date="2023-08-19T16:39:00Z">
            <w:rPr/>
          </w:rPrChange>
        </w:rPr>
      </w:pPr>
    </w:p>
    <w:p w14:paraId="15F3F125" w14:textId="77777777" w:rsidR="00000000" w:rsidRDefault="00000000">
      <w:pPr>
        <w:pStyle w:val="PreformattedText"/>
        <w:rPr>
          <w:del w:id="560" w:author="change" w:date="2023-08-19T16:39:00Z"/>
        </w:rPr>
      </w:pPr>
    </w:p>
    <w:p w14:paraId="4A76CED7" w14:textId="77777777" w:rsidR="00000000" w:rsidRDefault="00000000">
      <w:pPr>
        <w:pStyle w:val="PreformattedText"/>
        <w:rPr>
          <w:del w:id="561" w:author="change" w:date="2023-08-19T16:39:00Z"/>
        </w:rPr>
      </w:pPr>
      <w:del w:id="562" w:author="change" w:date="2023-08-19T16:39:00Z">
        <w:r>
          <w:delText>As he spoke there was the sharp sound of horses’ hoofs and grating wheels against the curb, followed by a sharp pull at the bell. Holmes whistled.</w:delText>
        </w:r>
        <w:r>
          <w:cr/>
        </w:r>
      </w:del>
    </w:p>
    <w:p w14:paraId="4AE9E300" w14:textId="77777777" w:rsidR="00000000" w:rsidRDefault="00000000">
      <w:pPr>
        <w:pStyle w:val="PreformattedText"/>
        <w:rPr>
          <w:del w:id="563" w:author="change" w:date="2023-08-19T16:39:00Z"/>
        </w:rPr>
      </w:pPr>
      <w:del w:id="564" w:author="change" w:date="2023-08-19T16:39:00Z">
        <w:r>
          <w:cr/>
        </w:r>
      </w:del>
    </w:p>
    <w:p w14:paraId="09B64920" w14:textId="77777777" w:rsidR="00000000" w:rsidRDefault="00000000">
      <w:pPr>
        <w:pStyle w:val="PreformattedText"/>
        <w:rPr>
          <w:del w:id="565" w:author="change" w:date="2023-08-19T16:39:00Z"/>
        </w:rPr>
      </w:pPr>
      <w:del w:id="566" w:author="change" w:date="2023-08-19T16:39:00Z">
        <w:r>
          <w:lastRenderedPageBreak/>
          <w:delText>“A pair, by the sound,” said he. “Yes,” he continued, glancing out of the window. “A nice little brougham and a pair of beauties. A hundred and fifty guineas apiece. There’s money in this case, Watson, if there is nothing else.”</w:delText>
        </w:r>
        <w:r>
          <w:cr/>
        </w:r>
      </w:del>
    </w:p>
    <w:p w14:paraId="31200719" w14:textId="77777777" w:rsidR="00000000" w:rsidRDefault="00000000">
      <w:pPr>
        <w:pStyle w:val="PreformattedText"/>
        <w:rPr>
          <w:del w:id="567" w:author="change" w:date="2023-08-19T16:39:00Z"/>
        </w:rPr>
      </w:pPr>
      <w:del w:id="568" w:author="change" w:date="2023-08-19T16:39:00Z">
        <w:r>
          <w:cr/>
        </w:r>
      </w:del>
    </w:p>
    <w:p w14:paraId="6C4696B2" w14:textId="34BD25F2" w:rsidR="007E3D83" w:rsidRPr="00EB3343" w:rsidRDefault="00000000" w:rsidP="00EB3343">
      <w:pPr>
        <w:pStyle w:val="PlainText"/>
        <w:rPr>
          <w:ins w:id="569" w:author="change" w:date="2023-08-19T16:39:00Z"/>
          <w:rFonts w:ascii="Courier New" w:hAnsi="Courier New" w:cs="Courier New"/>
        </w:rPr>
      </w:pPr>
      <w:del w:id="570" w:author="change" w:date="2023-08-19T16:39:00Z">
        <w:r>
          <w:delText>“I think that I had</w:delText>
        </w:r>
      </w:del>
      <w:ins w:id="571" w:author="change" w:date="2023-08-19T16:39:00Z">
        <w:r w:rsidR="007E3D83" w:rsidRPr="00EB3343">
          <w:rPr>
            <w:rFonts w:ascii="Courier New" w:hAnsi="Courier New" w:cs="Courier New"/>
          </w:rPr>
          <w:t>SOUND: VICTORIAN DOORBELL JANGLES, OFF</w:t>
        </w:r>
      </w:ins>
    </w:p>
    <w:p w14:paraId="6B102BD7" w14:textId="77777777" w:rsidR="007E3D83" w:rsidRPr="00EB3343" w:rsidRDefault="007E3D83" w:rsidP="00EB3343">
      <w:pPr>
        <w:pStyle w:val="PlainText"/>
        <w:rPr>
          <w:ins w:id="572" w:author="change" w:date="2023-08-19T16:39:00Z"/>
          <w:rFonts w:ascii="Courier New" w:hAnsi="Courier New" w:cs="Courier New"/>
        </w:rPr>
      </w:pPr>
    </w:p>
    <w:p w14:paraId="666EB6A3" w14:textId="576582EA" w:rsidR="007E3D83" w:rsidRPr="00EB3343" w:rsidRDefault="007E3D83" w:rsidP="00EB3343">
      <w:pPr>
        <w:pStyle w:val="PlainText"/>
        <w:rPr>
          <w:rFonts w:ascii="Courier New" w:hAnsi="Courier New"/>
          <w:rPrChange w:id="573" w:author="change" w:date="2023-08-19T16:39:00Z">
            <w:rPr/>
          </w:rPrChange>
        </w:rPr>
        <w:pPrChange w:id="574" w:author="change" w:date="2023-08-19T16:39:00Z">
          <w:pPr>
            <w:pStyle w:val="PreformattedText"/>
          </w:pPr>
        </w:pPrChange>
      </w:pPr>
      <w:ins w:id="575" w:author="change" w:date="2023-08-19T16:39:00Z">
        <w:r w:rsidRPr="00EB3343">
          <w:rPr>
            <w:rFonts w:ascii="Courier New" w:hAnsi="Courier New" w:cs="Courier New"/>
          </w:rPr>
          <w:t>WATSON: There's your client now. I'd</w:t>
        </w:r>
      </w:ins>
      <w:r w:rsidRPr="00EB3343">
        <w:rPr>
          <w:rFonts w:ascii="Courier New" w:hAnsi="Courier New"/>
          <w:rPrChange w:id="576" w:author="change" w:date="2023-08-19T16:39:00Z">
            <w:rPr/>
          </w:rPrChange>
        </w:rPr>
        <w:t xml:space="preserve"> better go, Holmes</w:t>
      </w:r>
      <w:del w:id="577" w:author="change" w:date="2023-08-19T16:39:00Z">
        <w:r w:rsidR="00000000">
          <w:delText>.”</w:delText>
        </w:r>
        <w:r w:rsidR="00000000">
          <w:cr/>
        </w:r>
      </w:del>
      <w:ins w:id="578" w:author="change" w:date="2023-08-19T16:39:00Z">
        <w:r w:rsidRPr="00EB3343">
          <w:rPr>
            <w:rFonts w:ascii="Courier New" w:hAnsi="Courier New" w:cs="Courier New"/>
          </w:rPr>
          <w:t xml:space="preserve">. </w:t>
        </w:r>
      </w:ins>
    </w:p>
    <w:p w14:paraId="40617BD5" w14:textId="77777777" w:rsidR="007E3D83" w:rsidRPr="00EB3343" w:rsidRDefault="007E3D83" w:rsidP="00EB3343">
      <w:pPr>
        <w:pStyle w:val="PlainText"/>
        <w:rPr>
          <w:rFonts w:ascii="Courier New" w:hAnsi="Courier New"/>
          <w:rPrChange w:id="579" w:author="change" w:date="2023-08-19T16:39:00Z">
            <w:rPr/>
          </w:rPrChange>
        </w:rPr>
      </w:pPr>
    </w:p>
    <w:p w14:paraId="6C5C2837" w14:textId="77777777" w:rsidR="00000000" w:rsidRDefault="00000000">
      <w:pPr>
        <w:pStyle w:val="PreformattedText"/>
        <w:rPr>
          <w:del w:id="580" w:author="change" w:date="2023-08-19T16:39:00Z"/>
        </w:rPr>
      </w:pPr>
    </w:p>
    <w:p w14:paraId="76D87471" w14:textId="0EA94D69" w:rsidR="007E3D83" w:rsidRPr="00EB3343" w:rsidRDefault="00000000" w:rsidP="00EB3343">
      <w:pPr>
        <w:pStyle w:val="PlainText"/>
        <w:rPr>
          <w:ins w:id="581" w:author="change" w:date="2023-08-19T16:39:00Z"/>
          <w:rFonts w:ascii="Courier New" w:hAnsi="Courier New" w:cs="Courier New"/>
        </w:rPr>
      </w:pPr>
      <w:del w:id="582" w:author="change" w:date="2023-08-19T16:39:00Z">
        <w:r>
          <w:delText>“Not a bit, Doctor. Stay where</w:delText>
        </w:r>
      </w:del>
      <w:ins w:id="583" w:author="change" w:date="2023-08-19T16:39:00Z">
        <w:r w:rsidR="007E3D83" w:rsidRPr="00EB3343">
          <w:rPr>
            <w:rFonts w:ascii="Courier New" w:hAnsi="Courier New" w:cs="Courier New"/>
          </w:rPr>
          <w:t>HOLMES: No, no, no, no -- unless</w:t>
        </w:r>
      </w:ins>
      <w:r w:rsidR="007E3D83" w:rsidRPr="00EB3343">
        <w:rPr>
          <w:rFonts w:ascii="Courier New" w:hAnsi="Courier New"/>
          <w:rPrChange w:id="584" w:author="change" w:date="2023-08-19T16:39:00Z">
            <w:rPr/>
          </w:rPrChange>
        </w:rPr>
        <w:t xml:space="preserve"> you </w:t>
      </w:r>
      <w:del w:id="585" w:author="change" w:date="2023-08-19T16:39:00Z">
        <w:r>
          <w:delText>are.</w:delText>
        </w:r>
      </w:del>
      <w:proofErr w:type="gramStart"/>
      <w:ins w:id="586" w:author="change" w:date="2023-08-19T16:39:00Z">
        <w:r w:rsidR="007E3D83" w:rsidRPr="00EB3343">
          <w:rPr>
            <w:rFonts w:ascii="Courier New" w:hAnsi="Courier New" w:cs="Courier New"/>
          </w:rPr>
          <w:t>have to</w:t>
        </w:r>
        <w:proofErr w:type="gramEnd"/>
        <w:r w:rsidR="007E3D83" w:rsidRPr="00EB3343">
          <w:rPr>
            <w:rFonts w:ascii="Courier New" w:hAnsi="Courier New" w:cs="Courier New"/>
          </w:rPr>
          <w:t xml:space="preserve">. </w:t>
        </w:r>
      </w:ins>
    </w:p>
    <w:p w14:paraId="68F7F9A0" w14:textId="77777777" w:rsidR="007E3D83" w:rsidRPr="00EB3343" w:rsidRDefault="007E3D83" w:rsidP="00EB3343">
      <w:pPr>
        <w:pStyle w:val="PlainText"/>
        <w:rPr>
          <w:ins w:id="587" w:author="change" w:date="2023-08-19T16:39:00Z"/>
          <w:rFonts w:ascii="Courier New" w:hAnsi="Courier New" w:cs="Courier New"/>
        </w:rPr>
      </w:pPr>
    </w:p>
    <w:p w14:paraId="0C306298" w14:textId="100B74D6" w:rsidR="007E3D83" w:rsidRPr="00EB3343" w:rsidRDefault="007E3D83" w:rsidP="00EB3343">
      <w:pPr>
        <w:pStyle w:val="PlainText"/>
        <w:rPr>
          <w:ins w:id="588" w:author="change" w:date="2023-08-19T16:39:00Z"/>
          <w:rFonts w:ascii="Courier New" w:hAnsi="Courier New" w:cs="Courier New"/>
        </w:rPr>
      </w:pPr>
      <w:ins w:id="589" w:author="change" w:date="2023-08-19T16:39:00Z">
        <w:r w:rsidRPr="00EB3343">
          <w:rPr>
            <w:rFonts w:ascii="Courier New" w:hAnsi="Courier New" w:cs="Courier New"/>
          </w:rPr>
          <w:t>WATSON: Well,</w:t>
        </w:r>
      </w:ins>
      <w:r w:rsidRPr="00EB3343">
        <w:rPr>
          <w:rFonts w:ascii="Courier New" w:hAnsi="Courier New"/>
          <w:rPrChange w:id="590" w:author="change" w:date="2023-08-19T16:39:00Z">
            <w:rPr/>
          </w:rPrChange>
        </w:rPr>
        <w:t xml:space="preserve"> I </w:t>
      </w:r>
      <w:del w:id="591" w:author="change" w:date="2023-08-19T16:39:00Z">
        <w:r w:rsidR="00000000">
          <w:delText>am</w:delText>
        </w:r>
      </w:del>
      <w:ins w:id="592" w:author="change" w:date="2023-08-19T16:39:00Z">
        <w:r w:rsidRPr="00EB3343">
          <w:rPr>
            <w:rFonts w:ascii="Courier New" w:hAnsi="Courier New" w:cs="Courier New"/>
          </w:rPr>
          <w:t>could stay; I thought perhaps that--</w:t>
        </w:r>
      </w:ins>
    </w:p>
    <w:p w14:paraId="3743112C" w14:textId="77777777" w:rsidR="007E3D83" w:rsidRPr="00EB3343" w:rsidRDefault="007E3D83" w:rsidP="00EB3343">
      <w:pPr>
        <w:pStyle w:val="PlainText"/>
        <w:rPr>
          <w:ins w:id="593" w:author="change" w:date="2023-08-19T16:39:00Z"/>
          <w:rFonts w:ascii="Courier New" w:hAnsi="Courier New" w:cs="Courier New"/>
        </w:rPr>
      </w:pPr>
    </w:p>
    <w:p w14:paraId="22F6A86B" w14:textId="3B7D80E4" w:rsidR="007E3D83" w:rsidRPr="00EB3343" w:rsidRDefault="007E3D83" w:rsidP="00EB3343">
      <w:pPr>
        <w:pStyle w:val="PlainText"/>
        <w:rPr>
          <w:rFonts w:ascii="Courier New" w:hAnsi="Courier New"/>
          <w:rPrChange w:id="594" w:author="change" w:date="2023-08-19T16:39:00Z">
            <w:rPr/>
          </w:rPrChange>
        </w:rPr>
        <w:pPrChange w:id="595" w:author="change" w:date="2023-08-19T16:39:00Z">
          <w:pPr>
            <w:pStyle w:val="PreformattedText"/>
          </w:pPr>
        </w:pPrChange>
      </w:pPr>
      <w:ins w:id="596" w:author="change" w:date="2023-08-19T16:39:00Z">
        <w:r w:rsidRPr="00EB3343">
          <w:rPr>
            <w:rFonts w:ascii="Courier New" w:hAnsi="Courier New" w:cs="Courier New"/>
          </w:rPr>
          <w:t>HOLMES: Then, my dear chap, stay. by all means. I'm</w:t>
        </w:r>
      </w:ins>
      <w:r w:rsidRPr="00EB3343">
        <w:rPr>
          <w:rFonts w:ascii="Courier New" w:hAnsi="Courier New"/>
          <w:rPrChange w:id="597" w:author="change" w:date="2023-08-19T16:39:00Z">
            <w:rPr/>
          </w:rPrChange>
        </w:rPr>
        <w:t xml:space="preserve"> lost without my Boswell</w:t>
      </w:r>
      <w:del w:id="598" w:author="change" w:date="2023-08-19T16:39:00Z">
        <w:r w:rsidR="00000000">
          <w:delText>. And</w:delText>
        </w:r>
      </w:del>
      <w:ins w:id="599" w:author="change" w:date="2023-08-19T16:39:00Z">
        <w:r w:rsidRPr="00EB3343">
          <w:rPr>
            <w:rFonts w:ascii="Courier New" w:hAnsi="Courier New" w:cs="Courier New"/>
          </w:rPr>
          <w:t>, and</w:t>
        </w:r>
      </w:ins>
      <w:r w:rsidRPr="00EB3343">
        <w:rPr>
          <w:rFonts w:ascii="Courier New" w:hAnsi="Courier New"/>
          <w:rPrChange w:id="600" w:author="change" w:date="2023-08-19T16:39:00Z">
            <w:rPr/>
          </w:rPrChange>
        </w:rPr>
        <w:t xml:space="preserve"> this promises to be interesting. </w:t>
      </w:r>
      <w:del w:id="601" w:author="change" w:date="2023-08-19T16:39:00Z">
        <w:r w:rsidR="00000000">
          <w:delText>It would be a pity to miss it.”</w:delText>
        </w:r>
        <w:r w:rsidR="00000000">
          <w:cr/>
        </w:r>
      </w:del>
      <w:ins w:id="602" w:author="change" w:date="2023-08-19T16:39:00Z">
        <w:r w:rsidRPr="00EB3343">
          <w:rPr>
            <w:rFonts w:ascii="Courier New" w:hAnsi="Courier New" w:cs="Courier New"/>
          </w:rPr>
          <w:t>I told Mrs. Hudson to let the masked visitor come upstairs unannounced.</w:t>
        </w:r>
      </w:ins>
    </w:p>
    <w:p w14:paraId="6BA7C5C5" w14:textId="77777777" w:rsidR="007E3D83" w:rsidRPr="00EB3343" w:rsidRDefault="007E3D83" w:rsidP="00EB3343">
      <w:pPr>
        <w:pStyle w:val="PlainText"/>
        <w:rPr>
          <w:rFonts w:ascii="Courier New" w:hAnsi="Courier New"/>
          <w:rPrChange w:id="603" w:author="change" w:date="2023-08-19T16:39:00Z">
            <w:rPr/>
          </w:rPrChange>
        </w:rPr>
      </w:pPr>
    </w:p>
    <w:p w14:paraId="58C68FC1" w14:textId="77777777" w:rsidR="00000000" w:rsidRDefault="00000000">
      <w:pPr>
        <w:pStyle w:val="PreformattedText"/>
        <w:rPr>
          <w:del w:id="604" w:author="change" w:date="2023-08-19T16:39:00Z"/>
        </w:rPr>
      </w:pPr>
    </w:p>
    <w:p w14:paraId="5485D2A7" w14:textId="77777777" w:rsidR="00000000" w:rsidRDefault="00000000">
      <w:pPr>
        <w:pStyle w:val="PreformattedText"/>
        <w:rPr>
          <w:del w:id="605" w:author="change" w:date="2023-08-19T16:39:00Z"/>
        </w:rPr>
      </w:pPr>
      <w:del w:id="606" w:author="change" w:date="2023-08-19T16:39:00Z">
        <w:r>
          <w:delText>“But your client—”</w:delText>
        </w:r>
        <w:r>
          <w:cr/>
        </w:r>
      </w:del>
    </w:p>
    <w:p w14:paraId="2CEF2DF5" w14:textId="77777777" w:rsidR="00000000" w:rsidRDefault="00000000">
      <w:pPr>
        <w:pStyle w:val="PreformattedText"/>
        <w:rPr>
          <w:del w:id="607" w:author="change" w:date="2023-08-19T16:39:00Z"/>
        </w:rPr>
      </w:pPr>
      <w:del w:id="608" w:author="change" w:date="2023-08-19T16:39:00Z">
        <w:r>
          <w:cr/>
        </w:r>
      </w:del>
    </w:p>
    <w:p w14:paraId="6EC2C8F2" w14:textId="77777777" w:rsidR="00000000" w:rsidRDefault="00000000">
      <w:pPr>
        <w:pStyle w:val="PreformattedText"/>
        <w:rPr>
          <w:del w:id="609" w:author="change" w:date="2023-08-19T16:39:00Z"/>
        </w:rPr>
      </w:pPr>
      <w:del w:id="610" w:author="change" w:date="2023-08-19T16:39:00Z">
        <w:r>
          <w:delText>“Never mind him. I may want your help, and so may he. Here he comes. Sit down in that armchair, Doctor, and give us your best attention.”</w:delText>
        </w:r>
        <w:r>
          <w:cr/>
        </w:r>
      </w:del>
    </w:p>
    <w:p w14:paraId="41A3EDEA" w14:textId="77777777" w:rsidR="00000000" w:rsidRDefault="00000000">
      <w:pPr>
        <w:pStyle w:val="PreformattedText"/>
        <w:rPr>
          <w:del w:id="611" w:author="change" w:date="2023-08-19T16:39:00Z"/>
        </w:rPr>
      </w:pPr>
      <w:del w:id="612" w:author="change" w:date="2023-08-19T16:39:00Z">
        <w:r>
          <w:cr/>
        </w:r>
      </w:del>
    </w:p>
    <w:p w14:paraId="48EB098B" w14:textId="77777777" w:rsidR="00000000" w:rsidRDefault="00000000">
      <w:pPr>
        <w:pStyle w:val="PreformattedText"/>
        <w:rPr>
          <w:del w:id="613" w:author="change" w:date="2023-08-19T16:39:00Z"/>
        </w:rPr>
      </w:pPr>
      <w:del w:id="614" w:author="change" w:date="2023-08-19T16:39:00Z">
        <w:r>
          <w:delText>A slow and heavy step, which had been heard upon the stairs and in the passage, paused immediately outside the door. Then there was a loud and authoritative tap.</w:delText>
        </w:r>
        <w:r>
          <w:cr/>
        </w:r>
      </w:del>
    </w:p>
    <w:p w14:paraId="7BD9E3AC" w14:textId="77777777" w:rsidR="00000000" w:rsidRDefault="00000000">
      <w:pPr>
        <w:pStyle w:val="PreformattedText"/>
        <w:rPr>
          <w:del w:id="615" w:author="change" w:date="2023-08-19T16:39:00Z"/>
        </w:rPr>
      </w:pPr>
      <w:del w:id="616" w:author="change" w:date="2023-08-19T16:39:00Z">
        <w:r>
          <w:cr/>
        </w:r>
      </w:del>
    </w:p>
    <w:p w14:paraId="1E5AF98D" w14:textId="710036F1" w:rsidR="007E3D83" w:rsidRPr="00EB3343" w:rsidRDefault="00000000" w:rsidP="00EB3343">
      <w:pPr>
        <w:pStyle w:val="PlainText"/>
        <w:rPr>
          <w:ins w:id="617" w:author="change" w:date="2023-08-19T16:39:00Z"/>
          <w:rFonts w:ascii="Courier New" w:hAnsi="Courier New" w:cs="Courier New"/>
        </w:rPr>
      </w:pPr>
      <w:del w:id="618" w:author="change" w:date="2023-08-19T16:39:00Z">
        <w:r>
          <w:delText>“</w:delText>
        </w:r>
      </w:del>
      <w:ins w:id="619" w:author="change" w:date="2023-08-19T16:39:00Z">
        <w:r w:rsidR="007E3D83" w:rsidRPr="00EB3343">
          <w:rPr>
            <w:rFonts w:ascii="Courier New" w:hAnsi="Courier New" w:cs="Courier New"/>
          </w:rPr>
          <w:t>SOUND: KNOCK ON DOOR</w:t>
        </w:r>
      </w:ins>
    </w:p>
    <w:p w14:paraId="232447C1" w14:textId="3048A653" w:rsidR="007E3D83" w:rsidRPr="00EB3343" w:rsidRDefault="007E3D83" w:rsidP="00EB3343">
      <w:pPr>
        <w:pStyle w:val="PlainText"/>
        <w:rPr>
          <w:rFonts w:ascii="Courier New" w:hAnsi="Courier New"/>
          <w:rPrChange w:id="620" w:author="change" w:date="2023-08-19T16:39:00Z">
            <w:rPr/>
          </w:rPrChange>
        </w:rPr>
        <w:pPrChange w:id="621" w:author="change" w:date="2023-08-19T16:39:00Z">
          <w:pPr>
            <w:pStyle w:val="PreformattedText"/>
          </w:pPr>
        </w:pPrChange>
      </w:pPr>
      <w:ins w:id="622" w:author="change" w:date="2023-08-19T16:39:00Z">
        <w:r w:rsidRPr="00EB3343">
          <w:rPr>
            <w:rFonts w:ascii="Courier New" w:hAnsi="Courier New" w:cs="Courier New"/>
          </w:rPr>
          <w:t xml:space="preserve">HOLMES: </w:t>
        </w:r>
      </w:ins>
      <w:r w:rsidRPr="00EB3343">
        <w:rPr>
          <w:rFonts w:ascii="Courier New" w:hAnsi="Courier New"/>
          <w:rPrChange w:id="623" w:author="change" w:date="2023-08-19T16:39:00Z">
            <w:rPr/>
          </w:rPrChange>
        </w:rPr>
        <w:t>Come in</w:t>
      </w:r>
      <w:del w:id="624" w:author="change" w:date="2023-08-19T16:39:00Z">
        <w:r w:rsidR="00000000">
          <w:delText>!” said Holmes.</w:delText>
        </w:r>
        <w:r w:rsidR="00000000">
          <w:cr/>
        </w:r>
      </w:del>
      <w:ins w:id="625" w:author="change" w:date="2023-08-19T16:39:00Z">
        <w:r w:rsidRPr="00EB3343">
          <w:rPr>
            <w:rFonts w:ascii="Courier New" w:hAnsi="Courier New" w:cs="Courier New"/>
          </w:rPr>
          <w:t>.</w:t>
        </w:r>
      </w:ins>
    </w:p>
    <w:p w14:paraId="41E16D10" w14:textId="77777777" w:rsidR="007E3D83" w:rsidRPr="00EB3343" w:rsidRDefault="007E3D83" w:rsidP="00EB3343">
      <w:pPr>
        <w:pStyle w:val="PlainText"/>
        <w:rPr>
          <w:rFonts w:ascii="Courier New" w:hAnsi="Courier New"/>
          <w:rPrChange w:id="626" w:author="change" w:date="2023-08-19T16:39:00Z">
            <w:rPr/>
          </w:rPrChange>
        </w:rPr>
      </w:pPr>
    </w:p>
    <w:p w14:paraId="6E2191D8" w14:textId="77777777" w:rsidR="00000000" w:rsidRDefault="00000000">
      <w:pPr>
        <w:pStyle w:val="PreformattedText"/>
        <w:rPr>
          <w:del w:id="627" w:author="change" w:date="2023-08-19T16:39:00Z"/>
        </w:rPr>
      </w:pPr>
    </w:p>
    <w:p w14:paraId="18E5078D" w14:textId="77777777" w:rsidR="00000000" w:rsidRDefault="00000000">
      <w:pPr>
        <w:pStyle w:val="PreformattedText"/>
        <w:rPr>
          <w:del w:id="628" w:author="change" w:date="2023-08-19T16:39:00Z"/>
        </w:rPr>
      </w:pPr>
      <w:del w:id="629" w:author="change" w:date="2023-08-19T16:39:00Z">
        <w:r>
          <w:delText xml:space="preserve">A man entered who could hardly have been less than six feet six inches in height, with the chest and limbs of a Hercules. His dress was rich with a richness which would, in England, be looked upon as akin to bad taste. Heavy bands of astrakhan were slashed across the sleeves and fronts of his double-breasted coat, while the deep blue cloak which was thrown over his shoulders was lined with flame-coloured silk and secured at the neck with a brooch which consisted of a single flaming beryl. Boots which extended halfway up his calves, and which were trimmed at the tops with rich brown fur, completed the impression of barbaric opulence which was suggested by his whole appearance. He carried a broad-brimmed hat in his hand, while he wore across the upper part of his face, extending down past the cheekbones, a </w:delText>
        </w:r>
        <w:r>
          <w:lastRenderedPageBreak/>
          <w:delText>black vizard mask, which he had apparently adjusted that very moment, for his hand was still raised to it as he entered. From the lower part of the face he appeared to be a man of strong character, with a thick, hanging lip, and a long, straight chin suggestive of resolution pushed to the length of obstinacy.</w:delText>
        </w:r>
        <w:r>
          <w:cr/>
        </w:r>
      </w:del>
    </w:p>
    <w:p w14:paraId="255F7E45" w14:textId="77777777" w:rsidR="00000000" w:rsidRDefault="00000000">
      <w:pPr>
        <w:pStyle w:val="PreformattedText"/>
        <w:rPr>
          <w:del w:id="630" w:author="change" w:date="2023-08-19T16:39:00Z"/>
        </w:rPr>
      </w:pPr>
      <w:del w:id="631" w:author="change" w:date="2023-08-19T16:39:00Z">
        <w:r>
          <w:cr/>
        </w:r>
      </w:del>
    </w:p>
    <w:p w14:paraId="5B7BF2EF" w14:textId="77777777" w:rsidR="00000000" w:rsidRDefault="00000000">
      <w:pPr>
        <w:pStyle w:val="PreformattedText"/>
        <w:rPr>
          <w:del w:id="632" w:author="change" w:date="2023-08-19T16:39:00Z"/>
        </w:rPr>
      </w:pPr>
      <w:del w:id="633" w:author="change" w:date="2023-08-19T16:39:00Z">
        <w:r>
          <w:delText>“You had my note?” he asked with a deep harsh voice and a strongly marked German accent. “I told you that I would call.” He looked from one to the other of us, as if uncertain which to address.</w:delText>
        </w:r>
        <w:r>
          <w:cr/>
        </w:r>
      </w:del>
    </w:p>
    <w:p w14:paraId="3D239ACF" w14:textId="77777777" w:rsidR="00000000" w:rsidRDefault="00000000">
      <w:pPr>
        <w:pStyle w:val="PreformattedText"/>
        <w:rPr>
          <w:del w:id="634" w:author="change" w:date="2023-08-19T16:39:00Z"/>
        </w:rPr>
      </w:pPr>
      <w:del w:id="635" w:author="change" w:date="2023-08-19T16:39:00Z">
        <w:r>
          <w:cr/>
        </w:r>
      </w:del>
    </w:p>
    <w:p w14:paraId="0021D044" w14:textId="19F6C4D4" w:rsidR="007E3D83" w:rsidRPr="00EB3343" w:rsidRDefault="00000000" w:rsidP="00EB3343">
      <w:pPr>
        <w:pStyle w:val="PlainText"/>
        <w:rPr>
          <w:ins w:id="636" w:author="change" w:date="2023-08-19T16:39:00Z"/>
          <w:rFonts w:ascii="Courier New" w:hAnsi="Courier New" w:cs="Courier New"/>
        </w:rPr>
      </w:pPr>
      <w:del w:id="637" w:author="change" w:date="2023-08-19T16:39:00Z">
        <w:r>
          <w:delText>“Pray take a seat,” said Holmes. “</w:delText>
        </w:r>
      </w:del>
      <w:ins w:id="638" w:author="change" w:date="2023-08-19T16:39:00Z">
        <w:r w:rsidR="007E3D83" w:rsidRPr="00EB3343">
          <w:rPr>
            <w:rFonts w:ascii="Courier New" w:hAnsi="Courier New" w:cs="Courier New"/>
          </w:rPr>
          <w:t xml:space="preserve">SOUND: DOOR OPENS AND SHUTS </w:t>
        </w:r>
      </w:ins>
    </w:p>
    <w:p w14:paraId="2C3F5ED3" w14:textId="77777777" w:rsidR="007E3D83" w:rsidRPr="00EB3343" w:rsidRDefault="007E3D83" w:rsidP="00EB3343">
      <w:pPr>
        <w:pStyle w:val="PlainText"/>
        <w:rPr>
          <w:ins w:id="639" w:author="change" w:date="2023-08-19T16:39:00Z"/>
          <w:rFonts w:ascii="Courier New" w:hAnsi="Courier New" w:cs="Courier New"/>
        </w:rPr>
      </w:pPr>
    </w:p>
    <w:p w14:paraId="16259F3F" w14:textId="77777777" w:rsidR="007E3D83" w:rsidRPr="00EB3343" w:rsidRDefault="007E3D83" w:rsidP="00EB3343">
      <w:pPr>
        <w:pStyle w:val="PlainText"/>
        <w:rPr>
          <w:ins w:id="640" w:author="change" w:date="2023-08-19T16:39:00Z"/>
          <w:rFonts w:ascii="Courier New" w:hAnsi="Courier New" w:cs="Courier New"/>
        </w:rPr>
      </w:pPr>
      <w:ins w:id="641" w:author="change" w:date="2023-08-19T16:39:00Z">
        <w:r w:rsidRPr="00EB3343">
          <w:rPr>
            <w:rFonts w:ascii="Courier New" w:hAnsi="Courier New" w:cs="Courier New"/>
          </w:rPr>
          <w:t xml:space="preserve">HOLMES: Good evening, sir. </w:t>
        </w:r>
      </w:ins>
    </w:p>
    <w:p w14:paraId="3C5AE68A" w14:textId="77777777" w:rsidR="007E3D83" w:rsidRPr="00EB3343" w:rsidRDefault="007E3D83" w:rsidP="00EB3343">
      <w:pPr>
        <w:pStyle w:val="PlainText"/>
        <w:rPr>
          <w:ins w:id="642" w:author="change" w:date="2023-08-19T16:39:00Z"/>
          <w:rFonts w:ascii="Courier New" w:hAnsi="Courier New" w:cs="Courier New"/>
        </w:rPr>
      </w:pPr>
    </w:p>
    <w:p w14:paraId="064B0DE2" w14:textId="77777777" w:rsidR="007E3D83" w:rsidRPr="00EB3343" w:rsidRDefault="007E3D83" w:rsidP="00EB3343">
      <w:pPr>
        <w:pStyle w:val="PlainText"/>
        <w:rPr>
          <w:ins w:id="643" w:author="change" w:date="2023-08-19T16:39:00Z"/>
          <w:rFonts w:ascii="Courier New" w:hAnsi="Courier New" w:cs="Courier New"/>
        </w:rPr>
      </w:pPr>
      <w:ins w:id="644" w:author="change" w:date="2023-08-19T16:39:00Z">
        <w:r w:rsidRPr="00EB3343">
          <w:rPr>
            <w:rFonts w:ascii="Courier New" w:hAnsi="Courier New" w:cs="Courier New"/>
          </w:rPr>
          <w:t>KING: You, uh-- You received my note?</w:t>
        </w:r>
      </w:ins>
    </w:p>
    <w:p w14:paraId="0860511A" w14:textId="77777777" w:rsidR="007E3D83" w:rsidRPr="00EB3343" w:rsidRDefault="007E3D83" w:rsidP="00EB3343">
      <w:pPr>
        <w:pStyle w:val="PlainText"/>
        <w:rPr>
          <w:ins w:id="645" w:author="change" w:date="2023-08-19T16:39:00Z"/>
          <w:rFonts w:ascii="Courier New" w:hAnsi="Courier New" w:cs="Courier New"/>
        </w:rPr>
      </w:pPr>
    </w:p>
    <w:p w14:paraId="7213F62F" w14:textId="77777777" w:rsidR="007E3D83" w:rsidRPr="00EB3343" w:rsidRDefault="007E3D83" w:rsidP="00EB3343">
      <w:pPr>
        <w:pStyle w:val="PlainText"/>
        <w:rPr>
          <w:ins w:id="646" w:author="change" w:date="2023-08-19T16:39:00Z"/>
          <w:rFonts w:ascii="Courier New" w:hAnsi="Courier New" w:cs="Courier New"/>
        </w:rPr>
      </w:pPr>
      <w:ins w:id="647" w:author="change" w:date="2023-08-19T16:39:00Z">
        <w:r w:rsidRPr="00EB3343">
          <w:rPr>
            <w:rFonts w:ascii="Courier New" w:hAnsi="Courier New" w:cs="Courier New"/>
          </w:rPr>
          <w:t xml:space="preserve">HOLMES: Yes, indeed. Come in, won't you, and sit down? </w:t>
        </w:r>
      </w:ins>
    </w:p>
    <w:p w14:paraId="02D85B92" w14:textId="77777777" w:rsidR="007E3D83" w:rsidRPr="00EB3343" w:rsidRDefault="007E3D83" w:rsidP="00EB3343">
      <w:pPr>
        <w:pStyle w:val="PlainText"/>
        <w:rPr>
          <w:ins w:id="648" w:author="change" w:date="2023-08-19T16:39:00Z"/>
          <w:rFonts w:ascii="Courier New" w:hAnsi="Courier New" w:cs="Courier New"/>
        </w:rPr>
      </w:pPr>
    </w:p>
    <w:p w14:paraId="413D9222" w14:textId="77777777" w:rsidR="007E3D83" w:rsidRPr="00EB3343" w:rsidRDefault="007E3D83" w:rsidP="00EB3343">
      <w:pPr>
        <w:pStyle w:val="PlainText"/>
        <w:rPr>
          <w:ins w:id="649" w:author="change" w:date="2023-08-19T16:39:00Z"/>
          <w:rFonts w:ascii="Courier New" w:hAnsi="Courier New" w:cs="Courier New"/>
        </w:rPr>
      </w:pPr>
      <w:ins w:id="650" w:author="change" w:date="2023-08-19T16:39:00Z">
        <w:r w:rsidRPr="00EB3343">
          <w:rPr>
            <w:rFonts w:ascii="Courier New" w:hAnsi="Courier New" w:cs="Courier New"/>
          </w:rPr>
          <w:t>SOUND: KING WALKS TO CHAIR AND SITS BEHIND--</w:t>
        </w:r>
      </w:ins>
    </w:p>
    <w:p w14:paraId="721BEEA1" w14:textId="77777777" w:rsidR="007E3D83" w:rsidRPr="00EB3343" w:rsidRDefault="007E3D83" w:rsidP="00EB3343">
      <w:pPr>
        <w:pStyle w:val="PlainText"/>
        <w:rPr>
          <w:ins w:id="651" w:author="change" w:date="2023-08-19T16:39:00Z"/>
          <w:rFonts w:ascii="Courier New" w:hAnsi="Courier New" w:cs="Courier New"/>
        </w:rPr>
      </w:pPr>
    </w:p>
    <w:p w14:paraId="349E83E2" w14:textId="2E0E3984" w:rsidR="007E3D83" w:rsidRPr="00EB3343" w:rsidRDefault="007E3D83" w:rsidP="00EB3343">
      <w:pPr>
        <w:pStyle w:val="PlainText"/>
        <w:rPr>
          <w:rFonts w:ascii="Courier New" w:hAnsi="Courier New"/>
          <w:rPrChange w:id="652" w:author="change" w:date="2023-08-19T16:39:00Z">
            <w:rPr/>
          </w:rPrChange>
        </w:rPr>
        <w:pPrChange w:id="653" w:author="change" w:date="2023-08-19T16:39:00Z">
          <w:pPr>
            <w:pStyle w:val="PreformattedText"/>
          </w:pPr>
        </w:pPrChange>
      </w:pPr>
      <w:ins w:id="654" w:author="change" w:date="2023-08-19T16:39:00Z">
        <w:r w:rsidRPr="00EB3343">
          <w:rPr>
            <w:rFonts w:ascii="Courier New" w:hAnsi="Courier New" w:cs="Courier New"/>
          </w:rPr>
          <w:t xml:space="preserve">HOLMES: </w:t>
        </w:r>
      </w:ins>
      <w:r w:rsidRPr="00EB3343">
        <w:rPr>
          <w:rFonts w:ascii="Courier New" w:hAnsi="Courier New"/>
          <w:rPrChange w:id="655" w:author="change" w:date="2023-08-19T16:39:00Z">
            <w:rPr/>
          </w:rPrChange>
        </w:rPr>
        <w:t>This is my friend and colleague, Dr. Watson</w:t>
      </w:r>
      <w:del w:id="656" w:author="change" w:date="2023-08-19T16:39:00Z">
        <w:r w:rsidR="00000000">
          <w:delText>, who is occasionally good enough</w:delText>
        </w:r>
      </w:del>
      <w:ins w:id="657" w:author="change" w:date="2023-08-19T16:39:00Z">
        <w:r w:rsidRPr="00EB3343">
          <w:rPr>
            <w:rFonts w:ascii="Courier New" w:hAnsi="Courier New" w:cs="Courier New"/>
          </w:rPr>
          <w:t>. You may say anything before him that you can say</w:t>
        </w:r>
      </w:ins>
      <w:r w:rsidRPr="00EB3343">
        <w:rPr>
          <w:rFonts w:ascii="Courier New" w:hAnsi="Courier New"/>
          <w:rPrChange w:id="658" w:author="change" w:date="2023-08-19T16:39:00Z">
            <w:rPr/>
          </w:rPrChange>
        </w:rPr>
        <w:t xml:space="preserve"> to </w:t>
      </w:r>
      <w:del w:id="659" w:author="change" w:date="2023-08-19T16:39:00Z">
        <w:r w:rsidR="00000000">
          <w:delText xml:space="preserve">help </w:delText>
        </w:r>
      </w:del>
      <w:r w:rsidRPr="00EB3343">
        <w:rPr>
          <w:rFonts w:ascii="Courier New" w:hAnsi="Courier New"/>
          <w:rPrChange w:id="660" w:author="change" w:date="2023-08-19T16:39:00Z">
            <w:rPr/>
          </w:rPrChange>
        </w:rPr>
        <w:t>me</w:t>
      </w:r>
      <w:del w:id="661" w:author="change" w:date="2023-08-19T16:39:00Z">
        <w:r w:rsidR="00000000">
          <w:delText xml:space="preserve"> in my cases</w:delText>
        </w:r>
      </w:del>
      <w:r w:rsidRPr="00EB3343">
        <w:rPr>
          <w:rFonts w:ascii="Courier New" w:hAnsi="Courier New"/>
          <w:rPrChange w:id="662" w:author="change" w:date="2023-08-19T16:39:00Z">
            <w:rPr/>
          </w:rPrChange>
        </w:rPr>
        <w:t xml:space="preserve">. Whom have I the </w:t>
      </w:r>
      <w:del w:id="663" w:author="change" w:date="2023-08-19T16:39:00Z">
        <w:r w:rsidR="00000000">
          <w:delText>honour</w:delText>
        </w:r>
      </w:del>
      <w:ins w:id="664" w:author="change" w:date="2023-08-19T16:39:00Z">
        <w:r w:rsidRPr="00EB3343">
          <w:rPr>
            <w:rFonts w:ascii="Courier New" w:hAnsi="Courier New" w:cs="Courier New"/>
          </w:rPr>
          <w:t>honor</w:t>
        </w:r>
      </w:ins>
      <w:r w:rsidRPr="00EB3343">
        <w:rPr>
          <w:rFonts w:ascii="Courier New" w:hAnsi="Courier New"/>
          <w:rPrChange w:id="665" w:author="change" w:date="2023-08-19T16:39:00Z">
            <w:rPr/>
          </w:rPrChange>
        </w:rPr>
        <w:t xml:space="preserve"> to address</w:t>
      </w:r>
      <w:del w:id="666" w:author="change" w:date="2023-08-19T16:39:00Z">
        <w:r w:rsidR="00000000">
          <w:delText>?”</w:delText>
        </w:r>
        <w:r w:rsidR="00000000">
          <w:cr/>
        </w:r>
      </w:del>
      <w:ins w:id="667" w:author="change" w:date="2023-08-19T16:39:00Z">
        <w:r w:rsidRPr="00EB3343">
          <w:rPr>
            <w:rFonts w:ascii="Courier New" w:hAnsi="Courier New" w:cs="Courier New"/>
          </w:rPr>
          <w:t>?</w:t>
        </w:r>
      </w:ins>
    </w:p>
    <w:p w14:paraId="4036566F" w14:textId="77777777" w:rsidR="007E3D83" w:rsidRPr="00EB3343" w:rsidRDefault="007E3D83" w:rsidP="00EB3343">
      <w:pPr>
        <w:pStyle w:val="PlainText"/>
        <w:rPr>
          <w:rFonts w:ascii="Courier New" w:hAnsi="Courier New"/>
          <w:rPrChange w:id="668" w:author="change" w:date="2023-08-19T16:39:00Z">
            <w:rPr/>
          </w:rPrChange>
        </w:rPr>
      </w:pPr>
    </w:p>
    <w:p w14:paraId="72C1391E" w14:textId="77777777" w:rsidR="00000000" w:rsidRDefault="00000000">
      <w:pPr>
        <w:pStyle w:val="PreformattedText"/>
        <w:rPr>
          <w:del w:id="669" w:author="change" w:date="2023-08-19T16:39:00Z"/>
        </w:rPr>
      </w:pPr>
    </w:p>
    <w:p w14:paraId="7F9EB849" w14:textId="130D3517" w:rsidR="007E3D83" w:rsidRPr="00EB3343" w:rsidRDefault="00000000" w:rsidP="00EB3343">
      <w:pPr>
        <w:pStyle w:val="PlainText"/>
        <w:rPr>
          <w:ins w:id="670" w:author="change" w:date="2023-08-19T16:39:00Z"/>
          <w:rFonts w:ascii="Courier New" w:hAnsi="Courier New" w:cs="Courier New"/>
        </w:rPr>
      </w:pPr>
      <w:del w:id="671" w:author="change" w:date="2023-08-19T16:39:00Z">
        <w:r>
          <w:delText>“</w:delText>
        </w:r>
      </w:del>
      <w:ins w:id="672" w:author="change" w:date="2023-08-19T16:39:00Z">
        <w:r w:rsidR="007E3D83" w:rsidRPr="00EB3343">
          <w:rPr>
            <w:rFonts w:ascii="Courier New" w:hAnsi="Courier New" w:cs="Courier New"/>
          </w:rPr>
          <w:t xml:space="preserve">KING: </w:t>
        </w:r>
      </w:ins>
      <w:r w:rsidR="007E3D83" w:rsidRPr="00EB3343">
        <w:rPr>
          <w:rFonts w:ascii="Courier New" w:hAnsi="Courier New"/>
          <w:rPrChange w:id="673" w:author="change" w:date="2023-08-19T16:39:00Z">
            <w:rPr/>
          </w:rPrChange>
        </w:rPr>
        <w:t>You may address me as</w:t>
      </w:r>
      <w:del w:id="674" w:author="change" w:date="2023-08-19T16:39:00Z">
        <w:r>
          <w:delText xml:space="preserve"> the</w:delText>
        </w:r>
      </w:del>
      <w:ins w:id="675" w:author="change" w:date="2023-08-19T16:39:00Z">
        <w:r w:rsidR="007E3D83" w:rsidRPr="00EB3343">
          <w:rPr>
            <w:rFonts w:ascii="Courier New" w:hAnsi="Courier New" w:cs="Courier New"/>
          </w:rPr>
          <w:t>, er,</w:t>
        </w:r>
      </w:ins>
      <w:r w:rsidR="007E3D83" w:rsidRPr="00EB3343">
        <w:rPr>
          <w:rFonts w:ascii="Courier New" w:hAnsi="Courier New"/>
          <w:rPrChange w:id="676" w:author="change" w:date="2023-08-19T16:39:00Z">
            <w:rPr/>
          </w:rPrChange>
        </w:rPr>
        <w:t xml:space="preserve"> Count Von Kramm</w:t>
      </w:r>
      <w:del w:id="677" w:author="change" w:date="2023-08-19T16:39:00Z">
        <w:r>
          <w:delText>, a Bohemian nobleman. I understand that this gentleman, your friend, is a man of honour and discretion, whom I may trust with a matter of the most extreme importance. If not, I should much prefer to communicate with</w:delText>
        </w:r>
      </w:del>
      <w:ins w:id="678" w:author="change" w:date="2023-08-19T16:39:00Z">
        <w:r w:rsidR="007E3D83" w:rsidRPr="00EB3343">
          <w:rPr>
            <w:rFonts w:ascii="Courier New" w:hAnsi="Courier New" w:cs="Courier New"/>
          </w:rPr>
          <w:t>.</w:t>
        </w:r>
      </w:ins>
    </w:p>
    <w:p w14:paraId="0710D22B" w14:textId="77777777" w:rsidR="007E3D83" w:rsidRPr="00EB3343" w:rsidRDefault="007E3D83" w:rsidP="00EB3343">
      <w:pPr>
        <w:pStyle w:val="PlainText"/>
        <w:rPr>
          <w:ins w:id="679" w:author="change" w:date="2023-08-19T16:39:00Z"/>
          <w:rFonts w:ascii="Courier New" w:hAnsi="Courier New" w:cs="Courier New"/>
        </w:rPr>
      </w:pPr>
    </w:p>
    <w:p w14:paraId="2B5B62A9" w14:textId="7CBA64F4" w:rsidR="007E3D83" w:rsidRPr="00EB3343" w:rsidRDefault="007E3D83" w:rsidP="00EB3343">
      <w:pPr>
        <w:pStyle w:val="PlainText"/>
        <w:rPr>
          <w:rFonts w:ascii="Courier New" w:hAnsi="Courier New"/>
          <w:rPrChange w:id="680" w:author="change" w:date="2023-08-19T16:39:00Z">
            <w:rPr/>
          </w:rPrChange>
        </w:rPr>
        <w:pPrChange w:id="681" w:author="change" w:date="2023-08-19T16:39:00Z">
          <w:pPr>
            <w:pStyle w:val="PreformattedText"/>
          </w:pPr>
        </w:pPrChange>
      </w:pPr>
      <w:ins w:id="682" w:author="change" w:date="2023-08-19T16:39:00Z">
        <w:r w:rsidRPr="00EB3343">
          <w:rPr>
            <w:rFonts w:ascii="Courier New" w:hAnsi="Courier New" w:cs="Courier New"/>
          </w:rPr>
          <w:t>WATSON: How do</w:t>
        </w:r>
      </w:ins>
      <w:r w:rsidRPr="00EB3343">
        <w:rPr>
          <w:rFonts w:ascii="Courier New" w:hAnsi="Courier New"/>
          <w:rPrChange w:id="683" w:author="change" w:date="2023-08-19T16:39:00Z">
            <w:rPr/>
          </w:rPrChange>
        </w:rPr>
        <w:t xml:space="preserve"> you </w:t>
      </w:r>
      <w:del w:id="684" w:author="change" w:date="2023-08-19T16:39:00Z">
        <w:r w:rsidR="00000000">
          <w:delText>alone.”</w:delText>
        </w:r>
        <w:r w:rsidR="00000000">
          <w:cr/>
        </w:r>
      </w:del>
      <w:ins w:id="685" w:author="change" w:date="2023-08-19T16:39:00Z">
        <w:r w:rsidRPr="00EB3343">
          <w:rPr>
            <w:rFonts w:ascii="Courier New" w:hAnsi="Courier New" w:cs="Courier New"/>
          </w:rPr>
          <w:t>do, sir?</w:t>
        </w:r>
      </w:ins>
    </w:p>
    <w:p w14:paraId="6BE4B938" w14:textId="77777777" w:rsidR="007E3D83" w:rsidRPr="00EB3343" w:rsidRDefault="007E3D83" w:rsidP="00EB3343">
      <w:pPr>
        <w:pStyle w:val="PlainText"/>
        <w:rPr>
          <w:rFonts w:ascii="Courier New" w:hAnsi="Courier New"/>
          <w:rPrChange w:id="686" w:author="change" w:date="2023-08-19T16:39:00Z">
            <w:rPr/>
          </w:rPrChange>
        </w:rPr>
      </w:pPr>
    </w:p>
    <w:p w14:paraId="15BFEE49" w14:textId="77777777" w:rsidR="00000000" w:rsidRDefault="00000000">
      <w:pPr>
        <w:pStyle w:val="PreformattedText"/>
        <w:rPr>
          <w:del w:id="687" w:author="change" w:date="2023-08-19T16:39:00Z"/>
        </w:rPr>
      </w:pPr>
    </w:p>
    <w:p w14:paraId="7F2533EB" w14:textId="77777777" w:rsidR="00000000" w:rsidRDefault="00000000">
      <w:pPr>
        <w:pStyle w:val="PreformattedText"/>
        <w:rPr>
          <w:del w:id="688" w:author="change" w:date="2023-08-19T16:39:00Z"/>
        </w:rPr>
      </w:pPr>
      <w:del w:id="689" w:author="change" w:date="2023-08-19T16:39:00Z">
        <w:r>
          <w:delText>I rose to go, but Holmes caught me by the wrist and pushed me back into my chair. “It is both, or none,” said he. “You may say before this gentleman anything which you may say to me.”</w:delText>
        </w:r>
        <w:r>
          <w:cr/>
        </w:r>
      </w:del>
    </w:p>
    <w:p w14:paraId="5145B090" w14:textId="77777777" w:rsidR="00000000" w:rsidRDefault="00000000">
      <w:pPr>
        <w:pStyle w:val="PreformattedText"/>
        <w:rPr>
          <w:del w:id="690" w:author="change" w:date="2023-08-19T16:39:00Z"/>
        </w:rPr>
      </w:pPr>
      <w:del w:id="691" w:author="change" w:date="2023-08-19T16:39:00Z">
        <w:r>
          <w:cr/>
        </w:r>
      </w:del>
    </w:p>
    <w:p w14:paraId="79935741" w14:textId="77777777" w:rsidR="00000000" w:rsidRDefault="00000000">
      <w:pPr>
        <w:pStyle w:val="PreformattedText"/>
        <w:rPr>
          <w:del w:id="692" w:author="change" w:date="2023-08-19T16:39:00Z"/>
        </w:rPr>
      </w:pPr>
      <w:del w:id="693" w:author="change" w:date="2023-08-19T16:39:00Z">
        <w:r>
          <w:delText>The Count shrugged his broad shoulders. “Then I must begin,” said he, “by binding you both to absolute secrecy for two years; at the end of that time the matter will be of no importance. At present it is not too much to say that it is of such weight it may have an influence upon European history.”</w:delText>
        </w:r>
        <w:r>
          <w:cr/>
        </w:r>
      </w:del>
    </w:p>
    <w:p w14:paraId="24875BBD" w14:textId="77777777" w:rsidR="00000000" w:rsidRDefault="00000000">
      <w:pPr>
        <w:pStyle w:val="PreformattedText"/>
        <w:rPr>
          <w:del w:id="694" w:author="change" w:date="2023-08-19T16:39:00Z"/>
        </w:rPr>
      </w:pPr>
      <w:del w:id="695" w:author="change" w:date="2023-08-19T16:39:00Z">
        <w:r>
          <w:cr/>
        </w:r>
      </w:del>
    </w:p>
    <w:p w14:paraId="77D736B3" w14:textId="77777777" w:rsidR="00000000" w:rsidRDefault="00000000">
      <w:pPr>
        <w:pStyle w:val="PreformattedText"/>
        <w:rPr>
          <w:del w:id="696" w:author="change" w:date="2023-08-19T16:39:00Z"/>
        </w:rPr>
      </w:pPr>
      <w:del w:id="697" w:author="change" w:date="2023-08-19T16:39:00Z">
        <w:r>
          <w:delText>“I promise,” said Holmes.</w:delText>
        </w:r>
        <w:r>
          <w:cr/>
        </w:r>
      </w:del>
    </w:p>
    <w:p w14:paraId="165A7774" w14:textId="77777777" w:rsidR="00000000" w:rsidRDefault="00000000">
      <w:pPr>
        <w:pStyle w:val="PreformattedText"/>
        <w:rPr>
          <w:del w:id="698" w:author="change" w:date="2023-08-19T16:39:00Z"/>
        </w:rPr>
      </w:pPr>
      <w:del w:id="699" w:author="change" w:date="2023-08-19T16:39:00Z">
        <w:r>
          <w:cr/>
        </w:r>
      </w:del>
    </w:p>
    <w:p w14:paraId="27A54B86" w14:textId="77777777" w:rsidR="00000000" w:rsidRDefault="00000000">
      <w:pPr>
        <w:pStyle w:val="PreformattedText"/>
        <w:rPr>
          <w:del w:id="700" w:author="change" w:date="2023-08-19T16:39:00Z"/>
        </w:rPr>
      </w:pPr>
      <w:del w:id="701" w:author="change" w:date="2023-08-19T16:39:00Z">
        <w:r>
          <w:delText>“And I.”</w:delText>
        </w:r>
        <w:r>
          <w:cr/>
        </w:r>
      </w:del>
    </w:p>
    <w:p w14:paraId="0B4F17DE" w14:textId="77777777" w:rsidR="00000000" w:rsidRDefault="00000000">
      <w:pPr>
        <w:pStyle w:val="PreformattedText"/>
        <w:rPr>
          <w:del w:id="702" w:author="change" w:date="2023-08-19T16:39:00Z"/>
        </w:rPr>
      </w:pPr>
      <w:del w:id="703" w:author="change" w:date="2023-08-19T16:39:00Z">
        <w:r>
          <w:cr/>
        </w:r>
      </w:del>
    </w:p>
    <w:p w14:paraId="40A292A7" w14:textId="3D57F0E6" w:rsidR="007E3D83" w:rsidRPr="00EB3343" w:rsidRDefault="00000000" w:rsidP="00EB3343">
      <w:pPr>
        <w:pStyle w:val="PlainText"/>
        <w:rPr>
          <w:rFonts w:ascii="Courier New" w:hAnsi="Courier New"/>
          <w:rPrChange w:id="704" w:author="change" w:date="2023-08-19T16:39:00Z">
            <w:rPr/>
          </w:rPrChange>
        </w:rPr>
        <w:pPrChange w:id="705" w:author="change" w:date="2023-08-19T16:39:00Z">
          <w:pPr>
            <w:pStyle w:val="PreformattedText"/>
          </w:pPr>
        </w:pPrChange>
      </w:pPr>
      <w:del w:id="706" w:author="change" w:date="2023-08-19T16:39:00Z">
        <w:r>
          <w:delText>“You will excuse this mask,” continued our strange visitor. “</w:delText>
        </w:r>
      </w:del>
      <w:ins w:id="707" w:author="change" w:date="2023-08-19T16:39:00Z">
        <w:r w:rsidR="007E3D83" w:rsidRPr="00EB3343">
          <w:rPr>
            <w:rFonts w:ascii="Courier New" w:hAnsi="Courier New" w:cs="Courier New"/>
          </w:rPr>
          <w:t xml:space="preserve">KING: You must excuse this mask that I wear. </w:t>
        </w:r>
      </w:ins>
      <w:r w:rsidR="007E3D83" w:rsidRPr="00EB3343">
        <w:rPr>
          <w:rFonts w:ascii="Courier New" w:hAnsi="Courier New"/>
          <w:rPrChange w:id="708" w:author="change" w:date="2023-08-19T16:39:00Z">
            <w:rPr/>
          </w:rPrChange>
        </w:rPr>
        <w:t>The august person who employs me wishes his agent to be unknown to you, and I may confess at once that the title by which I have just called myself is not exactly my own</w:t>
      </w:r>
      <w:del w:id="709" w:author="change" w:date="2023-08-19T16:39:00Z">
        <w:r>
          <w:delText>.”</w:delText>
        </w:r>
        <w:r>
          <w:cr/>
        </w:r>
      </w:del>
      <w:ins w:id="710" w:author="change" w:date="2023-08-19T16:39:00Z">
        <w:r w:rsidR="007E3D83" w:rsidRPr="00EB3343">
          <w:rPr>
            <w:rFonts w:ascii="Courier New" w:hAnsi="Courier New" w:cs="Courier New"/>
          </w:rPr>
          <w:t>.</w:t>
        </w:r>
      </w:ins>
    </w:p>
    <w:p w14:paraId="37E0ED81" w14:textId="77777777" w:rsidR="007E3D83" w:rsidRPr="00EB3343" w:rsidRDefault="007E3D83" w:rsidP="00EB3343">
      <w:pPr>
        <w:pStyle w:val="PlainText"/>
        <w:rPr>
          <w:rFonts w:ascii="Courier New" w:hAnsi="Courier New"/>
          <w:rPrChange w:id="711" w:author="change" w:date="2023-08-19T16:39:00Z">
            <w:rPr/>
          </w:rPrChange>
        </w:rPr>
      </w:pPr>
    </w:p>
    <w:p w14:paraId="71C17C98" w14:textId="77777777" w:rsidR="00000000" w:rsidRDefault="00000000">
      <w:pPr>
        <w:pStyle w:val="PreformattedText"/>
        <w:rPr>
          <w:del w:id="712" w:author="change" w:date="2023-08-19T16:39:00Z"/>
        </w:rPr>
      </w:pPr>
    </w:p>
    <w:p w14:paraId="4B0449BA" w14:textId="750B3D52" w:rsidR="007E3D83" w:rsidRPr="00EB3343" w:rsidRDefault="00000000" w:rsidP="00EB3343">
      <w:pPr>
        <w:pStyle w:val="PlainText"/>
        <w:rPr>
          <w:ins w:id="713" w:author="change" w:date="2023-08-19T16:39:00Z"/>
          <w:rFonts w:ascii="Courier New" w:hAnsi="Courier New" w:cs="Courier New"/>
        </w:rPr>
      </w:pPr>
      <w:del w:id="714" w:author="change" w:date="2023-08-19T16:39:00Z">
        <w:r>
          <w:delText>“</w:delText>
        </w:r>
      </w:del>
      <w:ins w:id="715" w:author="change" w:date="2023-08-19T16:39:00Z">
        <w:r w:rsidR="007E3D83" w:rsidRPr="00EB3343">
          <w:rPr>
            <w:rFonts w:ascii="Courier New" w:hAnsi="Courier New" w:cs="Courier New"/>
          </w:rPr>
          <w:t xml:space="preserve">HOLMES: </w:t>
        </w:r>
      </w:ins>
      <w:r w:rsidR="007E3D83" w:rsidRPr="00EB3343">
        <w:rPr>
          <w:rFonts w:ascii="Courier New" w:hAnsi="Courier New"/>
          <w:rPrChange w:id="716" w:author="change" w:date="2023-08-19T16:39:00Z">
            <w:rPr/>
          </w:rPrChange>
        </w:rPr>
        <w:t xml:space="preserve">I was </w:t>
      </w:r>
      <w:proofErr w:type="gramStart"/>
      <w:ins w:id="717" w:author="change" w:date="2023-08-19T16:39:00Z">
        <w:r w:rsidR="007E3D83" w:rsidRPr="00EB3343">
          <w:rPr>
            <w:rFonts w:ascii="Courier New" w:hAnsi="Courier New" w:cs="Courier New"/>
          </w:rPr>
          <w:t xml:space="preserve">well </w:t>
        </w:r>
      </w:ins>
      <w:r w:rsidR="007E3D83" w:rsidRPr="00EB3343">
        <w:rPr>
          <w:rFonts w:ascii="Courier New" w:hAnsi="Courier New"/>
          <w:rPrChange w:id="718" w:author="change" w:date="2023-08-19T16:39:00Z">
            <w:rPr/>
          </w:rPrChange>
        </w:rPr>
        <w:t>aware</w:t>
      </w:r>
      <w:proofErr w:type="gramEnd"/>
      <w:r w:rsidR="007E3D83" w:rsidRPr="00EB3343">
        <w:rPr>
          <w:rFonts w:ascii="Courier New" w:hAnsi="Courier New"/>
          <w:rPrChange w:id="719" w:author="change" w:date="2023-08-19T16:39:00Z">
            <w:rPr/>
          </w:rPrChange>
        </w:rPr>
        <w:t xml:space="preserve"> of </w:t>
      </w:r>
      <w:del w:id="720" w:author="change" w:date="2023-08-19T16:39:00Z">
        <w:r>
          <w:delText>it,” said</w:delText>
        </w:r>
      </w:del>
      <w:ins w:id="721" w:author="change" w:date="2023-08-19T16:39:00Z">
        <w:r w:rsidR="007E3D83" w:rsidRPr="00EB3343">
          <w:rPr>
            <w:rFonts w:ascii="Courier New" w:hAnsi="Courier New" w:cs="Courier New"/>
          </w:rPr>
          <w:t xml:space="preserve">that fact, sir. </w:t>
        </w:r>
      </w:ins>
    </w:p>
    <w:p w14:paraId="7E8D3291" w14:textId="77777777" w:rsidR="007E3D83" w:rsidRPr="00EB3343" w:rsidRDefault="007E3D83" w:rsidP="00EB3343">
      <w:pPr>
        <w:pStyle w:val="PlainText"/>
        <w:rPr>
          <w:ins w:id="722" w:author="change" w:date="2023-08-19T16:39:00Z"/>
          <w:rFonts w:ascii="Courier New" w:hAnsi="Courier New" w:cs="Courier New"/>
        </w:rPr>
      </w:pPr>
    </w:p>
    <w:p w14:paraId="4B3C5D56" w14:textId="77777777" w:rsidR="00000000" w:rsidRDefault="007E3D83">
      <w:pPr>
        <w:pStyle w:val="PreformattedText"/>
        <w:rPr>
          <w:del w:id="723" w:author="change" w:date="2023-08-19T16:39:00Z"/>
        </w:rPr>
      </w:pPr>
      <w:ins w:id="724" w:author="change" w:date="2023-08-19T16:39:00Z">
        <w:r w:rsidRPr="00EB3343">
          <w:rPr>
            <w:rFonts w:ascii="Courier New" w:hAnsi="Courier New" w:cs="Courier New"/>
          </w:rPr>
          <w:t>KING: You see, Mr.</w:t>
        </w:r>
      </w:ins>
      <w:r w:rsidRPr="00EB3343">
        <w:rPr>
          <w:rFonts w:ascii="Courier New" w:hAnsi="Courier New"/>
          <w:rPrChange w:id="725" w:author="change" w:date="2023-08-19T16:39:00Z">
            <w:rPr/>
          </w:rPrChange>
        </w:rPr>
        <w:t xml:space="preserve"> Holmes</w:t>
      </w:r>
      <w:del w:id="726" w:author="change" w:date="2023-08-19T16:39:00Z">
        <w:r w:rsidR="00000000">
          <w:delText xml:space="preserve"> dryly.</w:delText>
        </w:r>
        <w:r w:rsidR="00000000">
          <w:cr/>
        </w:r>
      </w:del>
    </w:p>
    <w:p w14:paraId="65D59178" w14:textId="77777777" w:rsidR="00000000" w:rsidRDefault="00000000">
      <w:pPr>
        <w:pStyle w:val="PreformattedText"/>
        <w:rPr>
          <w:del w:id="727" w:author="change" w:date="2023-08-19T16:39:00Z"/>
        </w:rPr>
      </w:pPr>
      <w:del w:id="728" w:author="change" w:date="2023-08-19T16:39:00Z">
        <w:r>
          <w:cr/>
        </w:r>
      </w:del>
    </w:p>
    <w:p w14:paraId="09D9E841" w14:textId="5AF233BE" w:rsidR="007E3D83" w:rsidRPr="00EB3343" w:rsidRDefault="00000000" w:rsidP="00EB3343">
      <w:pPr>
        <w:pStyle w:val="PlainText"/>
        <w:rPr>
          <w:rFonts w:ascii="Courier New" w:hAnsi="Courier New"/>
          <w:rPrChange w:id="729" w:author="change" w:date="2023-08-19T16:39:00Z">
            <w:rPr/>
          </w:rPrChange>
        </w:rPr>
        <w:pPrChange w:id="730" w:author="change" w:date="2023-08-19T16:39:00Z">
          <w:pPr>
            <w:pStyle w:val="PreformattedText"/>
          </w:pPr>
        </w:pPrChange>
      </w:pPr>
      <w:del w:id="731" w:author="change" w:date="2023-08-19T16:39:00Z">
        <w:r>
          <w:delText>“The circumstances are of great delicacy, and every precaution has to be taken to quench what might grow to be an immense scandal and seriously compromise one of the reigning families of Europe. To speak plainly</w:delText>
        </w:r>
      </w:del>
      <w:r w:rsidR="007E3D83" w:rsidRPr="00EB3343">
        <w:rPr>
          <w:rFonts w:ascii="Courier New" w:hAnsi="Courier New"/>
          <w:rPrChange w:id="732" w:author="change" w:date="2023-08-19T16:39:00Z">
            <w:rPr/>
          </w:rPrChange>
        </w:rPr>
        <w:t xml:space="preserve">, the matter </w:t>
      </w:r>
      <w:ins w:id="733" w:author="change" w:date="2023-08-19T16:39:00Z">
        <w:r w:rsidR="007E3D83" w:rsidRPr="00EB3343">
          <w:rPr>
            <w:rFonts w:ascii="Courier New" w:hAnsi="Courier New" w:cs="Courier New"/>
          </w:rPr>
          <w:t xml:space="preserve">I am about to discuss </w:t>
        </w:r>
      </w:ins>
      <w:r w:rsidR="007E3D83" w:rsidRPr="00EB3343">
        <w:rPr>
          <w:rFonts w:ascii="Courier New" w:hAnsi="Courier New"/>
          <w:rPrChange w:id="734" w:author="change" w:date="2023-08-19T16:39:00Z">
            <w:rPr/>
          </w:rPrChange>
        </w:rPr>
        <w:t>implicates the great House of Ormstein, hereditary kings of Bohemia</w:t>
      </w:r>
      <w:del w:id="735" w:author="change" w:date="2023-08-19T16:39:00Z">
        <w:r>
          <w:delText>.”</w:delText>
        </w:r>
        <w:r>
          <w:cr/>
        </w:r>
      </w:del>
      <w:ins w:id="736" w:author="change" w:date="2023-08-19T16:39:00Z">
        <w:r w:rsidR="007E3D83" w:rsidRPr="00EB3343">
          <w:rPr>
            <w:rFonts w:ascii="Courier New" w:hAnsi="Courier New" w:cs="Courier New"/>
          </w:rPr>
          <w:t>.</w:t>
        </w:r>
      </w:ins>
    </w:p>
    <w:p w14:paraId="07AFB798" w14:textId="77777777" w:rsidR="007E3D83" w:rsidRPr="00EB3343" w:rsidRDefault="007E3D83" w:rsidP="00EB3343">
      <w:pPr>
        <w:pStyle w:val="PlainText"/>
        <w:rPr>
          <w:rFonts w:ascii="Courier New" w:hAnsi="Courier New"/>
          <w:rPrChange w:id="737" w:author="change" w:date="2023-08-19T16:39:00Z">
            <w:rPr/>
          </w:rPrChange>
        </w:rPr>
      </w:pPr>
    </w:p>
    <w:p w14:paraId="18B7E0D5" w14:textId="77777777" w:rsidR="00000000" w:rsidRDefault="00000000">
      <w:pPr>
        <w:pStyle w:val="PreformattedText"/>
        <w:rPr>
          <w:del w:id="738" w:author="change" w:date="2023-08-19T16:39:00Z"/>
        </w:rPr>
      </w:pPr>
    </w:p>
    <w:p w14:paraId="613918EE" w14:textId="77777777" w:rsidR="00000000" w:rsidRDefault="00000000">
      <w:pPr>
        <w:pStyle w:val="PreformattedText"/>
        <w:rPr>
          <w:del w:id="739" w:author="change" w:date="2023-08-19T16:39:00Z"/>
        </w:rPr>
      </w:pPr>
      <w:del w:id="740" w:author="change" w:date="2023-08-19T16:39:00Z">
        <w:r>
          <w:delText>“I was also aware of that,” murmured Holmes, settling himself down in his armchair and closing his eyes.</w:delText>
        </w:r>
        <w:r>
          <w:cr/>
        </w:r>
      </w:del>
    </w:p>
    <w:p w14:paraId="667E3C39" w14:textId="77777777" w:rsidR="00000000" w:rsidRDefault="00000000">
      <w:pPr>
        <w:pStyle w:val="PreformattedText"/>
        <w:rPr>
          <w:del w:id="741" w:author="change" w:date="2023-08-19T16:39:00Z"/>
        </w:rPr>
      </w:pPr>
      <w:del w:id="742" w:author="change" w:date="2023-08-19T16:39:00Z">
        <w:r>
          <w:cr/>
        </w:r>
      </w:del>
    </w:p>
    <w:p w14:paraId="13D947C7" w14:textId="77777777" w:rsidR="00000000" w:rsidRDefault="00000000">
      <w:pPr>
        <w:pStyle w:val="PreformattedText"/>
        <w:rPr>
          <w:del w:id="743" w:author="change" w:date="2023-08-19T16:39:00Z"/>
        </w:rPr>
      </w:pPr>
      <w:del w:id="744" w:author="change" w:date="2023-08-19T16:39:00Z">
        <w:r>
          <w:delText>Our visitor glanced with some apparent surprise at the languid, lounging figure of the man who had been no doubt depicted to him as the most incisive reasoner and most energetic agent in Europe. Holmes slowly reopened his eyes and looked impatiently at his gigantic client.</w:delText>
        </w:r>
        <w:r>
          <w:cr/>
        </w:r>
      </w:del>
    </w:p>
    <w:p w14:paraId="11A35471" w14:textId="77777777" w:rsidR="00000000" w:rsidRDefault="00000000">
      <w:pPr>
        <w:pStyle w:val="PreformattedText"/>
        <w:rPr>
          <w:del w:id="745" w:author="change" w:date="2023-08-19T16:39:00Z"/>
        </w:rPr>
      </w:pPr>
      <w:del w:id="746" w:author="change" w:date="2023-08-19T16:39:00Z">
        <w:r>
          <w:cr/>
        </w:r>
      </w:del>
    </w:p>
    <w:p w14:paraId="7B22FB9C" w14:textId="7411BBAF" w:rsidR="007E3D83" w:rsidRPr="00EB3343" w:rsidRDefault="00000000" w:rsidP="00EB3343">
      <w:pPr>
        <w:pStyle w:val="PlainText"/>
        <w:rPr>
          <w:rFonts w:ascii="Courier New" w:hAnsi="Courier New"/>
          <w:rPrChange w:id="747" w:author="change" w:date="2023-08-19T16:39:00Z">
            <w:rPr/>
          </w:rPrChange>
        </w:rPr>
        <w:pPrChange w:id="748" w:author="change" w:date="2023-08-19T16:39:00Z">
          <w:pPr>
            <w:pStyle w:val="PreformattedText"/>
          </w:pPr>
        </w:pPrChange>
      </w:pPr>
      <w:del w:id="749" w:author="change" w:date="2023-08-19T16:39:00Z">
        <w:r>
          <w:delText xml:space="preserve">“If your Majesty would condescend to </w:delText>
        </w:r>
      </w:del>
      <w:ins w:id="750" w:author="change" w:date="2023-08-19T16:39:00Z">
        <w:r w:rsidR="007E3D83" w:rsidRPr="00EB3343">
          <w:rPr>
            <w:rFonts w:ascii="Courier New" w:hAnsi="Courier New" w:cs="Courier New"/>
          </w:rPr>
          <w:t xml:space="preserve">HOLMES: That had not escaped me either, sir. In fact, if you will </w:t>
        </w:r>
      </w:ins>
      <w:r w:rsidR="007E3D83" w:rsidRPr="00EB3343">
        <w:rPr>
          <w:rFonts w:ascii="Courier New" w:hAnsi="Courier New"/>
          <w:rPrChange w:id="751" w:author="change" w:date="2023-08-19T16:39:00Z">
            <w:rPr/>
          </w:rPrChange>
        </w:rPr>
        <w:t>state your case</w:t>
      </w:r>
      <w:del w:id="752" w:author="change" w:date="2023-08-19T16:39:00Z">
        <w:r>
          <w:delText>,” he remarked, “</w:delText>
        </w:r>
      </w:del>
      <w:ins w:id="753" w:author="change" w:date="2023-08-19T16:39:00Z">
        <w:r w:rsidR="007E3D83" w:rsidRPr="00EB3343">
          <w:rPr>
            <w:rFonts w:ascii="Courier New" w:hAnsi="Courier New" w:cs="Courier New"/>
          </w:rPr>
          <w:t xml:space="preserve">, </w:t>
        </w:r>
      </w:ins>
      <w:r w:rsidR="007E3D83" w:rsidRPr="00EB3343">
        <w:rPr>
          <w:rFonts w:ascii="Courier New" w:hAnsi="Courier New"/>
          <w:rPrChange w:id="754" w:author="change" w:date="2023-08-19T16:39:00Z">
            <w:rPr/>
          </w:rPrChange>
        </w:rPr>
        <w:t xml:space="preserve">I </w:t>
      </w:r>
      <w:del w:id="755" w:author="change" w:date="2023-08-19T16:39:00Z">
        <w:r>
          <w:delText>should</w:delText>
        </w:r>
      </w:del>
      <w:ins w:id="756" w:author="change" w:date="2023-08-19T16:39:00Z">
        <w:r w:rsidR="007E3D83" w:rsidRPr="00EB3343">
          <w:rPr>
            <w:rFonts w:ascii="Courier New" w:hAnsi="Courier New" w:cs="Courier New"/>
          </w:rPr>
          <w:t>shall</w:t>
        </w:r>
      </w:ins>
      <w:r w:rsidR="007E3D83" w:rsidRPr="00EB3343">
        <w:rPr>
          <w:rFonts w:ascii="Courier New" w:hAnsi="Courier New"/>
          <w:rPrChange w:id="757" w:author="change" w:date="2023-08-19T16:39:00Z">
            <w:rPr/>
          </w:rPrChange>
        </w:rPr>
        <w:t xml:space="preserve"> be better able to advise you</w:t>
      </w:r>
      <w:del w:id="758" w:author="change" w:date="2023-08-19T16:39:00Z">
        <w:r>
          <w:delText>.”</w:delText>
        </w:r>
        <w:r>
          <w:cr/>
        </w:r>
      </w:del>
      <w:ins w:id="759" w:author="change" w:date="2023-08-19T16:39:00Z">
        <w:r w:rsidR="007E3D83" w:rsidRPr="00EB3343">
          <w:rPr>
            <w:rFonts w:ascii="Courier New" w:hAnsi="Courier New" w:cs="Courier New"/>
          </w:rPr>
          <w:t xml:space="preserve"> -- your Majesty.</w:t>
        </w:r>
      </w:ins>
    </w:p>
    <w:p w14:paraId="081B951F" w14:textId="77777777" w:rsidR="007E3D83" w:rsidRPr="00EB3343" w:rsidRDefault="007E3D83" w:rsidP="00EB3343">
      <w:pPr>
        <w:pStyle w:val="PlainText"/>
        <w:rPr>
          <w:rFonts w:ascii="Courier New" w:hAnsi="Courier New"/>
          <w:rPrChange w:id="760" w:author="change" w:date="2023-08-19T16:39:00Z">
            <w:rPr/>
          </w:rPrChange>
        </w:rPr>
      </w:pPr>
    </w:p>
    <w:p w14:paraId="675A15AB" w14:textId="77777777" w:rsidR="00000000" w:rsidRDefault="00000000">
      <w:pPr>
        <w:pStyle w:val="PreformattedText"/>
        <w:rPr>
          <w:del w:id="761" w:author="change" w:date="2023-08-19T16:39:00Z"/>
        </w:rPr>
      </w:pPr>
    </w:p>
    <w:p w14:paraId="25348D12" w14:textId="030F0201" w:rsidR="007E3D83" w:rsidRPr="00EB3343" w:rsidRDefault="00000000" w:rsidP="00EB3343">
      <w:pPr>
        <w:pStyle w:val="PlainText"/>
        <w:rPr>
          <w:rFonts w:ascii="Courier New" w:hAnsi="Courier New"/>
          <w:rPrChange w:id="762" w:author="change" w:date="2023-08-19T16:39:00Z">
            <w:rPr/>
          </w:rPrChange>
        </w:rPr>
        <w:pPrChange w:id="763" w:author="change" w:date="2023-08-19T16:39:00Z">
          <w:pPr>
            <w:pStyle w:val="PreformattedText"/>
          </w:pPr>
        </w:pPrChange>
      </w:pPr>
      <w:del w:id="764" w:author="change" w:date="2023-08-19T16:39:00Z">
        <w:r>
          <w:delText xml:space="preserve">The man sprang from his chair and paced up and down the room in uncontrollable agitation. Then, with a gesture of desperation, he tore the mask from his face and hurled it upon the ground. “You are right,” he cried; “I am </w:delText>
        </w:r>
      </w:del>
      <w:ins w:id="765" w:author="change" w:date="2023-08-19T16:39:00Z">
        <w:r w:rsidR="007E3D83" w:rsidRPr="00EB3343">
          <w:rPr>
            <w:rFonts w:ascii="Courier New" w:hAnsi="Courier New" w:cs="Courier New"/>
          </w:rPr>
          <w:t xml:space="preserve">KING: (ASTONISHED) How--? How did you--? (DECISIVELY) Yes. Yes, I am </w:t>
        </w:r>
      </w:ins>
      <w:r w:rsidR="007E3D83" w:rsidRPr="00EB3343">
        <w:rPr>
          <w:rFonts w:ascii="Courier New" w:hAnsi="Courier New"/>
          <w:rPrChange w:id="766" w:author="change" w:date="2023-08-19T16:39:00Z">
            <w:rPr/>
          </w:rPrChange>
        </w:rPr>
        <w:t>the King. Why should I attempt to conceal it</w:t>
      </w:r>
      <w:del w:id="767" w:author="change" w:date="2023-08-19T16:39:00Z">
        <w:r>
          <w:delText>?”</w:delText>
        </w:r>
        <w:r>
          <w:cr/>
        </w:r>
      </w:del>
      <w:ins w:id="768" w:author="change" w:date="2023-08-19T16:39:00Z">
        <w:r w:rsidR="007E3D83" w:rsidRPr="00EB3343">
          <w:rPr>
            <w:rFonts w:ascii="Courier New" w:hAnsi="Courier New" w:cs="Courier New"/>
          </w:rPr>
          <w:t>?</w:t>
        </w:r>
      </w:ins>
    </w:p>
    <w:p w14:paraId="6C14B7F7" w14:textId="77777777" w:rsidR="007E3D83" w:rsidRPr="00EB3343" w:rsidRDefault="007E3D83" w:rsidP="00EB3343">
      <w:pPr>
        <w:pStyle w:val="PlainText"/>
        <w:rPr>
          <w:rFonts w:ascii="Courier New" w:hAnsi="Courier New"/>
          <w:rPrChange w:id="769" w:author="change" w:date="2023-08-19T16:39:00Z">
            <w:rPr/>
          </w:rPrChange>
        </w:rPr>
      </w:pPr>
    </w:p>
    <w:p w14:paraId="71E2630F" w14:textId="77777777" w:rsidR="007E3D83" w:rsidRPr="00EB3343" w:rsidRDefault="007E3D83" w:rsidP="00EB3343">
      <w:pPr>
        <w:pStyle w:val="PlainText"/>
        <w:rPr>
          <w:ins w:id="770" w:author="change" w:date="2023-08-19T16:39:00Z"/>
          <w:rFonts w:ascii="Courier New" w:hAnsi="Courier New" w:cs="Courier New"/>
        </w:rPr>
      </w:pPr>
      <w:ins w:id="771" w:author="change" w:date="2023-08-19T16:39:00Z">
        <w:r w:rsidRPr="00EB3343">
          <w:rPr>
            <w:rFonts w:ascii="Courier New" w:hAnsi="Courier New" w:cs="Courier New"/>
          </w:rPr>
          <w:t>HOLMES: Why, indeed?</w:t>
        </w:r>
      </w:ins>
    </w:p>
    <w:p w14:paraId="14FF18AF" w14:textId="77777777" w:rsidR="007E3D83" w:rsidRPr="00EB3343" w:rsidRDefault="007E3D83" w:rsidP="00EB3343">
      <w:pPr>
        <w:pStyle w:val="PlainText"/>
        <w:rPr>
          <w:ins w:id="772" w:author="change" w:date="2023-08-19T16:39:00Z"/>
          <w:rFonts w:ascii="Courier New" w:hAnsi="Courier New" w:cs="Courier New"/>
        </w:rPr>
      </w:pPr>
    </w:p>
    <w:p w14:paraId="71CC9BC7" w14:textId="77777777" w:rsidR="00000000" w:rsidRDefault="007E3D83">
      <w:pPr>
        <w:pStyle w:val="PreformattedText"/>
        <w:rPr>
          <w:del w:id="773" w:author="change" w:date="2023-08-19T16:39:00Z"/>
        </w:rPr>
      </w:pPr>
      <w:ins w:id="774" w:author="change" w:date="2023-08-19T16:39:00Z">
        <w:r w:rsidRPr="00EB3343">
          <w:rPr>
            <w:rFonts w:ascii="Courier New" w:hAnsi="Courier New" w:cs="Courier New"/>
          </w:rPr>
          <w:t>KING: I shall remove the mask. (BEAT) There.</w:t>
        </w:r>
      </w:ins>
      <w:moveToRangeStart w:id="775" w:author="change" w:date="2023-08-19T16:39:00Z" w:name="move143355567"/>
      <w:moveTo w:id="776" w:author="change" w:date="2023-08-19T16:39:00Z">
        <w:r w:rsidRPr="00EB3343">
          <w:rPr>
            <w:rFonts w:ascii="Courier New" w:hAnsi="Courier New"/>
            <w:rPrChange w:id="777" w:author="change" w:date="2023-08-19T16:39:00Z">
              <w:rPr/>
            </w:rPrChange>
          </w:rPr>
          <w:t xml:space="preserve"> Mr. </w:t>
        </w:r>
      </w:moveTo>
      <w:moveToRangeEnd w:id="775"/>
    </w:p>
    <w:p w14:paraId="51812312" w14:textId="77777777" w:rsidR="00000000" w:rsidRDefault="00000000">
      <w:pPr>
        <w:pStyle w:val="PreformattedText"/>
        <w:rPr>
          <w:del w:id="778" w:author="change" w:date="2023-08-19T16:39:00Z"/>
        </w:rPr>
      </w:pPr>
      <w:del w:id="779" w:author="change" w:date="2023-08-19T16:39:00Z">
        <w:r>
          <w:lastRenderedPageBreak/>
          <w:delText>“Why, indeed?” murmured Holmes. “Your Majesty had not spoken before I was aware that I was addressing Wilhelm Gottsreich Sigismond von Ormstein, Grand Duke of Cassel-Felstein, and hereditary King of Bohemia.”</w:delText>
        </w:r>
        <w:r>
          <w:cr/>
        </w:r>
      </w:del>
    </w:p>
    <w:p w14:paraId="622B4B2B" w14:textId="77777777" w:rsidR="00000000" w:rsidRDefault="00000000">
      <w:pPr>
        <w:pStyle w:val="PreformattedText"/>
        <w:rPr>
          <w:del w:id="780" w:author="change" w:date="2023-08-19T16:39:00Z"/>
        </w:rPr>
      </w:pPr>
      <w:del w:id="781" w:author="change" w:date="2023-08-19T16:39:00Z">
        <w:r>
          <w:cr/>
        </w:r>
      </w:del>
    </w:p>
    <w:p w14:paraId="1962AA26" w14:textId="799CE994" w:rsidR="007E3D83" w:rsidRPr="00EB3343" w:rsidRDefault="00000000" w:rsidP="00EB3343">
      <w:pPr>
        <w:pStyle w:val="PlainText"/>
        <w:rPr>
          <w:rFonts w:ascii="Courier New" w:hAnsi="Courier New"/>
          <w:rPrChange w:id="782" w:author="change" w:date="2023-08-19T16:39:00Z">
            <w:rPr/>
          </w:rPrChange>
        </w:rPr>
        <w:pPrChange w:id="783" w:author="change" w:date="2023-08-19T16:39:00Z">
          <w:pPr>
            <w:pStyle w:val="PreformattedText"/>
          </w:pPr>
        </w:pPrChange>
      </w:pPr>
      <w:del w:id="784" w:author="change" w:date="2023-08-19T16:39:00Z">
        <w:r>
          <w:delText xml:space="preserve">“But you can understand,” said our strange visitor, sitting down once more and passing his hand over his high white forehead, “you can understand that I am not accustomed to doing such business in my own person. Yet the matter was so delicate that I could not confide it to an agent without putting myself in his power. </w:delText>
        </w:r>
      </w:del>
      <w:ins w:id="785" w:author="change" w:date="2023-08-19T16:39:00Z">
        <w:r w:rsidR="007E3D83" w:rsidRPr="00EB3343">
          <w:rPr>
            <w:rFonts w:ascii="Courier New" w:hAnsi="Courier New" w:cs="Courier New"/>
          </w:rPr>
          <w:t xml:space="preserve">Holmes, </w:t>
        </w:r>
      </w:ins>
      <w:r w:rsidR="007E3D83" w:rsidRPr="00EB3343">
        <w:rPr>
          <w:rFonts w:ascii="Courier New" w:hAnsi="Courier New"/>
          <w:rPrChange w:id="786" w:author="change" w:date="2023-08-19T16:39:00Z">
            <w:rPr/>
          </w:rPrChange>
        </w:rPr>
        <w:t xml:space="preserve">I have </w:t>
      </w:r>
      <w:del w:id="787" w:author="change" w:date="2023-08-19T16:39:00Z">
        <w:r>
          <w:delText>come</w:delText>
        </w:r>
      </w:del>
      <w:ins w:id="788" w:author="change" w:date="2023-08-19T16:39:00Z">
        <w:r w:rsidR="007E3D83" w:rsidRPr="00EB3343">
          <w:rPr>
            <w:rFonts w:ascii="Courier New" w:hAnsi="Courier New" w:cs="Courier New"/>
          </w:rPr>
          <w:t>traveled</w:t>
        </w:r>
      </w:ins>
      <w:r w:rsidR="007E3D83" w:rsidRPr="00EB3343">
        <w:rPr>
          <w:rFonts w:ascii="Courier New" w:hAnsi="Courier New"/>
          <w:rPrChange w:id="789" w:author="change" w:date="2023-08-19T16:39:00Z">
            <w:rPr/>
          </w:rPrChange>
        </w:rPr>
        <w:t xml:space="preserve"> incognito from Prague for the </w:t>
      </w:r>
      <w:ins w:id="790" w:author="change" w:date="2023-08-19T16:39:00Z">
        <w:r w:rsidR="007E3D83" w:rsidRPr="00EB3343">
          <w:rPr>
            <w:rFonts w:ascii="Courier New" w:hAnsi="Courier New" w:cs="Courier New"/>
          </w:rPr>
          <w:t xml:space="preserve">express </w:t>
        </w:r>
      </w:ins>
      <w:r w:rsidR="007E3D83" w:rsidRPr="00EB3343">
        <w:rPr>
          <w:rFonts w:ascii="Courier New" w:hAnsi="Courier New"/>
          <w:rPrChange w:id="791" w:author="change" w:date="2023-08-19T16:39:00Z">
            <w:rPr/>
          </w:rPrChange>
        </w:rPr>
        <w:t>purpose of consulting you</w:t>
      </w:r>
      <w:del w:id="792" w:author="change" w:date="2023-08-19T16:39:00Z">
        <w:r>
          <w:delText>.”</w:delText>
        </w:r>
        <w:r>
          <w:cr/>
        </w:r>
      </w:del>
      <w:ins w:id="793" w:author="change" w:date="2023-08-19T16:39:00Z">
        <w:r w:rsidR="007E3D83" w:rsidRPr="00EB3343">
          <w:rPr>
            <w:rFonts w:ascii="Courier New" w:hAnsi="Courier New" w:cs="Courier New"/>
          </w:rPr>
          <w:t>.</w:t>
        </w:r>
      </w:ins>
    </w:p>
    <w:p w14:paraId="79262C99" w14:textId="77777777" w:rsidR="007E3D83" w:rsidRPr="00EB3343" w:rsidRDefault="007E3D83" w:rsidP="00EB3343">
      <w:pPr>
        <w:pStyle w:val="PlainText"/>
        <w:rPr>
          <w:rFonts w:ascii="Courier New" w:hAnsi="Courier New"/>
          <w:rPrChange w:id="794" w:author="change" w:date="2023-08-19T16:39:00Z">
            <w:rPr/>
          </w:rPrChange>
        </w:rPr>
      </w:pPr>
    </w:p>
    <w:p w14:paraId="13B9D645" w14:textId="77777777" w:rsidR="00000000" w:rsidRDefault="00000000">
      <w:pPr>
        <w:pStyle w:val="PreformattedText"/>
        <w:rPr>
          <w:del w:id="795" w:author="change" w:date="2023-08-19T16:39:00Z"/>
        </w:rPr>
      </w:pPr>
    </w:p>
    <w:p w14:paraId="4889DDA5" w14:textId="36A15CA7" w:rsidR="007E3D83" w:rsidRPr="00EB3343" w:rsidRDefault="00000000" w:rsidP="00EB3343">
      <w:pPr>
        <w:pStyle w:val="PlainText"/>
        <w:rPr>
          <w:rFonts w:ascii="Courier New" w:hAnsi="Courier New"/>
          <w:rPrChange w:id="796" w:author="change" w:date="2023-08-19T16:39:00Z">
            <w:rPr/>
          </w:rPrChange>
        </w:rPr>
        <w:pPrChange w:id="797" w:author="change" w:date="2023-08-19T16:39:00Z">
          <w:pPr>
            <w:pStyle w:val="PreformattedText"/>
          </w:pPr>
        </w:pPrChange>
      </w:pPr>
      <w:del w:id="798" w:author="change" w:date="2023-08-19T16:39:00Z">
        <w:r>
          <w:delText>“</w:delText>
        </w:r>
      </w:del>
      <w:ins w:id="799" w:author="change" w:date="2023-08-19T16:39:00Z">
        <w:r w:rsidR="007E3D83" w:rsidRPr="00EB3343">
          <w:rPr>
            <w:rFonts w:ascii="Courier New" w:hAnsi="Courier New" w:cs="Courier New"/>
          </w:rPr>
          <w:t xml:space="preserve">HOLMES: </w:t>
        </w:r>
      </w:ins>
      <w:r w:rsidR="007E3D83" w:rsidRPr="00EB3343">
        <w:rPr>
          <w:rFonts w:ascii="Courier New" w:hAnsi="Courier New"/>
          <w:rPrChange w:id="800" w:author="change" w:date="2023-08-19T16:39:00Z">
            <w:rPr/>
          </w:rPrChange>
        </w:rPr>
        <w:t>Then, pray consult</w:t>
      </w:r>
      <w:del w:id="801" w:author="change" w:date="2023-08-19T16:39:00Z">
        <w:r>
          <w:delText>,” said Holmes, shutting his eyes once more.</w:delText>
        </w:r>
        <w:r>
          <w:cr/>
        </w:r>
      </w:del>
      <w:ins w:id="802" w:author="change" w:date="2023-08-19T16:39:00Z">
        <w:r w:rsidR="007E3D83" w:rsidRPr="00EB3343">
          <w:rPr>
            <w:rFonts w:ascii="Courier New" w:hAnsi="Courier New" w:cs="Courier New"/>
          </w:rPr>
          <w:t xml:space="preserve">. </w:t>
        </w:r>
      </w:ins>
    </w:p>
    <w:p w14:paraId="6C08EAB7" w14:textId="77777777" w:rsidR="007E3D83" w:rsidRPr="00EB3343" w:rsidRDefault="007E3D83" w:rsidP="00EB3343">
      <w:pPr>
        <w:pStyle w:val="PlainText"/>
        <w:rPr>
          <w:rFonts w:ascii="Courier New" w:hAnsi="Courier New"/>
          <w:rPrChange w:id="803" w:author="change" w:date="2023-08-19T16:39:00Z">
            <w:rPr/>
          </w:rPrChange>
        </w:rPr>
      </w:pPr>
    </w:p>
    <w:p w14:paraId="676C4D41" w14:textId="77777777" w:rsidR="00000000" w:rsidRDefault="00000000">
      <w:pPr>
        <w:pStyle w:val="PreformattedText"/>
        <w:rPr>
          <w:del w:id="804" w:author="change" w:date="2023-08-19T16:39:00Z"/>
        </w:rPr>
      </w:pPr>
    </w:p>
    <w:p w14:paraId="2D215E46" w14:textId="7B2E9E29" w:rsidR="007E3D83" w:rsidRPr="00EB3343" w:rsidRDefault="00000000" w:rsidP="00EB3343">
      <w:pPr>
        <w:pStyle w:val="PlainText"/>
        <w:rPr>
          <w:rFonts w:ascii="Courier New" w:hAnsi="Courier New"/>
          <w:rPrChange w:id="805" w:author="change" w:date="2023-08-19T16:39:00Z">
            <w:rPr/>
          </w:rPrChange>
        </w:rPr>
        <w:pPrChange w:id="806" w:author="change" w:date="2023-08-19T16:39:00Z">
          <w:pPr>
            <w:pStyle w:val="PreformattedText"/>
          </w:pPr>
        </w:pPrChange>
      </w:pPr>
      <w:del w:id="807" w:author="change" w:date="2023-08-19T16:39:00Z">
        <w:r>
          <w:delText xml:space="preserve">“The </w:delText>
        </w:r>
      </w:del>
      <w:ins w:id="808" w:author="change" w:date="2023-08-19T16:39:00Z">
        <w:r w:rsidR="007E3D83" w:rsidRPr="00EB3343">
          <w:rPr>
            <w:rFonts w:ascii="Courier New" w:hAnsi="Courier New" w:cs="Courier New"/>
          </w:rPr>
          <w:t xml:space="preserve">KING: Briefly, the </w:t>
        </w:r>
      </w:ins>
      <w:r w:rsidR="007E3D83" w:rsidRPr="00EB3343">
        <w:rPr>
          <w:rFonts w:ascii="Courier New" w:hAnsi="Courier New"/>
          <w:rPrChange w:id="809" w:author="change" w:date="2023-08-19T16:39:00Z">
            <w:rPr/>
          </w:rPrChange>
        </w:rPr>
        <w:t xml:space="preserve">facts are </w:t>
      </w:r>
      <w:del w:id="810" w:author="change" w:date="2023-08-19T16:39:00Z">
        <w:r>
          <w:delText xml:space="preserve">briefly </w:delText>
        </w:r>
      </w:del>
      <w:r w:rsidR="007E3D83" w:rsidRPr="00EB3343">
        <w:rPr>
          <w:rFonts w:ascii="Courier New" w:hAnsi="Courier New"/>
          <w:rPrChange w:id="811" w:author="change" w:date="2023-08-19T16:39:00Z">
            <w:rPr/>
          </w:rPrChange>
        </w:rPr>
        <w:t>these</w:t>
      </w:r>
      <w:del w:id="812" w:author="change" w:date="2023-08-19T16:39:00Z">
        <w:r>
          <w:delText>:</w:delText>
        </w:r>
      </w:del>
      <w:ins w:id="813" w:author="change" w:date="2023-08-19T16:39:00Z">
        <w:r w:rsidR="007E3D83" w:rsidRPr="00EB3343">
          <w:rPr>
            <w:rFonts w:ascii="Courier New" w:hAnsi="Courier New" w:cs="Courier New"/>
          </w:rPr>
          <w:t>.</w:t>
        </w:r>
      </w:ins>
      <w:r w:rsidR="007E3D83" w:rsidRPr="00EB3343">
        <w:rPr>
          <w:rFonts w:ascii="Courier New" w:hAnsi="Courier New"/>
          <w:rPrChange w:id="814" w:author="change" w:date="2023-08-19T16:39:00Z">
            <w:rPr/>
          </w:rPrChange>
        </w:rPr>
        <w:t xml:space="preserve"> Some five years ago, during a </w:t>
      </w:r>
      <w:del w:id="815" w:author="change" w:date="2023-08-19T16:39:00Z">
        <w:r>
          <w:delText xml:space="preserve">lengthy </w:delText>
        </w:r>
      </w:del>
      <w:r w:rsidR="007E3D83" w:rsidRPr="00EB3343">
        <w:rPr>
          <w:rFonts w:ascii="Courier New" w:hAnsi="Courier New"/>
          <w:rPrChange w:id="816" w:author="change" w:date="2023-08-19T16:39:00Z">
            <w:rPr/>
          </w:rPrChange>
        </w:rPr>
        <w:t>visit to Warsaw, I made the acquaintance of the well-known adventuress, Irene Adler.</w:t>
      </w:r>
      <w:del w:id="817" w:author="change" w:date="2023-08-19T16:39:00Z">
        <w:r>
          <w:delText xml:space="preserve"> The name is no doubt familiar to you.”</w:delText>
        </w:r>
        <w:r>
          <w:cr/>
        </w:r>
      </w:del>
    </w:p>
    <w:p w14:paraId="742A7D91" w14:textId="77777777" w:rsidR="007E3D83" w:rsidRPr="00EB3343" w:rsidRDefault="007E3D83" w:rsidP="00EB3343">
      <w:pPr>
        <w:pStyle w:val="PlainText"/>
        <w:rPr>
          <w:rFonts w:ascii="Courier New" w:hAnsi="Courier New"/>
          <w:rPrChange w:id="818" w:author="change" w:date="2023-08-19T16:39:00Z">
            <w:rPr/>
          </w:rPrChange>
        </w:rPr>
      </w:pPr>
    </w:p>
    <w:p w14:paraId="46767644" w14:textId="77777777" w:rsidR="00000000" w:rsidRDefault="00000000">
      <w:pPr>
        <w:pStyle w:val="PreformattedText"/>
        <w:rPr>
          <w:del w:id="819" w:author="change" w:date="2023-08-19T16:39:00Z"/>
        </w:rPr>
      </w:pPr>
    </w:p>
    <w:p w14:paraId="49A3F3C8" w14:textId="77777777" w:rsidR="00000000" w:rsidRDefault="00000000">
      <w:pPr>
        <w:pStyle w:val="PreformattedText"/>
        <w:rPr>
          <w:del w:id="820" w:author="change" w:date="2023-08-19T16:39:00Z"/>
        </w:rPr>
      </w:pPr>
      <w:del w:id="821" w:author="change" w:date="2023-08-19T16:39:00Z">
        <w:r>
          <w:delText>“Kindly look her up in my index, Doctor,” murmured Holmes without opening his eyes. For many years he had adopted a system of docketing all paragraphs concerning men and things, so that it was difficult to name a subject or a person on which he could not at once furnish information. In this case I found her biography sandwiched in between that of a Hebrew rabbi and that of a staff-commander who had written a monograph upon the deep-sea fishes.</w:delText>
        </w:r>
        <w:r>
          <w:cr/>
        </w:r>
      </w:del>
    </w:p>
    <w:p w14:paraId="31CC1AC5" w14:textId="77777777" w:rsidR="00000000" w:rsidRDefault="00000000">
      <w:pPr>
        <w:pStyle w:val="PreformattedText"/>
        <w:rPr>
          <w:del w:id="822" w:author="change" w:date="2023-08-19T16:39:00Z"/>
        </w:rPr>
      </w:pPr>
      <w:del w:id="823" w:author="change" w:date="2023-08-19T16:39:00Z">
        <w:r>
          <w:cr/>
        </w:r>
      </w:del>
    </w:p>
    <w:p w14:paraId="1D201139" w14:textId="7E2BCC9B" w:rsidR="007E3D83" w:rsidRPr="00EB3343" w:rsidRDefault="00000000" w:rsidP="00EB3343">
      <w:pPr>
        <w:pStyle w:val="PlainText"/>
        <w:rPr>
          <w:ins w:id="824" w:author="change" w:date="2023-08-19T16:39:00Z"/>
          <w:rFonts w:ascii="Courier New" w:hAnsi="Courier New" w:cs="Courier New"/>
        </w:rPr>
      </w:pPr>
      <w:del w:id="825" w:author="change" w:date="2023-08-19T16:39:00Z">
        <w:r>
          <w:delText>“Let me see!” said Holmes. “Hum!</w:delText>
        </w:r>
      </w:del>
      <w:ins w:id="826" w:author="change" w:date="2023-08-19T16:39:00Z">
        <w:r w:rsidR="007E3D83" w:rsidRPr="00EB3343">
          <w:rPr>
            <w:rFonts w:ascii="Courier New" w:hAnsi="Courier New" w:cs="Courier New"/>
          </w:rPr>
          <w:t>WATSON: Irene Adler? We know of her, your Majesty.</w:t>
        </w:r>
      </w:ins>
    </w:p>
    <w:p w14:paraId="724180C2" w14:textId="77777777" w:rsidR="007E3D83" w:rsidRPr="00EB3343" w:rsidRDefault="007E3D83" w:rsidP="00EB3343">
      <w:pPr>
        <w:pStyle w:val="PlainText"/>
        <w:rPr>
          <w:ins w:id="827" w:author="change" w:date="2023-08-19T16:39:00Z"/>
          <w:rFonts w:ascii="Courier New" w:hAnsi="Courier New" w:cs="Courier New"/>
        </w:rPr>
      </w:pPr>
    </w:p>
    <w:p w14:paraId="55F59680" w14:textId="77777777" w:rsidR="007E3D83" w:rsidRPr="00EB3343" w:rsidRDefault="007E3D83" w:rsidP="00EB3343">
      <w:pPr>
        <w:pStyle w:val="PlainText"/>
        <w:rPr>
          <w:ins w:id="828" w:author="change" w:date="2023-08-19T16:39:00Z"/>
          <w:rFonts w:ascii="Courier New" w:hAnsi="Courier New" w:cs="Courier New"/>
        </w:rPr>
      </w:pPr>
      <w:ins w:id="829" w:author="change" w:date="2023-08-19T16:39:00Z">
        <w:r w:rsidRPr="00EB3343">
          <w:rPr>
            <w:rFonts w:ascii="Courier New" w:hAnsi="Courier New" w:cs="Courier New"/>
          </w:rPr>
          <w:t>HOLMES: Look her up in the index for me, will you, Watson? It's right beside you on the desk there.</w:t>
        </w:r>
      </w:ins>
    </w:p>
    <w:p w14:paraId="499B8870" w14:textId="77777777" w:rsidR="007E3D83" w:rsidRPr="00EB3343" w:rsidRDefault="007E3D83" w:rsidP="00EB3343">
      <w:pPr>
        <w:pStyle w:val="PlainText"/>
        <w:rPr>
          <w:ins w:id="830" w:author="change" w:date="2023-08-19T16:39:00Z"/>
          <w:rFonts w:ascii="Courier New" w:hAnsi="Courier New" w:cs="Courier New"/>
        </w:rPr>
      </w:pPr>
    </w:p>
    <w:p w14:paraId="6ECE05A7" w14:textId="77777777" w:rsidR="007E3D83" w:rsidRPr="00EB3343" w:rsidRDefault="007E3D83" w:rsidP="00EB3343">
      <w:pPr>
        <w:pStyle w:val="PlainText"/>
        <w:rPr>
          <w:ins w:id="831" w:author="change" w:date="2023-08-19T16:39:00Z"/>
          <w:rFonts w:ascii="Courier New" w:hAnsi="Courier New" w:cs="Courier New"/>
        </w:rPr>
      </w:pPr>
      <w:ins w:id="832" w:author="change" w:date="2023-08-19T16:39:00Z">
        <w:r w:rsidRPr="00EB3343">
          <w:rPr>
            <w:rFonts w:ascii="Courier New" w:hAnsi="Courier New" w:cs="Courier New"/>
          </w:rPr>
          <w:t xml:space="preserve">KING: I imagined that her name would not be unfamiliar to you. </w:t>
        </w:r>
      </w:ins>
    </w:p>
    <w:p w14:paraId="70BBD71E" w14:textId="77777777" w:rsidR="007E3D83" w:rsidRPr="00EB3343" w:rsidRDefault="007E3D83" w:rsidP="00EB3343">
      <w:pPr>
        <w:pStyle w:val="PlainText"/>
        <w:rPr>
          <w:ins w:id="833" w:author="change" w:date="2023-08-19T16:39:00Z"/>
          <w:rFonts w:ascii="Courier New" w:hAnsi="Courier New" w:cs="Courier New"/>
        </w:rPr>
      </w:pPr>
    </w:p>
    <w:p w14:paraId="7138990D" w14:textId="77777777" w:rsidR="007E3D83" w:rsidRPr="00EB3343" w:rsidRDefault="007E3D83" w:rsidP="00EB3343">
      <w:pPr>
        <w:pStyle w:val="PlainText"/>
        <w:rPr>
          <w:ins w:id="834" w:author="change" w:date="2023-08-19T16:39:00Z"/>
          <w:rFonts w:ascii="Courier New" w:hAnsi="Courier New" w:cs="Courier New"/>
        </w:rPr>
      </w:pPr>
      <w:ins w:id="835" w:author="change" w:date="2023-08-19T16:39:00Z">
        <w:r w:rsidRPr="00EB3343">
          <w:rPr>
            <w:rFonts w:ascii="Courier New" w:hAnsi="Courier New" w:cs="Courier New"/>
          </w:rPr>
          <w:t>SOUND: SHUFFLE OF PAPERS ... IN AGREEMENT WITH FOLLOWING--</w:t>
        </w:r>
      </w:ins>
    </w:p>
    <w:p w14:paraId="23546B01" w14:textId="77777777" w:rsidR="007E3D83" w:rsidRPr="00EB3343" w:rsidRDefault="007E3D83" w:rsidP="00EB3343">
      <w:pPr>
        <w:pStyle w:val="PlainText"/>
        <w:rPr>
          <w:ins w:id="836" w:author="change" w:date="2023-08-19T16:39:00Z"/>
          <w:rFonts w:ascii="Courier New" w:hAnsi="Courier New" w:cs="Courier New"/>
        </w:rPr>
      </w:pPr>
    </w:p>
    <w:p w14:paraId="7899D2C3" w14:textId="77777777" w:rsidR="007E3D83" w:rsidRPr="00EB3343" w:rsidRDefault="007E3D83" w:rsidP="00EB3343">
      <w:pPr>
        <w:pStyle w:val="PlainText"/>
        <w:rPr>
          <w:ins w:id="837" w:author="change" w:date="2023-08-19T16:39:00Z"/>
          <w:rFonts w:ascii="Courier New" w:hAnsi="Courier New" w:cs="Courier New"/>
        </w:rPr>
      </w:pPr>
      <w:ins w:id="838" w:author="change" w:date="2023-08-19T16:39:00Z">
        <w:r w:rsidRPr="00EB3343">
          <w:rPr>
            <w:rFonts w:ascii="Courier New" w:hAnsi="Courier New" w:cs="Courier New"/>
          </w:rPr>
          <w:t xml:space="preserve">WATSON: Here we are, here we are. (READS) "A. Abrahams, </w:t>
        </w:r>
        <w:proofErr w:type="spellStart"/>
        <w:r w:rsidRPr="00EB3343">
          <w:rPr>
            <w:rFonts w:ascii="Courier New" w:hAnsi="Courier New" w:cs="Courier New"/>
          </w:rPr>
          <w:t>Actongreen</w:t>
        </w:r>
        <w:proofErr w:type="spellEnd"/>
        <w:r w:rsidRPr="00EB3343">
          <w:rPr>
            <w:rFonts w:ascii="Courier New" w:hAnsi="Courier New" w:cs="Courier New"/>
          </w:rPr>
          <w:t xml:space="preserve"> (Hatchet Murders), Adler--" Adler.</w:t>
        </w:r>
      </w:ins>
    </w:p>
    <w:p w14:paraId="40377508" w14:textId="77777777" w:rsidR="007E3D83" w:rsidRPr="00EB3343" w:rsidRDefault="007E3D83" w:rsidP="00EB3343">
      <w:pPr>
        <w:pStyle w:val="PlainText"/>
        <w:rPr>
          <w:ins w:id="839" w:author="change" w:date="2023-08-19T16:39:00Z"/>
          <w:rFonts w:ascii="Courier New" w:hAnsi="Courier New" w:cs="Courier New"/>
        </w:rPr>
      </w:pPr>
    </w:p>
    <w:p w14:paraId="2A9186DA" w14:textId="6BF5E551" w:rsidR="007E3D83" w:rsidRPr="00EB3343" w:rsidRDefault="007E3D83" w:rsidP="00EB3343">
      <w:pPr>
        <w:pStyle w:val="PlainText"/>
        <w:rPr>
          <w:rFonts w:ascii="Courier New" w:hAnsi="Courier New"/>
          <w:rPrChange w:id="840" w:author="change" w:date="2023-08-19T16:39:00Z">
            <w:rPr/>
          </w:rPrChange>
        </w:rPr>
        <w:pPrChange w:id="841" w:author="change" w:date="2023-08-19T16:39:00Z">
          <w:pPr>
            <w:pStyle w:val="PreformattedText"/>
          </w:pPr>
        </w:pPrChange>
      </w:pPr>
      <w:ins w:id="842" w:author="change" w:date="2023-08-19T16:39:00Z">
        <w:r w:rsidRPr="00EB3343">
          <w:rPr>
            <w:rFonts w:ascii="Courier New" w:hAnsi="Courier New" w:cs="Courier New"/>
          </w:rPr>
          <w:t>HOLMES: Splendid. Hand me the file, old chap. Thank you. Mm hm! (READS AND MUSES) "Irene Adler.</w:t>
        </w:r>
      </w:ins>
      <w:r w:rsidRPr="00EB3343">
        <w:rPr>
          <w:rFonts w:ascii="Courier New" w:hAnsi="Courier New"/>
          <w:rPrChange w:id="843" w:author="change" w:date="2023-08-19T16:39:00Z">
            <w:rPr/>
          </w:rPrChange>
        </w:rPr>
        <w:t xml:space="preserve"> Born in New Jersey in the </w:t>
      </w:r>
      <w:del w:id="844" w:author="change" w:date="2023-08-19T16:39:00Z">
        <w:r w:rsidR="00000000">
          <w:delText>year 1858.</w:delText>
        </w:r>
      </w:del>
      <w:ins w:id="845" w:author="change" w:date="2023-08-19T16:39:00Z">
        <w:r w:rsidRPr="00EB3343">
          <w:rPr>
            <w:rFonts w:ascii="Courier New" w:hAnsi="Courier New" w:cs="Courier New"/>
          </w:rPr>
          <w:t>United States of America in Eighteen Fifty-Eight.</w:t>
        </w:r>
      </w:ins>
      <w:r w:rsidRPr="00EB3343">
        <w:rPr>
          <w:rFonts w:ascii="Courier New" w:hAnsi="Courier New"/>
          <w:rPrChange w:id="846" w:author="change" w:date="2023-08-19T16:39:00Z">
            <w:rPr/>
          </w:rPrChange>
        </w:rPr>
        <w:t xml:space="preserve"> Contralto</w:t>
      </w:r>
      <w:del w:id="847" w:author="change" w:date="2023-08-19T16:39:00Z">
        <w:r w:rsidR="00000000">
          <w:delText xml:space="preserve">—hum! La Scala, hum! </w:delText>
        </w:r>
      </w:del>
      <w:ins w:id="848" w:author="change" w:date="2023-08-19T16:39:00Z">
        <w:r w:rsidRPr="00EB3343">
          <w:rPr>
            <w:rFonts w:ascii="Courier New" w:hAnsi="Courier New" w:cs="Courier New"/>
          </w:rPr>
          <w:t>." Mm hm. "</w:t>
        </w:r>
      </w:ins>
      <w:r w:rsidRPr="00EB3343">
        <w:rPr>
          <w:rFonts w:ascii="Courier New" w:hAnsi="Courier New"/>
          <w:rPrChange w:id="849" w:author="change" w:date="2023-08-19T16:39:00Z">
            <w:rPr/>
          </w:rPrChange>
        </w:rPr>
        <w:t>Prima donna</w:t>
      </w:r>
      <w:ins w:id="850" w:author="change" w:date="2023-08-19T16:39:00Z">
        <w:r w:rsidRPr="00EB3343">
          <w:rPr>
            <w:rFonts w:ascii="Courier New" w:hAnsi="Courier New" w:cs="Courier New"/>
          </w:rPr>
          <w:t>,</w:t>
        </w:r>
      </w:ins>
      <w:r w:rsidRPr="00EB3343">
        <w:rPr>
          <w:rFonts w:ascii="Courier New" w:hAnsi="Courier New"/>
          <w:rPrChange w:id="851" w:author="change" w:date="2023-08-19T16:39:00Z">
            <w:rPr/>
          </w:rPrChange>
        </w:rPr>
        <w:t xml:space="preserve"> Imperial Opera of Warsaw</w:t>
      </w:r>
      <w:del w:id="852" w:author="change" w:date="2023-08-19T16:39:00Z">
        <w:r w:rsidR="00000000">
          <w:delText xml:space="preserve">—yes! </w:delText>
        </w:r>
      </w:del>
      <w:ins w:id="853" w:author="change" w:date="2023-08-19T16:39:00Z">
        <w:r w:rsidRPr="00EB3343">
          <w:rPr>
            <w:rFonts w:ascii="Courier New" w:hAnsi="Courier New" w:cs="Courier New"/>
          </w:rPr>
          <w:t>." Oh. "</w:t>
        </w:r>
      </w:ins>
      <w:r w:rsidRPr="00EB3343">
        <w:rPr>
          <w:rFonts w:ascii="Courier New" w:hAnsi="Courier New"/>
          <w:rPrChange w:id="854" w:author="change" w:date="2023-08-19T16:39:00Z">
            <w:rPr/>
          </w:rPrChange>
        </w:rPr>
        <w:t>Retired from operatic stage</w:t>
      </w:r>
      <w:del w:id="855" w:author="change" w:date="2023-08-19T16:39:00Z">
        <w:r w:rsidR="00000000">
          <w:delText>—ha!</w:delText>
        </w:r>
      </w:del>
      <w:ins w:id="856" w:author="change" w:date="2023-08-19T16:39:00Z">
        <w:r w:rsidRPr="00EB3343">
          <w:rPr>
            <w:rFonts w:ascii="Courier New" w:hAnsi="Courier New" w:cs="Courier New"/>
          </w:rPr>
          <w:t>.</w:t>
        </w:r>
      </w:ins>
      <w:r w:rsidRPr="00EB3343">
        <w:rPr>
          <w:rFonts w:ascii="Courier New" w:hAnsi="Courier New"/>
          <w:rPrChange w:id="857" w:author="change" w:date="2023-08-19T16:39:00Z">
            <w:rPr/>
          </w:rPrChange>
        </w:rPr>
        <w:t xml:space="preserve"> Living in London</w:t>
      </w:r>
      <w:del w:id="858" w:author="change" w:date="2023-08-19T16:39:00Z">
        <w:r w:rsidR="00000000">
          <w:delText>—quite so!</w:delText>
        </w:r>
      </w:del>
      <w:ins w:id="859" w:author="change" w:date="2023-08-19T16:39:00Z">
        <w:r w:rsidRPr="00EB3343">
          <w:rPr>
            <w:rFonts w:ascii="Courier New" w:hAnsi="Courier New" w:cs="Courier New"/>
          </w:rPr>
          <w:t>." Quite so. And here's a recent notation -- uh huh. (TO KING)</w:t>
        </w:r>
      </w:ins>
      <w:r w:rsidRPr="00EB3343">
        <w:rPr>
          <w:rFonts w:ascii="Courier New" w:hAnsi="Courier New"/>
          <w:rPrChange w:id="860" w:author="change" w:date="2023-08-19T16:39:00Z">
            <w:rPr/>
          </w:rPrChange>
        </w:rPr>
        <w:t xml:space="preserve"> Your Majesty, as I understand, became entangled with this young person, wrote her some compromising letters</w:t>
      </w:r>
      <w:del w:id="861" w:author="change" w:date="2023-08-19T16:39:00Z">
        <w:r w:rsidR="00000000">
          <w:delText>,</w:delText>
        </w:r>
      </w:del>
      <w:r w:rsidRPr="00EB3343">
        <w:rPr>
          <w:rFonts w:ascii="Courier New" w:hAnsi="Courier New"/>
          <w:rPrChange w:id="862" w:author="change" w:date="2023-08-19T16:39:00Z">
            <w:rPr/>
          </w:rPrChange>
        </w:rPr>
        <w:t xml:space="preserve"> </w:t>
      </w:r>
      <w:r w:rsidRPr="00EB3343">
        <w:rPr>
          <w:rFonts w:ascii="Courier New" w:hAnsi="Courier New"/>
          <w:rPrChange w:id="863" w:author="change" w:date="2023-08-19T16:39:00Z">
            <w:rPr/>
          </w:rPrChange>
        </w:rPr>
        <w:lastRenderedPageBreak/>
        <w:t>and is now desirous of getting those letters back</w:t>
      </w:r>
      <w:del w:id="864" w:author="change" w:date="2023-08-19T16:39:00Z">
        <w:r w:rsidR="00000000">
          <w:delText>.”</w:delText>
        </w:r>
        <w:r w:rsidR="00000000">
          <w:cr/>
        </w:r>
      </w:del>
      <w:ins w:id="865" w:author="change" w:date="2023-08-19T16:39:00Z">
        <w:r w:rsidRPr="00EB3343">
          <w:rPr>
            <w:rFonts w:ascii="Courier New" w:hAnsi="Courier New" w:cs="Courier New"/>
          </w:rPr>
          <w:t>.</w:t>
        </w:r>
      </w:ins>
    </w:p>
    <w:p w14:paraId="2BEF35F5" w14:textId="77777777" w:rsidR="007E3D83" w:rsidRPr="00EB3343" w:rsidRDefault="007E3D83" w:rsidP="00EB3343">
      <w:pPr>
        <w:pStyle w:val="PlainText"/>
        <w:rPr>
          <w:rFonts w:ascii="Courier New" w:hAnsi="Courier New"/>
          <w:rPrChange w:id="866" w:author="change" w:date="2023-08-19T16:39:00Z">
            <w:rPr/>
          </w:rPrChange>
        </w:rPr>
      </w:pPr>
    </w:p>
    <w:p w14:paraId="536B3E4C" w14:textId="77777777" w:rsidR="00000000" w:rsidRDefault="00000000">
      <w:pPr>
        <w:pStyle w:val="PreformattedText"/>
        <w:rPr>
          <w:del w:id="867" w:author="change" w:date="2023-08-19T16:39:00Z"/>
        </w:rPr>
      </w:pPr>
    </w:p>
    <w:p w14:paraId="12F5CCE7" w14:textId="7DBF78BC" w:rsidR="007E3D83" w:rsidRPr="00EB3343" w:rsidRDefault="00000000" w:rsidP="00EB3343">
      <w:pPr>
        <w:pStyle w:val="PlainText"/>
        <w:rPr>
          <w:rFonts w:ascii="Courier New" w:hAnsi="Courier New"/>
          <w:rPrChange w:id="868" w:author="change" w:date="2023-08-19T16:39:00Z">
            <w:rPr/>
          </w:rPrChange>
        </w:rPr>
        <w:pPrChange w:id="869" w:author="change" w:date="2023-08-19T16:39:00Z">
          <w:pPr>
            <w:pStyle w:val="PreformattedText"/>
          </w:pPr>
        </w:pPrChange>
      </w:pPr>
      <w:del w:id="870" w:author="change" w:date="2023-08-19T16:39:00Z">
        <w:r>
          <w:delText>“</w:delText>
        </w:r>
      </w:del>
      <w:ins w:id="871" w:author="change" w:date="2023-08-19T16:39:00Z">
        <w:r w:rsidR="007E3D83" w:rsidRPr="00EB3343">
          <w:rPr>
            <w:rFonts w:ascii="Courier New" w:hAnsi="Courier New" w:cs="Courier New"/>
          </w:rPr>
          <w:t xml:space="preserve">KING: (AMAZED) </w:t>
        </w:r>
      </w:ins>
      <w:r w:rsidR="007E3D83" w:rsidRPr="00EB3343">
        <w:rPr>
          <w:rFonts w:ascii="Courier New" w:hAnsi="Courier New"/>
          <w:rPrChange w:id="872" w:author="change" w:date="2023-08-19T16:39:00Z">
            <w:rPr/>
          </w:rPrChange>
        </w:rPr>
        <w:t>Precisely so. But how</w:t>
      </w:r>
      <w:del w:id="873" w:author="change" w:date="2023-08-19T16:39:00Z">
        <w:r>
          <w:delText>—”</w:delText>
        </w:r>
        <w:r>
          <w:cr/>
        </w:r>
      </w:del>
      <w:ins w:id="874" w:author="change" w:date="2023-08-19T16:39:00Z">
        <w:r w:rsidR="007E3D83" w:rsidRPr="00EB3343">
          <w:rPr>
            <w:rFonts w:ascii="Courier New" w:hAnsi="Courier New" w:cs="Courier New"/>
          </w:rPr>
          <w:t xml:space="preserve"> could--?</w:t>
        </w:r>
      </w:ins>
    </w:p>
    <w:p w14:paraId="7AC265AC" w14:textId="77777777" w:rsidR="007E3D83" w:rsidRPr="00EB3343" w:rsidRDefault="007E3D83" w:rsidP="00EB3343">
      <w:pPr>
        <w:pStyle w:val="PlainText"/>
        <w:rPr>
          <w:rFonts w:ascii="Courier New" w:hAnsi="Courier New"/>
          <w:rPrChange w:id="875" w:author="change" w:date="2023-08-19T16:39:00Z">
            <w:rPr/>
          </w:rPrChange>
        </w:rPr>
      </w:pPr>
    </w:p>
    <w:p w14:paraId="3587B836" w14:textId="77777777" w:rsidR="00000000" w:rsidRDefault="00000000">
      <w:pPr>
        <w:pStyle w:val="PreformattedText"/>
        <w:rPr>
          <w:del w:id="876" w:author="change" w:date="2023-08-19T16:39:00Z"/>
        </w:rPr>
      </w:pPr>
    </w:p>
    <w:p w14:paraId="0EC37AB0" w14:textId="0FE75F2E" w:rsidR="007E3D83" w:rsidRPr="00EB3343" w:rsidRDefault="00000000" w:rsidP="00EB3343">
      <w:pPr>
        <w:pStyle w:val="PlainText"/>
        <w:rPr>
          <w:rFonts w:ascii="Courier New" w:hAnsi="Courier New"/>
          <w:rPrChange w:id="877" w:author="change" w:date="2023-08-19T16:39:00Z">
            <w:rPr/>
          </w:rPrChange>
        </w:rPr>
        <w:pPrChange w:id="878" w:author="change" w:date="2023-08-19T16:39:00Z">
          <w:pPr>
            <w:pStyle w:val="PreformattedText"/>
          </w:pPr>
        </w:pPrChange>
      </w:pPr>
      <w:del w:id="879" w:author="change" w:date="2023-08-19T16:39:00Z">
        <w:r>
          <w:delText>“</w:delText>
        </w:r>
      </w:del>
      <w:ins w:id="880" w:author="change" w:date="2023-08-19T16:39:00Z">
        <w:r w:rsidR="007E3D83" w:rsidRPr="00EB3343">
          <w:rPr>
            <w:rFonts w:ascii="Courier New" w:hAnsi="Courier New" w:cs="Courier New"/>
          </w:rPr>
          <w:t xml:space="preserve">HOLMES: </w:t>
        </w:r>
      </w:ins>
      <w:r w:rsidR="007E3D83" w:rsidRPr="00EB3343">
        <w:rPr>
          <w:rFonts w:ascii="Courier New" w:hAnsi="Courier New"/>
          <w:rPrChange w:id="881" w:author="change" w:date="2023-08-19T16:39:00Z">
            <w:rPr/>
          </w:rPrChange>
        </w:rPr>
        <w:t>Was there a secret marriage</w:t>
      </w:r>
      <w:del w:id="882" w:author="change" w:date="2023-08-19T16:39:00Z">
        <w:r>
          <w:delText>?”</w:delText>
        </w:r>
        <w:r>
          <w:cr/>
        </w:r>
      </w:del>
      <w:ins w:id="883" w:author="change" w:date="2023-08-19T16:39:00Z">
        <w:r w:rsidR="007E3D83" w:rsidRPr="00EB3343">
          <w:rPr>
            <w:rFonts w:ascii="Courier New" w:hAnsi="Courier New" w:cs="Courier New"/>
          </w:rPr>
          <w:t>?</w:t>
        </w:r>
      </w:ins>
    </w:p>
    <w:p w14:paraId="7C466782" w14:textId="77777777" w:rsidR="007E3D83" w:rsidRPr="00EB3343" w:rsidRDefault="007E3D83" w:rsidP="00EB3343">
      <w:pPr>
        <w:pStyle w:val="PlainText"/>
        <w:rPr>
          <w:rFonts w:ascii="Courier New" w:hAnsi="Courier New"/>
          <w:rPrChange w:id="884" w:author="change" w:date="2023-08-19T16:39:00Z">
            <w:rPr/>
          </w:rPrChange>
        </w:rPr>
      </w:pPr>
    </w:p>
    <w:p w14:paraId="3A3B1ABD" w14:textId="77777777" w:rsidR="00000000" w:rsidRDefault="00000000">
      <w:pPr>
        <w:pStyle w:val="PreformattedText"/>
        <w:rPr>
          <w:del w:id="885" w:author="change" w:date="2023-08-19T16:39:00Z"/>
        </w:rPr>
      </w:pPr>
    </w:p>
    <w:p w14:paraId="33FDE18F" w14:textId="5478DA37" w:rsidR="007E3D83" w:rsidRPr="00EB3343" w:rsidRDefault="00000000" w:rsidP="00EB3343">
      <w:pPr>
        <w:pStyle w:val="PlainText"/>
        <w:rPr>
          <w:rFonts w:ascii="Courier New" w:hAnsi="Courier New"/>
          <w:rPrChange w:id="886" w:author="change" w:date="2023-08-19T16:39:00Z">
            <w:rPr/>
          </w:rPrChange>
        </w:rPr>
        <w:pPrChange w:id="887" w:author="change" w:date="2023-08-19T16:39:00Z">
          <w:pPr>
            <w:pStyle w:val="PreformattedText"/>
          </w:pPr>
        </w:pPrChange>
      </w:pPr>
      <w:del w:id="888" w:author="change" w:date="2023-08-19T16:39:00Z">
        <w:r>
          <w:delText>“</w:delText>
        </w:r>
      </w:del>
      <w:ins w:id="889" w:author="change" w:date="2023-08-19T16:39:00Z">
        <w:r w:rsidR="007E3D83" w:rsidRPr="00EB3343">
          <w:rPr>
            <w:rFonts w:ascii="Courier New" w:hAnsi="Courier New" w:cs="Courier New"/>
          </w:rPr>
          <w:t xml:space="preserve">KING: </w:t>
        </w:r>
      </w:ins>
      <w:r w:rsidR="007E3D83" w:rsidRPr="00EB3343">
        <w:rPr>
          <w:rFonts w:ascii="Courier New" w:hAnsi="Courier New"/>
          <w:rPrChange w:id="890" w:author="change" w:date="2023-08-19T16:39:00Z">
            <w:rPr/>
          </w:rPrChange>
        </w:rPr>
        <w:t>None</w:t>
      </w:r>
      <w:del w:id="891" w:author="change" w:date="2023-08-19T16:39:00Z">
        <w:r>
          <w:delText>.”</w:delText>
        </w:r>
        <w:r>
          <w:cr/>
        </w:r>
      </w:del>
      <w:ins w:id="892" w:author="change" w:date="2023-08-19T16:39:00Z">
        <w:r w:rsidR="007E3D83" w:rsidRPr="00EB3343">
          <w:rPr>
            <w:rFonts w:ascii="Courier New" w:hAnsi="Courier New" w:cs="Courier New"/>
          </w:rPr>
          <w:t>.</w:t>
        </w:r>
      </w:ins>
    </w:p>
    <w:p w14:paraId="2DC30431" w14:textId="77777777" w:rsidR="007E3D83" w:rsidRPr="00EB3343" w:rsidRDefault="007E3D83" w:rsidP="00EB3343">
      <w:pPr>
        <w:pStyle w:val="PlainText"/>
        <w:rPr>
          <w:rFonts w:ascii="Courier New" w:hAnsi="Courier New"/>
          <w:rPrChange w:id="893" w:author="change" w:date="2023-08-19T16:39:00Z">
            <w:rPr/>
          </w:rPrChange>
        </w:rPr>
      </w:pPr>
    </w:p>
    <w:p w14:paraId="3B586252" w14:textId="77777777" w:rsidR="00000000" w:rsidRDefault="00000000">
      <w:pPr>
        <w:pStyle w:val="PreformattedText"/>
        <w:rPr>
          <w:del w:id="894" w:author="change" w:date="2023-08-19T16:39:00Z"/>
        </w:rPr>
      </w:pPr>
    </w:p>
    <w:p w14:paraId="2D848C17" w14:textId="2645CF01" w:rsidR="007E3D83" w:rsidRPr="00EB3343" w:rsidRDefault="00000000" w:rsidP="00EB3343">
      <w:pPr>
        <w:pStyle w:val="PlainText"/>
        <w:rPr>
          <w:rFonts w:ascii="Courier New" w:hAnsi="Courier New"/>
          <w:rPrChange w:id="895" w:author="change" w:date="2023-08-19T16:39:00Z">
            <w:rPr/>
          </w:rPrChange>
        </w:rPr>
        <w:pPrChange w:id="896" w:author="change" w:date="2023-08-19T16:39:00Z">
          <w:pPr>
            <w:pStyle w:val="PreformattedText"/>
          </w:pPr>
        </w:pPrChange>
      </w:pPr>
      <w:del w:id="897" w:author="change" w:date="2023-08-19T16:39:00Z">
        <w:r>
          <w:delText>“</w:delText>
        </w:r>
      </w:del>
      <w:ins w:id="898" w:author="change" w:date="2023-08-19T16:39:00Z">
        <w:r w:rsidR="007E3D83" w:rsidRPr="00EB3343">
          <w:rPr>
            <w:rFonts w:ascii="Courier New" w:hAnsi="Courier New" w:cs="Courier New"/>
          </w:rPr>
          <w:t xml:space="preserve">HOLMES: </w:t>
        </w:r>
      </w:ins>
      <w:r w:rsidR="007E3D83" w:rsidRPr="00EB3343">
        <w:rPr>
          <w:rFonts w:ascii="Courier New" w:hAnsi="Courier New"/>
          <w:rPrChange w:id="899" w:author="change" w:date="2023-08-19T16:39:00Z">
            <w:rPr/>
          </w:rPrChange>
        </w:rPr>
        <w:t>No legal papers or certificates</w:t>
      </w:r>
      <w:del w:id="900" w:author="change" w:date="2023-08-19T16:39:00Z">
        <w:r>
          <w:delText>?”</w:delText>
        </w:r>
        <w:r>
          <w:cr/>
        </w:r>
      </w:del>
      <w:ins w:id="901" w:author="change" w:date="2023-08-19T16:39:00Z">
        <w:r w:rsidR="007E3D83" w:rsidRPr="00EB3343">
          <w:rPr>
            <w:rFonts w:ascii="Courier New" w:hAnsi="Courier New" w:cs="Courier New"/>
          </w:rPr>
          <w:t>?</w:t>
        </w:r>
      </w:ins>
    </w:p>
    <w:p w14:paraId="50FF2259" w14:textId="77777777" w:rsidR="007E3D83" w:rsidRPr="00EB3343" w:rsidRDefault="007E3D83" w:rsidP="00EB3343">
      <w:pPr>
        <w:pStyle w:val="PlainText"/>
        <w:rPr>
          <w:rFonts w:ascii="Courier New" w:hAnsi="Courier New"/>
          <w:rPrChange w:id="902" w:author="change" w:date="2023-08-19T16:39:00Z">
            <w:rPr/>
          </w:rPrChange>
        </w:rPr>
      </w:pPr>
    </w:p>
    <w:p w14:paraId="5F232F01" w14:textId="77777777" w:rsidR="00000000" w:rsidRDefault="00000000">
      <w:pPr>
        <w:pStyle w:val="PreformattedText"/>
        <w:rPr>
          <w:del w:id="903" w:author="change" w:date="2023-08-19T16:39:00Z"/>
        </w:rPr>
      </w:pPr>
    </w:p>
    <w:p w14:paraId="63CF2ACE" w14:textId="77777777" w:rsidR="00000000" w:rsidRDefault="00000000">
      <w:pPr>
        <w:pStyle w:val="PreformattedText"/>
        <w:rPr>
          <w:del w:id="904" w:author="change" w:date="2023-08-19T16:39:00Z"/>
        </w:rPr>
      </w:pPr>
      <w:del w:id="905" w:author="change" w:date="2023-08-19T16:39:00Z">
        <w:r>
          <w:delText>“None.”</w:delText>
        </w:r>
        <w:r>
          <w:cr/>
        </w:r>
      </w:del>
    </w:p>
    <w:p w14:paraId="1DA9FAD4" w14:textId="77777777" w:rsidR="00000000" w:rsidRDefault="00000000">
      <w:pPr>
        <w:pStyle w:val="PreformattedText"/>
        <w:rPr>
          <w:del w:id="906" w:author="change" w:date="2023-08-19T16:39:00Z"/>
        </w:rPr>
      </w:pPr>
      <w:del w:id="907" w:author="change" w:date="2023-08-19T16:39:00Z">
        <w:r>
          <w:cr/>
        </w:r>
      </w:del>
    </w:p>
    <w:p w14:paraId="66D5A1EC" w14:textId="1D085043" w:rsidR="007E3D83" w:rsidRPr="00EB3343" w:rsidRDefault="00000000" w:rsidP="00EB3343">
      <w:pPr>
        <w:pStyle w:val="PlainText"/>
        <w:rPr>
          <w:ins w:id="908" w:author="change" w:date="2023-08-19T16:39:00Z"/>
          <w:rFonts w:ascii="Courier New" w:hAnsi="Courier New" w:cs="Courier New"/>
        </w:rPr>
      </w:pPr>
      <w:del w:id="909" w:author="change" w:date="2023-08-19T16:39:00Z">
        <w:r>
          <w:delText>“</w:delText>
        </w:r>
      </w:del>
      <w:ins w:id="910" w:author="change" w:date="2023-08-19T16:39:00Z">
        <w:r w:rsidR="007E3D83" w:rsidRPr="00EB3343">
          <w:rPr>
            <w:rFonts w:ascii="Courier New" w:hAnsi="Courier New" w:cs="Courier New"/>
          </w:rPr>
          <w:t>KING: Er, no.</w:t>
        </w:r>
      </w:ins>
    </w:p>
    <w:p w14:paraId="2CB1C2A9" w14:textId="77777777" w:rsidR="007E3D83" w:rsidRPr="00EB3343" w:rsidRDefault="007E3D83" w:rsidP="00EB3343">
      <w:pPr>
        <w:pStyle w:val="PlainText"/>
        <w:rPr>
          <w:ins w:id="911" w:author="change" w:date="2023-08-19T16:39:00Z"/>
          <w:rFonts w:ascii="Courier New" w:hAnsi="Courier New" w:cs="Courier New"/>
        </w:rPr>
      </w:pPr>
    </w:p>
    <w:p w14:paraId="3A85A4C3" w14:textId="2D573FAD" w:rsidR="007E3D83" w:rsidRPr="00EB3343" w:rsidRDefault="007E3D83" w:rsidP="00EB3343">
      <w:pPr>
        <w:pStyle w:val="PlainText"/>
        <w:rPr>
          <w:rFonts w:ascii="Courier New" w:hAnsi="Courier New"/>
          <w:rPrChange w:id="912" w:author="change" w:date="2023-08-19T16:39:00Z">
            <w:rPr/>
          </w:rPrChange>
        </w:rPr>
        <w:pPrChange w:id="913" w:author="change" w:date="2023-08-19T16:39:00Z">
          <w:pPr>
            <w:pStyle w:val="PreformattedText"/>
          </w:pPr>
        </w:pPrChange>
      </w:pPr>
      <w:ins w:id="914" w:author="change" w:date="2023-08-19T16:39:00Z">
        <w:r w:rsidRPr="00EB3343">
          <w:rPr>
            <w:rFonts w:ascii="Courier New" w:hAnsi="Courier New" w:cs="Courier New"/>
          </w:rPr>
          <w:t xml:space="preserve">HOLMES: </w:t>
        </w:r>
      </w:ins>
      <w:r w:rsidRPr="00EB3343">
        <w:rPr>
          <w:rFonts w:ascii="Courier New" w:hAnsi="Courier New"/>
          <w:rPrChange w:id="915" w:author="change" w:date="2023-08-19T16:39:00Z">
            <w:rPr/>
          </w:rPrChange>
        </w:rPr>
        <w:t>Then I fail to follow</w:t>
      </w:r>
      <w:ins w:id="916" w:author="change" w:date="2023-08-19T16:39:00Z">
        <w:r w:rsidRPr="00EB3343">
          <w:rPr>
            <w:rFonts w:ascii="Courier New" w:hAnsi="Courier New" w:cs="Courier New"/>
          </w:rPr>
          <w:t>,</w:t>
        </w:r>
      </w:ins>
      <w:r w:rsidRPr="00EB3343">
        <w:rPr>
          <w:rFonts w:ascii="Courier New" w:hAnsi="Courier New"/>
          <w:rPrChange w:id="917" w:author="change" w:date="2023-08-19T16:39:00Z">
            <w:rPr/>
          </w:rPrChange>
        </w:rPr>
        <w:t xml:space="preserve"> your Majesty. If this young </w:t>
      </w:r>
      <w:del w:id="918" w:author="change" w:date="2023-08-19T16:39:00Z">
        <w:r w:rsidR="00000000">
          <w:delText>person</w:delText>
        </w:r>
      </w:del>
      <w:ins w:id="919" w:author="change" w:date="2023-08-19T16:39:00Z">
        <w:r w:rsidRPr="00EB3343">
          <w:rPr>
            <w:rFonts w:ascii="Courier New" w:hAnsi="Courier New" w:cs="Courier New"/>
          </w:rPr>
          <w:t>lady</w:t>
        </w:r>
      </w:ins>
      <w:r w:rsidRPr="00EB3343">
        <w:rPr>
          <w:rFonts w:ascii="Courier New" w:hAnsi="Courier New"/>
          <w:rPrChange w:id="920" w:author="change" w:date="2023-08-19T16:39:00Z">
            <w:rPr/>
          </w:rPrChange>
        </w:rPr>
        <w:t xml:space="preserve"> should produce her letters for blackmailing </w:t>
      </w:r>
      <w:del w:id="921" w:author="change" w:date="2023-08-19T16:39:00Z">
        <w:r w:rsidR="00000000">
          <w:delText xml:space="preserve">or other </w:delText>
        </w:r>
      </w:del>
      <w:r w:rsidRPr="00EB3343">
        <w:rPr>
          <w:rFonts w:ascii="Courier New" w:hAnsi="Courier New"/>
          <w:rPrChange w:id="922" w:author="change" w:date="2023-08-19T16:39:00Z">
            <w:rPr/>
          </w:rPrChange>
        </w:rPr>
        <w:t>purposes, how is she to prove their authenticity</w:t>
      </w:r>
      <w:del w:id="923" w:author="change" w:date="2023-08-19T16:39:00Z">
        <w:r w:rsidR="00000000">
          <w:delText>?”</w:delText>
        </w:r>
        <w:r w:rsidR="00000000">
          <w:cr/>
        </w:r>
      </w:del>
      <w:ins w:id="924" w:author="change" w:date="2023-08-19T16:39:00Z">
        <w:r w:rsidRPr="00EB3343">
          <w:rPr>
            <w:rFonts w:ascii="Courier New" w:hAnsi="Courier New" w:cs="Courier New"/>
          </w:rPr>
          <w:t>?</w:t>
        </w:r>
      </w:ins>
    </w:p>
    <w:p w14:paraId="340E9EBD" w14:textId="77777777" w:rsidR="007E3D83" w:rsidRPr="00EB3343" w:rsidRDefault="007E3D83" w:rsidP="00EB3343">
      <w:pPr>
        <w:pStyle w:val="PlainText"/>
        <w:rPr>
          <w:rFonts w:ascii="Courier New" w:hAnsi="Courier New"/>
          <w:rPrChange w:id="925" w:author="change" w:date="2023-08-19T16:39:00Z">
            <w:rPr/>
          </w:rPrChange>
        </w:rPr>
      </w:pPr>
    </w:p>
    <w:p w14:paraId="0732990E" w14:textId="77777777" w:rsidR="00000000" w:rsidRDefault="00000000">
      <w:pPr>
        <w:pStyle w:val="PreformattedText"/>
        <w:rPr>
          <w:del w:id="926" w:author="change" w:date="2023-08-19T16:39:00Z"/>
        </w:rPr>
      </w:pPr>
    </w:p>
    <w:p w14:paraId="2FEC8098" w14:textId="4D22E455" w:rsidR="007E3D83" w:rsidRPr="00EB3343" w:rsidRDefault="00000000" w:rsidP="00EB3343">
      <w:pPr>
        <w:pStyle w:val="PlainText"/>
        <w:rPr>
          <w:rFonts w:ascii="Courier New" w:hAnsi="Courier New"/>
          <w:rPrChange w:id="927" w:author="change" w:date="2023-08-19T16:39:00Z">
            <w:rPr/>
          </w:rPrChange>
        </w:rPr>
        <w:pPrChange w:id="928" w:author="change" w:date="2023-08-19T16:39:00Z">
          <w:pPr>
            <w:pStyle w:val="PreformattedText"/>
          </w:pPr>
        </w:pPrChange>
      </w:pPr>
      <w:del w:id="929" w:author="change" w:date="2023-08-19T16:39:00Z">
        <w:r>
          <w:delText>“</w:delText>
        </w:r>
      </w:del>
      <w:ins w:id="930" w:author="change" w:date="2023-08-19T16:39:00Z">
        <w:r w:rsidR="007E3D83" w:rsidRPr="00EB3343">
          <w:rPr>
            <w:rFonts w:ascii="Courier New" w:hAnsi="Courier New" w:cs="Courier New"/>
          </w:rPr>
          <w:t xml:space="preserve">KING: </w:t>
        </w:r>
      </w:ins>
      <w:r w:rsidR="007E3D83" w:rsidRPr="00EB3343">
        <w:rPr>
          <w:rFonts w:ascii="Courier New" w:hAnsi="Courier New"/>
          <w:rPrChange w:id="931" w:author="change" w:date="2023-08-19T16:39:00Z">
            <w:rPr/>
          </w:rPrChange>
        </w:rPr>
        <w:t xml:space="preserve">There is the </w:t>
      </w:r>
      <w:del w:id="932" w:author="change" w:date="2023-08-19T16:39:00Z">
        <w:r>
          <w:delText>writing.”</w:delText>
        </w:r>
        <w:r>
          <w:cr/>
        </w:r>
      </w:del>
      <w:ins w:id="933" w:author="change" w:date="2023-08-19T16:39:00Z">
        <w:r w:rsidR="007E3D83" w:rsidRPr="00EB3343">
          <w:rPr>
            <w:rFonts w:ascii="Courier New" w:hAnsi="Courier New" w:cs="Courier New"/>
          </w:rPr>
          <w:t>handwriting.</w:t>
        </w:r>
      </w:ins>
    </w:p>
    <w:p w14:paraId="1F0E0915" w14:textId="77777777" w:rsidR="007E3D83" w:rsidRPr="00EB3343" w:rsidRDefault="007E3D83" w:rsidP="00EB3343">
      <w:pPr>
        <w:pStyle w:val="PlainText"/>
        <w:rPr>
          <w:rFonts w:ascii="Courier New" w:hAnsi="Courier New"/>
          <w:rPrChange w:id="934" w:author="change" w:date="2023-08-19T16:39:00Z">
            <w:rPr/>
          </w:rPrChange>
        </w:rPr>
      </w:pPr>
    </w:p>
    <w:p w14:paraId="4E9E7F06" w14:textId="77777777" w:rsidR="00000000" w:rsidRDefault="00000000">
      <w:pPr>
        <w:pStyle w:val="PreformattedText"/>
        <w:rPr>
          <w:del w:id="935" w:author="change" w:date="2023-08-19T16:39:00Z"/>
        </w:rPr>
      </w:pPr>
    </w:p>
    <w:p w14:paraId="317BE378" w14:textId="77777777" w:rsidR="00000000" w:rsidRDefault="00000000">
      <w:pPr>
        <w:pStyle w:val="PreformattedText"/>
        <w:rPr>
          <w:del w:id="936" w:author="change" w:date="2023-08-19T16:39:00Z"/>
        </w:rPr>
      </w:pPr>
      <w:del w:id="937" w:author="change" w:date="2023-08-19T16:39:00Z">
        <w:r>
          <w:delText>“Pooh, pooh! Forgery.”</w:delText>
        </w:r>
        <w:r>
          <w:cr/>
        </w:r>
      </w:del>
    </w:p>
    <w:p w14:paraId="78D247B6" w14:textId="77777777" w:rsidR="00000000" w:rsidRDefault="00000000">
      <w:pPr>
        <w:pStyle w:val="PreformattedText"/>
        <w:rPr>
          <w:del w:id="938" w:author="change" w:date="2023-08-19T16:39:00Z"/>
        </w:rPr>
      </w:pPr>
      <w:del w:id="939" w:author="change" w:date="2023-08-19T16:39:00Z">
        <w:r>
          <w:cr/>
        </w:r>
      </w:del>
    </w:p>
    <w:p w14:paraId="787F3781" w14:textId="3615F825" w:rsidR="007E3D83" w:rsidRPr="00EB3343" w:rsidRDefault="00000000" w:rsidP="00EB3343">
      <w:pPr>
        <w:pStyle w:val="PlainText"/>
        <w:rPr>
          <w:ins w:id="940" w:author="change" w:date="2023-08-19T16:39:00Z"/>
          <w:rFonts w:ascii="Courier New" w:hAnsi="Courier New" w:cs="Courier New"/>
        </w:rPr>
      </w:pPr>
      <w:del w:id="941" w:author="change" w:date="2023-08-19T16:39:00Z">
        <w:r>
          <w:delText xml:space="preserve">“My </w:delText>
        </w:r>
      </w:del>
      <w:ins w:id="942" w:author="change" w:date="2023-08-19T16:39:00Z">
        <w:r w:rsidR="007E3D83" w:rsidRPr="00EB3343">
          <w:rPr>
            <w:rFonts w:ascii="Courier New" w:hAnsi="Courier New" w:cs="Courier New"/>
          </w:rPr>
          <w:t>WATSON: That could be a forgery, your Majesty.</w:t>
        </w:r>
      </w:ins>
    </w:p>
    <w:p w14:paraId="438137A4" w14:textId="77777777" w:rsidR="007E3D83" w:rsidRPr="00EB3343" w:rsidRDefault="007E3D83" w:rsidP="00EB3343">
      <w:pPr>
        <w:pStyle w:val="PlainText"/>
        <w:rPr>
          <w:ins w:id="943" w:author="change" w:date="2023-08-19T16:39:00Z"/>
          <w:rFonts w:ascii="Courier New" w:hAnsi="Courier New" w:cs="Courier New"/>
        </w:rPr>
      </w:pPr>
    </w:p>
    <w:p w14:paraId="4F405815" w14:textId="03DD73FE" w:rsidR="007E3D83" w:rsidRPr="00EB3343" w:rsidRDefault="007E3D83" w:rsidP="00EB3343">
      <w:pPr>
        <w:pStyle w:val="PlainText"/>
        <w:rPr>
          <w:rFonts w:ascii="Courier New" w:hAnsi="Courier New"/>
          <w:rPrChange w:id="944" w:author="change" w:date="2023-08-19T16:39:00Z">
            <w:rPr/>
          </w:rPrChange>
        </w:rPr>
        <w:pPrChange w:id="945" w:author="change" w:date="2023-08-19T16:39:00Z">
          <w:pPr>
            <w:pStyle w:val="PreformattedText"/>
          </w:pPr>
        </w:pPrChange>
      </w:pPr>
      <w:ins w:id="946" w:author="change" w:date="2023-08-19T16:39:00Z">
        <w:r w:rsidRPr="00EB3343">
          <w:rPr>
            <w:rFonts w:ascii="Courier New" w:hAnsi="Courier New" w:cs="Courier New"/>
          </w:rPr>
          <w:t xml:space="preserve">KING: But it was </w:t>
        </w:r>
      </w:ins>
      <w:r w:rsidRPr="00EB3343">
        <w:rPr>
          <w:rFonts w:ascii="Courier New" w:hAnsi="Courier New"/>
          <w:rPrChange w:id="947" w:author="change" w:date="2023-08-19T16:39:00Z">
            <w:rPr/>
          </w:rPrChange>
        </w:rPr>
        <w:t xml:space="preserve">private </w:t>
      </w:r>
      <w:proofErr w:type="gramStart"/>
      <w:r w:rsidRPr="00EB3343">
        <w:rPr>
          <w:rFonts w:ascii="Courier New" w:hAnsi="Courier New"/>
          <w:rPrChange w:id="948" w:author="change" w:date="2023-08-19T16:39:00Z">
            <w:rPr/>
          </w:rPrChange>
        </w:rPr>
        <w:t>note-paper</w:t>
      </w:r>
      <w:proofErr w:type="gramEnd"/>
      <w:del w:id="949" w:author="change" w:date="2023-08-19T16:39:00Z">
        <w:r w:rsidR="00000000">
          <w:delText>.”</w:delText>
        </w:r>
        <w:r w:rsidR="00000000">
          <w:cr/>
        </w:r>
      </w:del>
      <w:ins w:id="950" w:author="change" w:date="2023-08-19T16:39:00Z">
        <w:r w:rsidRPr="00EB3343">
          <w:rPr>
            <w:rFonts w:ascii="Courier New" w:hAnsi="Courier New" w:cs="Courier New"/>
          </w:rPr>
          <w:t>.</w:t>
        </w:r>
      </w:ins>
    </w:p>
    <w:p w14:paraId="727FFEBC" w14:textId="77777777" w:rsidR="007E3D83" w:rsidRPr="00EB3343" w:rsidRDefault="007E3D83" w:rsidP="00EB3343">
      <w:pPr>
        <w:pStyle w:val="PlainText"/>
        <w:rPr>
          <w:rFonts w:ascii="Courier New" w:hAnsi="Courier New"/>
          <w:rPrChange w:id="951" w:author="change" w:date="2023-08-19T16:39:00Z">
            <w:rPr/>
          </w:rPrChange>
        </w:rPr>
      </w:pPr>
    </w:p>
    <w:p w14:paraId="61B794DD" w14:textId="77777777" w:rsidR="00000000" w:rsidRDefault="00000000">
      <w:pPr>
        <w:pStyle w:val="PreformattedText"/>
        <w:rPr>
          <w:del w:id="952" w:author="change" w:date="2023-08-19T16:39:00Z"/>
        </w:rPr>
      </w:pPr>
    </w:p>
    <w:p w14:paraId="335C5BB9" w14:textId="7CC214DC" w:rsidR="007E3D83" w:rsidRPr="00EB3343" w:rsidRDefault="00000000" w:rsidP="00EB3343">
      <w:pPr>
        <w:pStyle w:val="PlainText"/>
        <w:rPr>
          <w:rFonts w:ascii="Courier New" w:hAnsi="Courier New"/>
          <w:rPrChange w:id="953" w:author="change" w:date="2023-08-19T16:39:00Z">
            <w:rPr/>
          </w:rPrChange>
        </w:rPr>
        <w:pPrChange w:id="954" w:author="change" w:date="2023-08-19T16:39:00Z">
          <w:pPr>
            <w:pStyle w:val="PreformattedText"/>
          </w:pPr>
        </w:pPrChange>
      </w:pPr>
      <w:del w:id="955" w:author="change" w:date="2023-08-19T16:39:00Z">
        <w:r>
          <w:delText>“</w:delText>
        </w:r>
      </w:del>
      <w:ins w:id="956" w:author="change" w:date="2023-08-19T16:39:00Z">
        <w:r w:rsidR="007E3D83" w:rsidRPr="00EB3343">
          <w:rPr>
            <w:rFonts w:ascii="Courier New" w:hAnsi="Courier New" w:cs="Courier New"/>
          </w:rPr>
          <w:t xml:space="preserve">HOLMES: </w:t>
        </w:r>
      </w:ins>
      <w:r w:rsidR="007E3D83" w:rsidRPr="00EB3343">
        <w:rPr>
          <w:rFonts w:ascii="Courier New" w:hAnsi="Courier New"/>
          <w:rPrChange w:id="957" w:author="change" w:date="2023-08-19T16:39:00Z">
            <w:rPr/>
          </w:rPrChange>
        </w:rPr>
        <w:t>Stolen</w:t>
      </w:r>
      <w:del w:id="958" w:author="change" w:date="2023-08-19T16:39:00Z">
        <w:r>
          <w:delText>.”</w:delText>
        </w:r>
        <w:r>
          <w:cr/>
        </w:r>
      </w:del>
      <w:ins w:id="959" w:author="change" w:date="2023-08-19T16:39:00Z">
        <w:r w:rsidR="007E3D83" w:rsidRPr="00EB3343">
          <w:rPr>
            <w:rFonts w:ascii="Courier New" w:hAnsi="Courier New" w:cs="Courier New"/>
          </w:rPr>
          <w:t>.</w:t>
        </w:r>
      </w:ins>
    </w:p>
    <w:p w14:paraId="7937918F" w14:textId="77777777" w:rsidR="007E3D83" w:rsidRPr="00EB3343" w:rsidRDefault="007E3D83" w:rsidP="00EB3343">
      <w:pPr>
        <w:pStyle w:val="PlainText"/>
        <w:rPr>
          <w:rFonts w:ascii="Courier New" w:hAnsi="Courier New"/>
          <w:rPrChange w:id="960" w:author="change" w:date="2023-08-19T16:39:00Z">
            <w:rPr/>
          </w:rPrChange>
        </w:rPr>
      </w:pPr>
    </w:p>
    <w:p w14:paraId="3CA73CB9" w14:textId="77777777" w:rsidR="00000000" w:rsidRDefault="00000000">
      <w:pPr>
        <w:pStyle w:val="PreformattedText"/>
        <w:rPr>
          <w:del w:id="961" w:author="change" w:date="2023-08-19T16:39:00Z"/>
        </w:rPr>
      </w:pPr>
    </w:p>
    <w:p w14:paraId="63D8147B" w14:textId="5A9C90FE" w:rsidR="007E3D83" w:rsidRPr="00EB3343" w:rsidRDefault="00000000" w:rsidP="00EB3343">
      <w:pPr>
        <w:pStyle w:val="PlainText"/>
        <w:rPr>
          <w:rFonts w:ascii="Courier New" w:hAnsi="Courier New"/>
          <w:rPrChange w:id="962" w:author="change" w:date="2023-08-19T16:39:00Z">
            <w:rPr/>
          </w:rPrChange>
        </w:rPr>
        <w:pPrChange w:id="963" w:author="change" w:date="2023-08-19T16:39:00Z">
          <w:pPr>
            <w:pStyle w:val="PreformattedText"/>
          </w:pPr>
        </w:pPrChange>
      </w:pPr>
      <w:del w:id="964" w:author="change" w:date="2023-08-19T16:39:00Z">
        <w:r>
          <w:delText>“</w:delText>
        </w:r>
      </w:del>
      <w:ins w:id="965" w:author="change" w:date="2023-08-19T16:39:00Z">
        <w:r w:rsidR="007E3D83" w:rsidRPr="00EB3343">
          <w:rPr>
            <w:rFonts w:ascii="Courier New" w:hAnsi="Courier New" w:cs="Courier New"/>
          </w:rPr>
          <w:t xml:space="preserve">KING: </w:t>
        </w:r>
      </w:ins>
      <w:r w:rsidR="007E3D83" w:rsidRPr="00EB3343">
        <w:rPr>
          <w:rFonts w:ascii="Courier New" w:hAnsi="Courier New"/>
          <w:rPrChange w:id="966" w:author="change" w:date="2023-08-19T16:39:00Z">
            <w:rPr/>
          </w:rPrChange>
        </w:rPr>
        <w:t>My own seal</w:t>
      </w:r>
      <w:del w:id="967" w:author="change" w:date="2023-08-19T16:39:00Z">
        <w:r>
          <w:delText>.”</w:delText>
        </w:r>
        <w:r>
          <w:cr/>
        </w:r>
      </w:del>
      <w:ins w:id="968" w:author="change" w:date="2023-08-19T16:39:00Z">
        <w:r w:rsidR="007E3D83" w:rsidRPr="00EB3343">
          <w:rPr>
            <w:rFonts w:ascii="Courier New" w:hAnsi="Courier New" w:cs="Courier New"/>
          </w:rPr>
          <w:t>.</w:t>
        </w:r>
      </w:ins>
    </w:p>
    <w:p w14:paraId="7396A47F" w14:textId="77777777" w:rsidR="007E3D83" w:rsidRPr="00EB3343" w:rsidRDefault="007E3D83" w:rsidP="00EB3343">
      <w:pPr>
        <w:pStyle w:val="PlainText"/>
        <w:rPr>
          <w:rFonts w:ascii="Courier New" w:hAnsi="Courier New"/>
          <w:rPrChange w:id="969" w:author="change" w:date="2023-08-19T16:39:00Z">
            <w:rPr/>
          </w:rPrChange>
        </w:rPr>
      </w:pPr>
    </w:p>
    <w:p w14:paraId="437353E3" w14:textId="77777777" w:rsidR="00000000" w:rsidRDefault="00000000">
      <w:pPr>
        <w:pStyle w:val="PreformattedText"/>
        <w:rPr>
          <w:del w:id="970" w:author="change" w:date="2023-08-19T16:39:00Z"/>
        </w:rPr>
      </w:pPr>
    </w:p>
    <w:p w14:paraId="753198F7" w14:textId="7875E107" w:rsidR="007E3D83" w:rsidRPr="00EB3343" w:rsidRDefault="00000000" w:rsidP="00EB3343">
      <w:pPr>
        <w:pStyle w:val="PlainText"/>
        <w:rPr>
          <w:rFonts w:ascii="Courier New" w:hAnsi="Courier New"/>
          <w:rPrChange w:id="971" w:author="change" w:date="2023-08-19T16:39:00Z">
            <w:rPr/>
          </w:rPrChange>
        </w:rPr>
        <w:pPrChange w:id="972" w:author="change" w:date="2023-08-19T16:39:00Z">
          <w:pPr>
            <w:pStyle w:val="PreformattedText"/>
          </w:pPr>
        </w:pPrChange>
      </w:pPr>
      <w:del w:id="973" w:author="change" w:date="2023-08-19T16:39:00Z">
        <w:r>
          <w:lastRenderedPageBreak/>
          <w:delText>“</w:delText>
        </w:r>
      </w:del>
      <w:ins w:id="974" w:author="change" w:date="2023-08-19T16:39:00Z">
        <w:r w:rsidR="007E3D83" w:rsidRPr="00EB3343">
          <w:rPr>
            <w:rFonts w:ascii="Courier New" w:hAnsi="Courier New" w:cs="Courier New"/>
          </w:rPr>
          <w:t xml:space="preserve">HOLMES: </w:t>
        </w:r>
      </w:ins>
      <w:r w:rsidR="007E3D83" w:rsidRPr="00EB3343">
        <w:rPr>
          <w:rFonts w:ascii="Courier New" w:hAnsi="Courier New"/>
          <w:rPrChange w:id="975" w:author="change" w:date="2023-08-19T16:39:00Z">
            <w:rPr/>
          </w:rPrChange>
        </w:rPr>
        <w:t>Imitated</w:t>
      </w:r>
      <w:del w:id="976" w:author="change" w:date="2023-08-19T16:39:00Z">
        <w:r>
          <w:delText>.”</w:delText>
        </w:r>
        <w:r>
          <w:cr/>
        </w:r>
      </w:del>
      <w:ins w:id="977" w:author="change" w:date="2023-08-19T16:39:00Z">
        <w:r w:rsidR="007E3D83" w:rsidRPr="00EB3343">
          <w:rPr>
            <w:rFonts w:ascii="Courier New" w:hAnsi="Courier New" w:cs="Courier New"/>
          </w:rPr>
          <w:t>.</w:t>
        </w:r>
      </w:ins>
    </w:p>
    <w:p w14:paraId="0AC62D40" w14:textId="77777777" w:rsidR="007E3D83" w:rsidRPr="00EB3343" w:rsidRDefault="007E3D83" w:rsidP="00EB3343">
      <w:pPr>
        <w:pStyle w:val="PlainText"/>
        <w:rPr>
          <w:rFonts w:ascii="Courier New" w:hAnsi="Courier New"/>
          <w:rPrChange w:id="978" w:author="change" w:date="2023-08-19T16:39:00Z">
            <w:rPr/>
          </w:rPrChange>
        </w:rPr>
      </w:pPr>
    </w:p>
    <w:p w14:paraId="5D46CBEB" w14:textId="77777777" w:rsidR="00000000" w:rsidRDefault="00000000">
      <w:pPr>
        <w:pStyle w:val="PreformattedText"/>
        <w:rPr>
          <w:del w:id="979" w:author="change" w:date="2023-08-19T16:39:00Z"/>
        </w:rPr>
      </w:pPr>
    </w:p>
    <w:p w14:paraId="6FC2AAEB" w14:textId="13D5F5AC" w:rsidR="007E3D83" w:rsidRPr="00EB3343" w:rsidRDefault="00000000" w:rsidP="00EB3343">
      <w:pPr>
        <w:pStyle w:val="PlainText"/>
        <w:rPr>
          <w:rFonts w:ascii="Courier New" w:hAnsi="Courier New"/>
          <w:rPrChange w:id="980" w:author="change" w:date="2023-08-19T16:39:00Z">
            <w:rPr/>
          </w:rPrChange>
        </w:rPr>
        <w:pPrChange w:id="981" w:author="change" w:date="2023-08-19T16:39:00Z">
          <w:pPr>
            <w:pStyle w:val="PreformattedText"/>
          </w:pPr>
        </w:pPrChange>
      </w:pPr>
      <w:del w:id="982" w:author="change" w:date="2023-08-19T16:39:00Z">
        <w:r>
          <w:delText>“</w:delText>
        </w:r>
      </w:del>
      <w:ins w:id="983" w:author="change" w:date="2023-08-19T16:39:00Z">
        <w:r w:rsidR="007E3D83" w:rsidRPr="00EB3343">
          <w:rPr>
            <w:rFonts w:ascii="Courier New" w:hAnsi="Courier New" w:cs="Courier New"/>
          </w:rPr>
          <w:t xml:space="preserve">KING: </w:t>
        </w:r>
      </w:ins>
      <w:r w:rsidR="007E3D83" w:rsidRPr="00EB3343">
        <w:rPr>
          <w:rFonts w:ascii="Courier New" w:hAnsi="Courier New"/>
          <w:rPrChange w:id="984" w:author="change" w:date="2023-08-19T16:39:00Z">
            <w:rPr/>
          </w:rPrChange>
        </w:rPr>
        <w:t>My photograph</w:t>
      </w:r>
      <w:del w:id="985" w:author="change" w:date="2023-08-19T16:39:00Z">
        <w:r>
          <w:delText>.”</w:delText>
        </w:r>
        <w:r>
          <w:cr/>
        </w:r>
      </w:del>
      <w:ins w:id="986" w:author="change" w:date="2023-08-19T16:39:00Z">
        <w:r w:rsidR="007E3D83" w:rsidRPr="00EB3343">
          <w:rPr>
            <w:rFonts w:ascii="Courier New" w:hAnsi="Courier New" w:cs="Courier New"/>
          </w:rPr>
          <w:t>.</w:t>
        </w:r>
      </w:ins>
    </w:p>
    <w:p w14:paraId="1A23DBD4" w14:textId="77777777" w:rsidR="007E3D83" w:rsidRPr="00EB3343" w:rsidRDefault="007E3D83" w:rsidP="00EB3343">
      <w:pPr>
        <w:pStyle w:val="PlainText"/>
        <w:rPr>
          <w:rFonts w:ascii="Courier New" w:hAnsi="Courier New"/>
          <w:rPrChange w:id="987" w:author="change" w:date="2023-08-19T16:39:00Z">
            <w:rPr/>
          </w:rPrChange>
        </w:rPr>
      </w:pPr>
    </w:p>
    <w:p w14:paraId="123E7A37" w14:textId="77777777" w:rsidR="00000000" w:rsidRDefault="00000000">
      <w:pPr>
        <w:pStyle w:val="PreformattedText"/>
        <w:rPr>
          <w:del w:id="988" w:author="change" w:date="2023-08-19T16:39:00Z"/>
        </w:rPr>
      </w:pPr>
    </w:p>
    <w:p w14:paraId="6CB52190" w14:textId="0880738D" w:rsidR="007E3D83" w:rsidRPr="00EB3343" w:rsidRDefault="00000000" w:rsidP="00EB3343">
      <w:pPr>
        <w:pStyle w:val="PlainText"/>
        <w:rPr>
          <w:rFonts w:ascii="Courier New" w:hAnsi="Courier New"/>
          <w:rPrChange w:id="989" w:author="change" w:date="2023-08-19T16:39:00Z">
            <w:rPr/>
          </w:rPrChange>
        </w:rPr>
        <w:pPrChange w:id="990" w:author="change" w:date="2023-08-19T16:39:00Z">
          <w:pPr>
            <w:pStyle w:val="PreformattedText"/>
          </w:pPr>
        </w:pPrChange>
      </w:pPr>
      <w:del w:id="991" w:author="change" w:date="2023-08-19T16:39:00Z">
        <w:r>
          <w:delText>“</w:delText>
        </w:r>
      </w:del>
      <w:ins w:id="992" w:author="change" w:date="2023-08-19T16:39:00Z">
        <w:r w:rsidR="007E3D83" w:rsidRPr="00EB3343">
          <w:rPr>
            <w:rFonts w:ascii="Courier New" w:hAnsi="Courier New" w:cs="Courier New"/>
          </w:rPr>
          <w:t xml:space="preserve">HOLMES: </w:t>
        </w:r>
      </w:ins>
      <w:r w:rsidR="007E3D83" w:rsidRPr="00EB3343">
        <w:rPr>
          <w:rFonts w:ascii="Courier New" w:hAnsi="Courier New"/>
          <w:rPrChange w:id="993" w:author="change" w:date="2023-08-19T16:39:00Z">
            <w:rPr/>
          </w:rPrChange>
        </w:rPr>
        <w:t>Bought</w:t>
      </w:r>
      <w:del w:id="994" w:author="change" w:date="2023-08-19T16:39:00Z">
        <w:r>
          <w:delText>.”</w:delText>
        </w:r>
        <w:r>
          <w:cr/>
        </w:r>
      </w:del>
      <w:ins w:id="995" w:author="change" w:date="2023-08-19T16:39:00Z">
        <w:r w:rsidR="007E3D83" w:rsidRPr="00EB3343">
          <w:rPr>
            <w:rFonts w:ascii="Courier New" w:hAnsi="Courier New" w:cs="Courier New"/>
          </w:rPr>
          <w:t>.</w:t>
        </w:r>
      </w:ins>
    </w:p>
    <w:p w14:paraId="7BD59170" w14:textId="77777777" w:rsidR="007E3D83" w:rsidRPr="00EB3343" w:rsidRDefault="007E3D83" w:rsidP="00EB3343">
      <w:pPr>
        <w:pStyle w:val="PlainText"/>
        <w:rPr>
          <w:rFonts w:ascii="Courier New" w:hAnsi="Courier New"/>
          <w:rPrChange w:id="996" w:author="change" w:date="2023-08-19T16:39:00Z">
            <w:rPr/>
          </w:rPrChange>
        </w:rPr>
      </w:pPr>
    </w:p>
    <w:p w14:paraId="42DD92F4" w14:textId="77777777" w:rsidR="00000000" w:rsidRDefault="00000000">
      <w:pPr>
        <w:pStyle w:val="PreformattedText"/>
        <w:rPr>
          <w:del w:id="997" w:author="change" w:date="2023-08-19T16:39:00Z"/>
        </w:rPr>
      </w:pPr>
    </w:p>
    <w:p w14:paraId="4B3966E7" w14:textId="54294506" w:rsidR="007E3D83" w:rsidRPr="00EB3343" w:rsidRDefault="00000000" w:rsidP="00EB3343">
      <w:pPr>
        <w:pStyle w:val="PlainText"/>
        <w:rPr>
          <w:rFonts w:ascii="Courier New" w:hAnsi="Courier New"/>
          <w:rPrChange w:id="998" w:author="change" w:date="2023-08-19T16:39:00Z">
            <w:rPr/>
          </w:rPrChange>
        </w:rPr>
        <w:pPrChange w:id="999" w:author="change" w:date="2023-08-19T16:39:00Z">
          <w:pPr>
            <w:pStyle w:val="PreformattedText"/>
          </w:pPr>
        </w:pPrChange>
      </w:pPr>
      <w:del w:id="1000" w:author="change" w:date="2023-08-19T16:39:00Z">
        <w:r>
          <w:delText>“We</w:delText>
        </w:r>
      </w:del>
      <w:ins w:id="1001" w:author="change" w:date="2023-08-19T16:39:00Z">
        <w:r w:rsidR="007E3D83" w:rsidRPr="00EB3343">
          <w:rPr>
            <w:rFonts w:ascii="Courier New" w:hAnsi="Courier New" w:cs="Courier New"/>
          </w:rPr>
          <w:t>KING: But - we</w:t>
        </w:r>
      </w:ins>
      <w:r w:rsidR="007E3D83" w:rsidRPr="00EB3343">
        <w:rPr>
          <w:rFonts w:ascii="Courier New" w:hAnsi="Courier New"/>
          <w:rPrChange w:id="1002" w:author="change" w:date="2023-08-19T16:39:00Z">
            <w:rPr/>
          </w:rPrChange>
        </w:rPr>
        <w:t xml:space="preserve"> were both in the photograph</w:t>
      </w:r>
      <w:del w:id="1003" w:author="change" w:date="2023-08-19T16:39:00Z">
        <w:r>
          <w:delText>.”</w:delText>
        </w:r>
        <w:r>
          <w:cr/>
        </w:r>
      </w:del>
      <w:ins w:id="1004" w:author="change" w:date="2023-08-19T16:39:00Z">
        <w:r w:rsidR="007E3D83" w:rsidRPr="00EB3343">
          <w:rPr>
            <w:rFonts w:ascii="Courier New" w:hAnsi="Courier New" w:cs="Courier New"/>
          </w:rPr>
          <w:t>.</w:t>
        </w:r>
      </w:ins>
    </w:p>
    <w:p w14:paraId="742D9770" w14:textId="77777777" w:rsidR="007E3D83" w:rsidRPr="00EB3343" w:rsidRDefault="007E3D83" w:rsidP="00EB3343">
      <w:pPr>
        <w:pStyle w:val="PlainText"/>
        <w:rPr>
          <w:rFonts w:ascii="Courier New" w:hAnsi="Courier New"/>
          <w:rPrChange w:id="1005" w:author="change" w:date="2023-08-19T16:39:00Z">
            <w:rPr/>
          </w:rPrChange>
        </w:rPr>
      </w:pPr>
    </w:p>
    <w:p w14:paraId="4E49CD92" w14:textId="77777777" w:rsidR="00000000" w:rsidRDefault="00000000">
      <w:pPr>
        <w:pStyle w:val="PreformattedText"/>
        <w:rPr>
          <w:del w:id="1006" w:author="change" w:date="2023-08-19T16:39:00Z"/>
        </w:rPr>
      </w:pPr>
    </w:p>
    <w:p w14:paraId="141796A1" w14:textId="27EA522F" w:rsidR="007E3D83" w:rsidRPr="00EB3343" w:rsidRDefault="00000000" w:rsidP="00EB3343">
      <w:pPr>
        <w:pStyle w:val="PlainText"/>
        <w:rPr>
          <w:rFonts w:ascii="Courier New" w:hAnsi="Courier New"/>
          <w:rPrChange w:id="1007" w:author="change" w:date="2023-08-19T16:39:00Z">
            <w:rPr/>
          </w:rPrChange>
        </w:rPr>
        <w:pPrChange w:id="1008" w:author="change" w:date="2023-08-19T16:39:00Z">
          <w:pPr>
            <w:pStyle w:val="PreformattedText"/>
          </w:pPr>
        </w:pPrChange>
      </w:pPr>
      <w:del w:id="1009" w:author="change" w:date="2023-08-19T16:39:00Z">
        <w:r>
          <w:delText>“</w:delText>
        </w:r>
      </w:del>
      <w:ins w:id="1010" w:author="change" w:date="2023-08-19T16:39:00Z">
        <w:r w:rsidR="007E3D83" w:rsidRPr="00EB3343">
          <w:rPr>
            <w:rFonts w:ascii="Courier New" w:hAnsi="Courier New" w:cs="Courier New"/>
          </w:rPr>
          <w:t xml:space="preserve">HOLMES: </w:t>
        </w:r>
      </w:ins>
      <w:r w:rsidR="007E3D83" w:rsidRPr="00EB3343">
        <w:rPr>
          <w:rFonts w:ascii="Courier New" w:hAnsi="Courier New"/>
          <w:rPrChange w:id="1011" w:author="change" w:date="2023-08-19T16:39:00Z">
            <w:rPr/>
          </w:rPrChange>
        </w:rPr>
        <w:t>Oh, dear</w:t>
      </w:r>
      <w:del w:id="1012" w:author="change" w:date="2023-08-19T16:39:00Z">
        <w:r>
          <w:delText>! That is</w:delText>
        </w:r>
      </w:del>
      <w:ins w:id="1013" w:author="change" w:date="2023-08-19T16:39:00Z">
        <w:r w:rsidR="007E3D83" w:rsidRPr="00EB3343">
          <w:rPr>
            <w:rFonts w:ascii="Courier New" w:hAnsi="Courier New" w:cs="Courier New"/>
          </w:rPr>
          <w:t xml:space="preserve"> me. Yes, that's</w:t>
        </w:r>
      </w:ins>
      <w:r w:rsidR="007E3D83" w:rsidRPr="00EB3343">
        <w:rPr>
          <w:rFonts w:ascii="Courier New" w:hAnsi="Courier New"/>
          <w:rPrChange w:id="1014" w:author="change" w:date="2023-08-19T16:39:00Z">
            <w:rPr/>
          </w:rPrChange>
        </w:rPr>
        <w:t xml:space="preserve"> very bad</w:t>
      </w:r>
      <w:del w:id="1015" w:author="change" w:date="2023-08-19T16:39:00Z">
        <w:r>
          <w:delText>!</w:delText>
        </w:r>
      </w:del>
      <w:ins w:id="1016" w:author="change" w:date="2023-08-19T16:39:00Z">
        <w:r w:rsidR="007E3D83" w:rsidRPr="00EB3343">
          <w:rPr>
            <w:rFonts w:ascii="Courier New" w:hAnsi="Courier New" w:cs="Courier New"/>
          </w:rPr>
          <w:t>.</w:t>
        </w:r>
      </w:ins>
      <w:r w:rsidR="007E3D83" w:rsidRPr="00EB3343">
        <w:rPr>
          <w:rFonts w:ascii="Courier New" w:hAnsi="Courier New"/>
          <w:rPrChange w:id="1017" w:author="change" w:date="2023-08-19T16:39:00Z">
            <w:rPr/>
          </w:rPrChange>
        </w:rPr>
        <w:t xml:space="preserve"> Your Majesty has indeed committed an indiscretion</w:t>
      </w:r>
      <w:del w:id="1018" w:author="change" w:date="2023-08-19T16:39:00Z">
        <w:r>
          <w:delText>.”</w:delText>
        </w:r>
        <w:r>
          <w:cr/>
        </w:r>
      </w:del>
      <w:ins w:id="1019" w:author="change" w:date="2023-08-19T16:39:00Z">
        <w:r w:rsidR="007E3D83" w:rsidRPr="00EB3343">
          <w:rPr>
            <w:rFonts w:ascii="Courier New" w:hAnsi="Courier New" w:cs="Courier New"/>
          </w:rPr>
          <w:t>.</w:t>
        </w:r>
      </w:ins>
    </w:p>
    <w:p w14:paraId="67FA6A8A" w14:textId="77777777" w:rsidR="007E3D83" w:rsidRPr="00EB3343" w:rsidRDefault="007E3D83" w:rsidP="00EB3343">
      <w:pPr>
        <w:pStyle w:val="PlainText"/>
        <w:rPr>
          <w:rFonts w:ascii="Courier New" w:hAnsi="Courier New"/>
          <w:rPrChange w:id="1020" w:author="change" w:date="2023-08-19T16:39:00Z">
            <w:rPr/>
          </w:rPrChange>
        </w:rPr>
      </w:pPr>
    </w:p>
    <w:p w14:paraId="635FA82B" w14:textId="77777777" w:rsidR="00000000" w:rsidRDefault="00000000">
      <w:pPr>
        <w:pStyle w:val="PreformattedText"/>
        <w:rPr>
          <w:del w:id="1021" w:author="change" w:date="2023-08-19T16:39:00Z"/>
        </w:rPr>
      </w:pPr>
    </w:p>
    <w:p w14:paraId="67C36451" w14:textId="77777777" w:rsidR="00000000" w:rsidRDefault="00000000">
      <w:pPr>
        <w:pStyle w:val="PreformattedText"/>
        <w:rPr>
          <w:del w:id="1022" w:author="change" w:date="2023-08-19T16:39:00Z"/>
        </w:rPr>
      </w:pPr>
      <w:del w:id="1023" w:author="change" w:date="2023-08-19T16:39:00Z">
        <w:r>
          <w:delText>“I was mad—insane.”</w:delText>
        </w:r>
        <w:r>
          <w:cr/>
        </w:r>
      </w:del>
    </w:p>
    <w:p w14:paraId="4DEC6A71" w14:textId="77777777" w:rsidR="00000000" w:rsidRDefault="00000000">
      <w:pPr>
        <w:pStyle w:val="PreformattedText"/>
        <w:rPr>
          <w:del w:id="1024" w:author="change" w:date="2023-08-19T16:39:00Z"/>
        </w:rPr>
      </w:pPr>
      <w:del w:id="1025" w:author="change" w:date="2023-08-19T16:39:00Z">
        <w:r>
          <w:cr/>
        </w:r>
      </w:del>
    </w:p>
    <w:p w14:paraId="01BC43ED" w14:textId="77777777" w:rsidR="00000000" w:rsidRDefault="00000000">
      <w:pPr>
        <w:pStyle w:val="PreformattedText"/>
        <w:rPr>
          <w:del w:id="1026" w:author="change" w:date="2023-08-19T16:39:00Z"/>
        </w:rPr>
      </w:pPr>
      <w:del w:id="1027" w:author="change" w:date="2023-08-19T16:39:00Z">
        <w:r>
          <w:delText>“You have compromised yourself seriously.”</w:delText>
        </w:r>
        <w:r>
          <w:cr/>
        </w:r>
      </w:del>
    </w:p>
    <w:p w14:paraId="2E868A87" w14:textId="77777777" w:rsidR="00000000" w:rsidRDefault="00000000">
      <w:pPr>
        <w:pStyle w:val="PreformattedText"/>
        <w:rPr>
          <w:del w:id="1028" w:author="change" w:date="2023-08-19T16:39:00Z"/>
        </w:rPr>
      </w:pPr>
      <w:del w:id="1029" w:author="change" w:date="2023-08-19T16:39:00Z">
        <w:r>
          <w:cr/>
        </w:r>
      </w:del>
    </w:p>
    <w:p w14:paraId="7A7D360F" w14:textId="77777777" w:rsidR="00000000" w:rsidRDefault="00000000">
      <w:pPr>
        <w:pStyle w:val="PreformattedText"/>
        <w:rPr>
          <w:del w:id="1030" w:author="change" w:date="2023-08-19T16:39:00Z"/>
        </w:rPr>
      </w:pPr>
      <w:del w:id="1031" w:author="change" w:date="2023-08-19T16:39:00Z">
        <w:r>
          <w:delText>“I was only Crown Prince then. I was young. I am but thirty now.”</w:delText>
        </w:r>
        <w:r>
          <w:cr/>
        </w:r>
      </w:del>
    </w:p>
    <w:p w14:paraId="308FC633" w14:textId="77777777" w:rsidR="00000000" w:rsidRDefault="00000000">
      <w:pPr>
        <w:pStyle w:val="PreformattedText"/>
        <w:rPr>
          <w:del w:id="1032" w:author="change" w:date="2023-08-19T16:39:00Z"/>
        </w:rPr>
      </w:pPr>
      <w:del w:id="1033" w:author="change" w:date="2023-08-19T16:39:00Z">
        <w:r>
          <w:cr/>
        </w:r>
      </w:del>
    </w:p>
    <w:p w14:paraId="0CD617FD" w14:textId="16B369F9" w:rsidR="007E3D83" w:rsidRPr="00EB3343" w:rsidRDefault="00000000" w:rsidP="00EB3343">
      <w:pPr>
        <w:pStyle w:val="PlainText"/>
        <w:rPr>
          <w:ins w:id="1034" w:author="change" w:date="2023-08-19T16:39:00Z"/>
          <w:rFonts w:ascii="Courier New" w:hAnsi="Courier New" w:cs="Courier New"/>
        </w:rPr>
      </w:pPr>
      <w:del w:id="1035" w:author="change" w:date="2023-08-19T16:39:00Z">
        <w:r>
          <w:delText>“It</w:delText>
        </w:r>
      </w:del>
      <w:ins w:id="1036" w:author="change" w:date="2023-08-19T16:39:00Z">
        <w:r w:rsidR="007E3D83" w:rsidRPr="00EB3343">
          <w:rPr>
            <w:rFonts w:ascii="Courier New" w:hAnsi="Courier New" w:cs="Courier New"/>
          </w:rPr>
          <w:t>WATSON: Did you inscribe this photograph, your Majesty?</w:t>
        </w:r>
      </w:ins>
    </w:p>
    <w:p w14:paraId="0C62EEF3" w14:textId="77777777" w:rsidR="007E3D83" w:rsidRPr="00EB3343" w:rsidRDefault="007E3D83" w:rsidP="00EB3343">
      <w:pPr>
        <w:pStyle w:val="PlainText"/>
        <w:rPr>
          <w:ins w:id="1037" w:author="change" w:date="2023-08-19T16:39:00Z"/>
          <w:rFonts w:ascii="Courier New" w:hAnsi="Courier New" w:cs="Courier New"/>
        </w:rPr>
      </w:pPr>
    </w:p>
    <w:p w14:paraId="4A758FEE" w14:textId="77777777" w:rsidR="007E3D83" w:rsidRPr="00EB3343" w:rsidRDefault="007E3D83" w:rsidP="00EB3343">
      <w:pPr>
        <w:pStyle w:val="PlainText"/>
        <w:rPr>
          <w:ins w:id="1038" w:author="change" w:date="2023-08-19T16:39:00Z"/>
          <w:rFonts w:ascii="Courier New" w:hAnsi="Courier New" w:cs="Courier New"/>
        </w:rPr>
      </w:pPr>
      <w:ins w:id="1039" w:author="change" w:date="2023-08-19T16:39:00Z">
        <w:r w:rsidRPr="00EB3343">
          <w:rPr>
            <w:rFonts w:ascii="Courier New" w:hAnsi="Courier New" w:cs="Courier New"/>
          </w:rPr>
          <w:t xml:space="preserve">KING: Yes, Dr. Watson, I am afraid I did. </w:t>
        </w:r>
      </w:ins>
    </w:p>
    <w:p w14:paraId="1B1F8B62" w14:textId="77777777" w:rsidR="007E3D83" w:rsidRPr="00EB3343" w:rsidRDefault="007E3D83" w:rsidP="00EB3343">
      <w:pPr>
        <w:pStyle w:val="PlainText"/>
        <w:rPr>
          <w:ins w:id="1040" w:author="change" w:date="2023-08-19T16:39:00Z"/>
          <w:rFonts w:ascii="Courier New" w:hAnsi="Courier New" w:cs="Courier New"/>
        </w:rPr>
      </w:pPr>
    </w:p>
    <w:p w14:paraId="2432F3FD" w14:textId="77777777" w:rsidR="007E3D83" w:rsidRPr="00EB3343" w:rsidRDefault="007E3D83" w:rsidP="00EB3343">
      <w:pPr>
        <w:pStyle w:val="PlainText"/>
        <w:rPr>
          <w:ins w:id="1041" w:author="change" w:date="2023-08-19T16:39:00Z"/>
          <w:rFonts w:ascii="Courier New" w:hAnsi="Courier New" w:cs="Courier New"/>
        </w:rPr>
      </w:pPr>
      <w:ins w:id="1042" w:author="change" w:date="2023-08-19T16:39:00Z">
        <w:r w:rsidRPr="00EB3343">
          <w:rPr>
            <w:rFonts w:ascii="Courier New" w:hAnsi="Courier New" w:cs="Courier New"/>
          </w:rPr>
          <w:t>WATSON: (MUMBLES) Good gracious me.</w:t>
        </w:r>
      </w:ins>
    </w:p>
    <w:p w14:paraId="51C6EC07" w14:textId="77777777" w:rsidR="007E3D83" w:rsidRPr="00EB3343" w:rsidRDefault="007E3D83" w:rsidP="00EB3343">
      <w:pPr>
        <w:pStyle w:val="PlainText"/>
        <w:rPr>
          <w:ins w:id="1043" w:author="change" w:date="2023-08-19T16:39:00Z"/>
          <w:rFonts w:ascii="Courier New" w:hAnsi="Courier New" w:cs="Courier New"/>
        </w:rPr>
      </w:pPr>
    </w:p>
    <w:p w14:paraId="5759AE72" w14:textId="7BF527F5" w:rsidR="007E3D83" w:rsidRPr="00EB3343" w:rsidRDefault="007E3D83" w:rsidP="00EB3343">
      <w:pPr>
        <w:pStyle w:val="PlainText"/>
        <w:rPr>
          <w:rFonts w:ascii="Courier New" w:hAnsi="Courier New"/>
          <w:rPrChange w:id="1044" w:author="change" w:date="2023-08-19T16:39:00Z">
            <w:rPr/>
          </w:rPrChange>
        </w:rPr>
        <w:pPrChange w:id="1045" w:author="change" w:date="2023-08-19T16:39:00Z">
          <w:pPr>
            <w:pStyle w:val="PreformattedText"/>
          </w:pPr>
        </w:pPrChange>
      </w:pPr>
      <w:ins w:id="1046" w:author="change" w:date="2023-08-19T16:39:00Z">
        <w:r w:rsidRPr="00EB3343">
          <w:rPr>
            <w:rFonts w:ascii="Courier New" w:hAnsi="Courier New" w:cs="Courier New"/>
          </w:rPr>
          <w:t>KING: Mr. Holmes, it</w:t>
        </w:r>
      </w:ins>
      <w:r w:rsidRPr="00EB3343">
        <w:rPr>
          <w:rFonts w:ascii="Courier New" w:hAnsi="Courier New"/>
          <w:rPrChange w:id="1047" w:author="change" w:date="2023-08-19T16:39:00Z">
            <w:rPr/>
          </w:rPrChange>
        </w:rPr>
        <w:t xml:space="preserve"> must be recovered</w:t>
      </w:r>
      <w:del w:id="1048" w:author="change" w:date="2023-08-19T16:39:00Z">
        <w:r w:rsidR="00000000">
          <w:delText>.”</w:delText>
        </w:r>
        <w:r w:rsidR="00000000">
          <w:cr/>
        </w:r>
      </w:del>
      <w:ins w:id="1049" w:author="change" w:date="2023-08-19T16:39:00Z">
        <w:r w:rsidRPr="00EB3343">
          <w:rPr>
            <w:rFonts w:ascii="Courier New" w:hAnsi="Courier New" w:cs="Courier New"/>
          </w:rPr>
          <w:t xml:space="preserve">. </w:t>
        </w:r>
      </w:ins>
    </w:p>
    <w:p w14:paraId="26862674" w14:textId="77777777" w:rsidR="007E3D83" w:rsidRPr="00EB3343" w:rsidRDefault="007E3D83" w:rsidP="00EB3343">
      <w:pPr>
        <w:pStyle w:val="PlainText"/>
        <w:rPr>
          <w:rFonts w:ascii="Courier New" w:hAnsi="Courier New"/>
          <w:rPrChange w:id="1050" w:author="change" w:date="2023-08-19T16:39:00Z">
            <w:rPr/>
          </w:rPrChange>
        </w:rPr>
      </w:pPr>
    </w:p>
    <w:p w14:paraId="070ACC2E" w14:textId="77777777" w:rsidR="00000000" w:rsidRDefault="00000000">
      <w:pPr>
        <w:pStyle w:val="PreformattedText"/>
        <w:rPr>
          <w:del w:id="1051" w:author="change" w:date="2023-08-19T16:39:00Z"/>
        </w:rPr>
      </w:pPr>
    </w:p>
    <w:p w14:paraId="4447C306" w14:textId="77777777" w:rsidR="00000000" w:rsidRDefault="00000000">
      <w:pPr>
        <w:pStyle w:val="PreformattedText"/>
        <w:rPr>
          <w:del w:id="1052" w:author="change" w:date="2023-08-19T16:39:00Z"/>
        </w:rPr>
      </w:pPr>
      <w:del w:id="1053" w:author="change" w:date="2023-08-19T16:39:00Z">
        <w:r>
          <w:delText>“We have tried and failed.”</w:delText>
        </w:r>
        <w:r>
          <w:cr/>
        </w:r>
      </w:del>
    </w:p>
    <w:p w14:paraId="10118D82" w14:textId="77777777" w:rsidR="00000000" w:rsidRDefault="00000000">
      <w:pPr>
        <w:pStyle w:val="PreformattedText"/>
        <w:rPr>
          <w:del w:id="1054" w:author="change" w:date="2023-08-19T16:39:00Z"/>
        </w:rPr>
      </w:pPr>
      <w:del w:id="1055" w:author="change" w:date="2023-08-19T16:39:00Z">
        <w:r>
          <w:cr/>
        </w:r>
      </w:del>
    </w:p>
    <w:p w14:paraId="037DFE38" w14:textId="76C44CF2" w:rsidR="007E3D83" w:rsidRPr="00EB3343" w:rsidRDefault="00000000" w:rsidP="00EB3343">
      <w:pPr>
        <w:pStyle w:val="PlainText"/>
        <w:rPr>
          <w:rFonts w:ascii="Courier New" w:hAnsi="Courier New"/>
          <w:rPrChange w:id="1056" w:author="change" w:date="2023-08-19T16:39:00Z">
            <w:rPr/>
          </w:rPrChange>
        </w:rPr>
        <w:pPrChange w:id="1057" w:author="change" w:date="2023-08-19T16:39:00Z">
          <w:pPr>
            <w:pStyle w:val="PreformattedText"/>
          </w:pPr>
        </w:pPrChange>
      </w:pPr>
      <w:del w:id="1058" w:author="change" w:date="2023-08-19T16:39:00Z">
        <w:r>
          <w:delText>“Your Majesty must</w:delText>
        </w:r>
      </w:del>
      <w:ins w:id="1059" w:author="change" w:date="2023-08-19T16:39:00Z">
        <w:r w:rsidR="007E3D83" w:rsidRPr="00EB3343">
          <w:rPr>
            <w:rFonts w:ascii="Courier New" w:hAnsi="Courier New" w:cs="Courier New"/>
          </w:rPr>
          <w:t>HOLMES: Perhaps if you were to</w:t>
        </w:r>
      </w:ins>
      <w:r w:rsidR="007E3D83" w:rsidRPr="00EB3343">
        <w:rPr>
          <w:rFonts w:ascii="Courier New" w:hAnsi="Courier New"/>
          <w:rPrChange w:id="1060" w:author="change" w:date="2023-08-19T16:39:00Z">
            <w:rPr/>
          </w:rPrChange>
        </w:rPr>
        <w:t xml:space="preserve"> pay</w:t>
      </w:r>
      <w:del w:id="1061" w:author="change" w:date="2023-08-19T16:39:00Z">
        <w:r>
          <w:delText>. It must</w:delText>
        </w:r>
      </w:del>
      <w:ins w:id="1062" w:author="change" w:date="2023-08-19T16:39:00Z">
        <w:r w:rsidR="007E3D83" w:rsidRPr="00EB3343">
          <w:rPr>
            <w:rFonts w:ascii="Courier New" w:hAnsi="Courier New" w:cs="Courier New"/>
          </w:rPr>
          <w:t xml:space="preserve"> enough, the photograph might</w:t>
        </w:r>
      </w:ins>
      <w:r w:rsidR="007E3D83" w:rsidRPr="00EB3343">
        <w:rPr>
          <w:rFonts w:ascii="Courier New" w:hAnsi="Courier New"/>
          <w:rPrChange w:id="1063" w:author="change" w:date="2023-08-19T16:39:00Z">
            <w:rPr/>
          </w:rPrChange>
        </w:rPr>
        <w:t xml:space="preserve"> be bought</w:t>
      </w:r>
      <w:del w:id="1064" w:author="change" w:date="2023-08-19T16:39:00Z">
        <w:r>
          <w:delText>.”</w:delText>
        </w:r>
        <w:r>
          <w:cr/>
        </w:r>
      </w:del>
      <w:ins w:id="1065" w:author="change" w:date="2023-08-19T16:39:00Z">
        <w:r w:rsidR="007E3D83" w:rsidRPr="00EB3343">
          <w:rPr>
            <w:rFonts w:ascii="Courier New" w:hAnsi="Courier New" w:cs="Courier New"/>
          </w:rPr>
          <w:t xml:space="preserve">. </w:t>
        </w:r>
      </w:ins>
    </w:p>
    <w:p w14:paraId="138E682A" w14:textId="77777777" w:rsidR="007E3D83" w:rsidRPr="00EB3343" w:rsidRDefault="007E3D83" w:rsidP="00EB3343">
      <w:pPr>
        <w:pStyle w:val="PlainText"/>
        <w:rPr>
          <w:rFonts w:ascii="Courier New" w:hAnsi="Courier New"/>
          <w:rPrChange w:id="1066" w:author="change" w:date="2023-08-19T16:39:00Z">
            <w:rPr/>
          </w:rPrChange>
        </w:rPr>
      </w:pPr>
    </w:p>
    <w:p w14:paraId="63C8C4EB" w14:textId="77777777" w:rsidR="00000000" w:rsidRDefault="00000000">
      <w:pPr>
        <w:pStyle w:val="PreformattedText"/>
        <w:rPr>
          <w:del w:id="1067" w:author="change" w:date="2023-08-19T16:39:00Z"/>
        </w:rPr>
      </w:pPr>
    </w:p>
    <w:p w14:paraId="593EC11D" w14:textId="021105C0" w:rsidR="007E3D83" w:rsidRPr="00EB3343" w:rsidRDefault="00000000" w:rsidP="00EB3343">
      <w:pPr>
        <w:pStyle w:val="PlainText"/>
        <w:rPr>
          <w:rFonts w:ascii="Courier New" w:hAnsi="Courier New"/>
          <w:rPrChange w:id="1068" w:author="change" w:date="2023-08-19T16:39:00Z">
            <w:rPr/>
          </w:rPrChange>
        </w:rPr>
        <w:pPrChange w:id="1069" w:author="change" w:date="2023-08-19T16:39:00Z">
          <w:pPr>
            <w:pStyle w:val="PreformattedText"/>
          </w:pPr>
        </w:pPrChange>
      </w:pPr>
      <w:del w:id="1070" w:author="change" w:date="2023-08-19T16:39:00Z">
        <w:r>
          <w:delText>“</w:delText>
        </w:r>
      </w:del>
      <w:ins w:id="1071" w:author="change" w:date="2023-08-19T16:39:00Z">
        <w:r w:rsidR="007E3D83" w:rsidRPr="00EB3343">
          <w:rPr>
            <w:rFonts w:ascii="Courier New" w:hAnsi="Courier New" w:cs="Courier New"/>
          </w:rPr>
          <w:t xml:space="preserve">KING: </w:t>
        </w:r>
      </w:ins>
      <w:r w:rsidR="007E3D83" w:rsidRPr="00EB3343">
        <w:rPr>
          <w:rFonts w:ascii="Courier New" w:hAnsi="Courier New"/>
          <w:rPrChange w:id="1072" w:author="change" w:date="2023-08-19T16:39:00Z">
            <w:rPr/>
          </w:rPrChange>
        </w:rPr>
        <w:t xml:space="preserve">She </w:t>
      </w:r>
      <w:del w:id="1073" w:author="change" w:date="2023-08-19T16:39:00Z">
        <w:r>
          <w:delText>will not</w:delText>
        </w:r>
      </w:del>
      <w:ins w:id="1074" w:author="change" w:date="2023-08-19T16:39:00Z">
        <w:r w:rsidR="007E3D83" w:rsidRPr="00EB3343">
          <w:rPr>
            <w:rFonts w:ascii="Courier New" w:hAnsi="Courier New" w:cs="Courier New"/>
          </w:rPr>
          <w:t>refuses to</w:t>
        </w:r>
      </w:ins>
      <w:r w:rsidR="007E3D83" w:rsidRPr="00EB3343">
        <w:rPr>
          <w:rFonts w:ascii="Courier New" w:hAnsi="Courier New"/>
          <w:rPrChange w:id="1075" w:author="change" w:date="2023-08-19T16:39:00Z">
            <w:rPr/>
          </w:rPrChange>
        </w:rPr>
        <w:t xml:space="preserve"> sell</w:t>
      </w:r>
      <w:del w:id="1076" w:author="change" w:date="2023-08-19T16:39:00Z">
        <w:r>
          <w:delText>.”</w:delText>
        </w:r>
        <w:r>
          <w:cr/>
        </w:r>
      </w:del>
      <w:ins w:id="1077" w:author="change" w:date="2023-08-19T16:39:00Z">
        <w:r w:rsidR="007E3D83" w:rsidRPr="00EB3343">
          <w:rPr>
            <w:rFonts w:ascii="Courier New" w:hAnsi="Courier New" w:cs="Courier New"/>
          </w:rPr>
          <w:t xml:space="preserve">. </w:t>
        </w:r>
      </w:ins>
    </w:p>
    <w:p w14:paraId="578355AB" w14:textId="77777777" w:rsidR="007E3D83" w:rsidRPr="00EB3343" w:rsidRDefault="007E3D83" w:rsidP="00EB3343">
      <w:pPr>
        <w:pStyle w:val="PlainText"/>
        <w:rPr>
          <w:rFonts w:ascii="Courier New" w:hAnsi="Courier New"/>
          <w:rPrChange w:id="1078" w:author="change" w:date="2023-08-19T16:39:00Z">
            <w:rPr/>
          </w:rPrChange>
        </w:rPr>
      </w:pPr>
    </w:p>
    <w:p w14:paraId="6216358B" w14:textId="77777777" w:rsidR="00000000" w:rsidRDefault="00000000">
      <w:pPr>
        <w:pStyle w:val="PreformattedText"/>
        <w:rPr>
          <w:del w:id="1079" w:author="change" w:date="2023-08-19T16:39:00Z"/>
        </w:rPr>
      </w:pPr>
    </w:p>
    <w:p w14:paraId="647A5CAE" w14:textId="6D7D9397" w:rsidR="007E3D83" w:rsidRPr="00EB3343" w:rsidRDefault="00000000" w:rsidP="00EB3343">
      <w:pPr>
        <w:pStyle w:val="PlainText"/>
        <w:rPr>
          <w:rFonts w:ascii="Courier New" w:hAnsi="Courier New"/>
          <w:rPrChange w:id="1080" w:author="change" w:date="2023-08-19T16:39:00Z">
            <w:rPr/>
          </w:rPrChange>
        </w:rPr>
        <w:pPrChange w:id="1081" w:author="change" w:date="2023-08-19T16:39:00Z">
          <w:pPr>
            <w:pStyle w:val="PreformattedText"/>
          </w:pPr>
        </w:pPrChange>
      </w:pPr>
      <w:del w:id="1082" w:author="change" w:date="2023-08-19T16:39:00Z">
        <w:r>
          <w:delText>“</w:delText>
        </w:r>
      </w:del>
      <w:ins w:id="1083" w:author="change" w:date="2023-08-19T16:39:00Z">
        <w:r w:rsidR="007E3D83" w:rsidRPr="00EB3343">
          <w:rPr>
            <w:rFonts w:ascii="Courier New" w:hAnsi="Courier New" w:cs="Courier New"/>
          </w:rPr>
          <w:t xml:space="preserve">HOLMES: </w:t>
        </w:r>
      </w:ins>
      <w:r w:rsidR="007E3D83" w:rsidRPr="00EB3343">
        <w:rPr>
          <w:rFonts w:ascii="Courier New" w:hAnsi="Courier New"/>
          <w:rPrChange w:id="1084" w:author="change" w:date="2023-08-19T16:39:00Z">
            <w:rPr/>
          </w:rPrChange>
        </w:rPr>
        <w:t>Stolen, then</w:t>
      </w:r>
      <w:del w:id="1085" w:author="change" w:date="2023-08-19T16:39:00Z">
        <w:r>
          <w:delText>.”</w:delText>
        </w:r>
        <w:r>
          <w:cr/>
        </w:r>
      </w:del>
      <w:ins w:id="1086" w:author="change" w:date="2023-08-19T16:39:00Z">
        <w:r w:rsidR="007E3D83" w:rsidRPr="00EB3343">
          <w:rPr>
            <w:rFonts w:ascii="Courier New" w:hAnsi="Courier New" w:cs="Courier New"/>
          </w:rPr>
          <w:t>.</w:t>
        </w:r>
      </w:ins>
    </w:p>
    <w:p w14:paraId="45427E11" w14:textId="77777777" w:rsidR="007E3D83" w:rsidRPr="00EB3343" w:rsidRDefault="007E3D83" w:rsidP="00EB3343">
      <w:pPr>
        <w:pStyle w:val="PlainText"/>
        <w:rPr>
          <w:rFonts w:ascii="Courier New" w:hAnsi="Courier New"/>
          <w:rPrChange w:id="1087" w:author="change" w:date="2023-08-19T16:39:00Z">
            <w:rPr/>
          </w:rPrChange>
        </w:rPr>
      </w:pPr>
    </w:p>
    <w:p w14:paraId="0593FF12" w14:textId="77777777" w:rsidR="00000000" w:rsidRDefault="00000000">
      <w:pPr>
        <w:pStyle w:val="PreformattedText"/>
        <w:rPr>
          <w:del w:id="1088" w:author="change" w:date="2023-08-19T16:39:00Z"/>
        </w:rPr>
      </w:pPr>
    </w:p>
    <w:p w14:paraId="22EB1982" w14:textId="533AED73" w:rsidR="007E3D83" w:rsidRPr="00EB3343" w:rsidRDefault="00000000" w:rsidP="00EB3343">
      <w:pPr>
        <w:pStyle w:val="PlainText"/>
        <w:rPr>
          <w:rFonts w:ascii="Courier New" w:hAnsi="Courier New"/>
          <w:rPrChange w:id="1089" w:author="change" w:date="2023-08-19T16:39:00Z">
            <w:rPr/>
          </w:rPrChange>
        </w:rPr>
        <w:pPrChange w:id="1090" w:author="change" w:date="2023-08-19T16:39:00Z">
          <w:pPr>
            <w:pStyle w:val="PreformattedText"/>
          </w:pPr>
        </w:pPrChange>
      </w:pPr>
      <w:del w:id="1091" w:author="change" w:date="2023-08-19T16:39:00Z">
        <w:r>
          <w:delText>“</w:delText>
        </w:r>
      </w:del>
      <w:ins w:id="1092" w:author="change" w:date="2023-08-19T16:39:00Z">
        <w:r w:rsidR="007E3D83" w:rsidRPr="00EB3343">
          <w:rPr>
            <w:rFonts w:ascii="Courier New" w:hAnsi="Courier New" w:cs="Courier New"/>
          </w:rPr>
          <w:t xml:space="preserve">KING: </w:t>
        </w:r>
      </w:ins>
      <w:r w:rsidR="007E3D83" w:rsidRPr="00EB3343">
        <w:rPr>
          <w:rFonts w:ascii="Courier New" w:hAnsi="Courier New"/>
          <w:rPrChange w:id="1093" w:author="change" w:date="2023-08-19T16:39:00Z">
            <w:rPr/>
          </w:rPrChange>
        </w:rPr>
        <w:t xml:space="preserve">Five attempts have been made. Twice burglars in my pay ransacked her house. Once we diverted her luggage when she </w:t>
      </w:r>
      <w:del w:id="1094" w:author="change" w:date="2023-08-19T16:39:00Z">
        <w:r>
          <w:delText>travelled</w:delText>
        </w:r>
      </w:del>
      <w:ins w:id="1095" w:author="change" w:date="2023-08-19T16:39:00Z">
        <w:r w:rsidR="007E3D83" w:rsidRPr="00EB3343">
          <w:rPr>
            <w:rFonts w:ascii="Courier New" w:hAnsi="Courier New" w:cs="Courier New"/>
          </w:rPr>
          <w:t>traveled</w:t>
        </w:r>
      </w:ins>
      <w:r w:rsidR="007E3D83" w:rsidRPr="00EB3343">
        <w:rPr>
          <w:rFonts w:ascii="Courier New" w:hAnsi="Courier New"/>
          <w:rPrChange w:id="1096" w:author="change" w:date="2023-08-19T16:39:00Z">
            <w:rPr/>
          </w:rPrChange>
        </w:rPr>
        <w:t>. Twice she has been waylaid. There has been no result</w:t>
      </w:r>
      <w:del w:id="1097" w:author="change" w:date="2023-08-19T16:39:00Z">
        <w:r>
          <w:delText>.”</w:delText>
        </w:r>
        <w:r>
          <w:cr/>
        </w:r>
      </w:del>
      <w:ins w:id="1098" w:author="change" w:date="2023-08-19T16:39:00Z">
        <w:r w:rsidR="007E3D83" w:rsidRPr="00EB3343">
          <w:rPr>
            <w:rFonts w:ascii="Courier New" w:hAnsi="Courier New" w:cs="Courier New"/>
          </w:rPr>
          <w:t>.</w:t>
        </w:r>
      </w:ins>
    </w:p>
    <w:p w14:paraId="303E6712" w14:textId="77777777" w:rsidR="007E3D83" w:rsidRPr="00EB3343" w:rsidRDefault="007E3D83" w:rsidP="00EB3343">
      <w:pPr>
        <w:pStyle w:val="PlainText"/>
        <w:rPr>
          <w:rFonts w:ascii="Courier New" w:hAnsi="Courier New"/>
          <w:rPrChange w:id="1099" w:author="change" w:date="2023-08-19T16:39:00Z">
            <w:rPr/>
          </w:rPrChange>
        </w:rPr>
      </w:pPr>
    </w:p>
    <w:p w14:paraId="16B447DF" w14:textId="77777777" w:rsidR="00000000" w:rsidRDefault="00000000">
      <w:pPr>
        <w:pStyle w:val="PreformattedText"/>
        <w:rPr>
          <w:del w:id="1100" w:author="change" w:date="2023-08-19T16:39:00Z"/>
        </w:rPr>
      </w:pPr>
    </w:p>
    <w:p w14:paraId="1D35E97D" w14:textId="77777777" w:rsidR="00000000" w:rsidRDefault="00000000">
      <w:pPr>
        <w:pStyle w:val="PreformattedText"/>
        <w:rPr>
          <w:del w:id="1101" w:author="change" w:date="2023-08-19T16:39:00Z"/>
        </w:rPr>
      </w:pPr>
      <w:del w:id="1102" w:author="change" w:date="2023-08-19T16:39:00Z">
        <w:r>
          <w:delText>“No sign of it?”</w:delText>
        </w:r>
        <w:r>
          <w:cr/>
        </w:r>
      </w:del>
    </w:p>
    <w:p w14:paraId="384B3215" w14:textId="77777777" w:rsidR="00000000" w:rsidRDefault="00000000">
      <w:pPr>
        <w:pStyle w:val="PreformattedText"/>
        <w:rPr>
          <w:del w:id="1103" w:author="change" w:date="2023-08-19T16:39:00Z"/>
        </w:rPr>
      </w:pPr>
      <w:del w:id="1104" w:author="change" w:date="2023-08-19T16:39:00Z">
        <w:r>
          <w:cr/>
        </w:r>
      </w:del>
    </w:p>
    <w:p w14:paraId="37CD2905" w14:textId="77777777" w:rsidR="00000000" w:rsidRDefault="00000000">
      <w:pPr>
        <w:pStyle w:val="PreformattedText"/>
        <w:rPr>
          <w:del w:id="1105" w:author="change" w:date="2023-08-19T16:39:00Z"/>
        </w:rPr>
      </w:pPr>
      <w:del w:id="1106" w:author="change" w:date="2023-08-19T16:39:00Z">
        <w:r>
          <w:delText>“Absolutely none.”</w:delText>
        </w:r>
        <w:r>
          <w:cr/>
        </w:r>
      </w:del>
    </w:p>
    <w:p w14:paraId="54AB730A" w14:textId="77777777" w:rsidR="00000000" w:rsidRDefault="00000000">
      <w:pPr>
        <w:pStyle w:val="PreformattedText"/>
        <w:rPr>
          <w:del w:id="1107" w:author="change" w:date="2023-08-19T16:39:00Z"/>
        </w:rPr>
      </w:pPr>
      <w:del w:id="1108" w:author="change" w:date="2023-08-19T16:39:00Z">
        <w:r>
          <w:cr/>
        </w:r>
      </w:del>
    </w:p>
    <w:p w14:paraId="6504E505" w14:textId="6FB2E9BA" w:rsidR="007E3D83" w:rsidRPr="00EB3343" w:rsidRDefault="00000000" w:rsidP="00EB3343">
      <w:pPr>
        <w:pStyle w:val="PlainText"/>
        <w:rPr>
          <w:rFonts w:ascii="Courier New" w:hAnsi="Courier New"/>
          <w:rPrChange w:id="1109" w:author="change" w:date="2023-08-19T16:39:00Z">
            <w:rPr/>
          </w:rPrChange>
        </w:rPr>
        <w:pPrChange w:id="1110" w:author="change" w:date="2023-08-19T16:39:00Z">
          <w:pPr>
            <w:pStyle w:val="PreformattedText"/>
          </w:pPr>
        </w:pPrChange>
      </w:pPr>
      <w:del w:id="1111" w:author="change" w:date="2023-08-19T16:39:00Z">
        <w:r>
          <w:delText xml:space="preserve">Holmes laughed. “It is </w:delText>
        </w:r>
      </w:del>
      <w:ins w:id="1112" w:author="change" w:date="2023-08-19T16:39:00Z">
        <w:r w:rsidR="007E3D83" w:rsidRPr="00EB3343">
          <w:rPr>
            <w:rFonts w:ascii="Courier New" w:hAnsi="Courier New" w:cs="Courier New"/>
          </w:rPr>
          <w:t xml:space="preserve">HOLMES: Oh, dear, it's </w:t>
        </w:r>
      </w:ins>
      <w:r w:rsidR="007E3D83" w:rsidRPr="00EB3343">
        <w:rPr>
          <w:rFonts w:ascii="Courier New" w:hAnsi="Courier New"/>
          <w:rPrChange w:id="1113" w:author="change" w:date="2023-08-19T16:39:00Z">
            <w:rPr/>
          </w:rPrChange>
        </w:rPr>
        <w:t>quite a pretty little problem</w:t>
      </w:r>
      <w:del w:id="1114" w:author="change" w:date="2023-08-19T16:39:00Z">
        <w:r>
          <w:delText>,” said he.</w:delText>
        </w:r>
        <w:r>
          <w:cr/>
        </w:r>
      </w:del>
      <w:ins w:id="1115" w:author="change" w:date="2023-08-19T16:39:00Z">
        <w:r w:rsidR="007E3D83" w:rsidRPr="00EB3343">
          <w:rPr>
            <w:rFonts w:ascii="Courier New" w:hAnsi="Courier New" w:cs="Courier New"/>
          </w:rPr>
          <w:t xml:space="preserve">. </w:t>
        </w:r>
      </w:ins>
    </w:p>
    <w:p w14:paraId="07D2D599" w14:textId="77777777" w:rsidR="007E3D83" w:rsidRPr="00EB3343" w:rsidRDefault="007E3D83" w:rsidP="00EB3343">
      <w:pPr>
        <w:pStyle w:val="PlainText"/>
        <w:rPr>
          <w:rFonts w:ascii="Courier New" w:hAnsi="Courier New"/>
          <w:rPrChange w:id="1116" w:author="change" w:date="2023-08-19T16:39:00Z">
            <w:rPr/>
          </w:rPrChange>
        </w:rPr>
      </w:pPr>
    </w:p>
    <w:p w14:paraId="3DBD6574" w14:textId="77777777" w:rsidR="00000000" w:rsidRDefault="00000000">
      <w:pPr>
        <w:pStyle w:val="PreformattedText"/>
        <w:rPr>
          <w:del w:id="1117" w:author="change" w:date="2023-08-19T16:39:00Z"/>
        </w:rPr>
      </w:pPr>
    </w:p>
    <w:p w14:paraId="3E590DD2" w14:textId="5D78F89A" w:rsidR="007E3D83" w:rsidRPr="00EB3343" w:rsidRDefault="00000000" w:rsidP="00EB3343">
      <w:pPr>
        <w:pStyle w:val="PlainText"/>
        <w:rPr>
          <w:rFonts w:ascii="Courier New" w:hAnsi="Courier New"/>
          <w:rPrChange w:id="1118" w:author="change" w:date="2023-08-19T16:39:00Z">
            <w:rPr/>
          </w:rPrChange>
        </w:rPr>
        <w:pPrChange w:id="1119" w:author="change" w:date="2023-08-19T16:39:00Z">
          <w:pPr>
            <w:pStyle w:val="PreformattedText"/>
          </w:pPr>
        </w:pPrChange>
      </w:pPr>
      <w:del w:id="1120" w:author="change" w:date="2023-08-19T16:39:00Z">
        <w:r>
          <w:delText>“But</w:delText>
        </w:r>
      </w:del>
      <w:ins w:id="1121" w:author="change" w:date="2023-08-19T16:39:00Z">
        <w:r w:rsidR="007E3D83" w:rsidRPr="00EB3343">
          <w:rPr>
            <w:rFonts w:ascii="Courier New" w:hAnsi="Courier New" w:cs="Courier New"/>
          </w:rPr>
          <w:t>KING: It is</w:t>
        </w:r>
      </w:ins>
      <w:r w:rsidR="007E3D83" w:rsidRPr="00EB3343">
        <w:rPr>
          <w:rFonts w:ascii="Courier New" w:hAnsi="Courier New"/>
          <w:rPrChange w:id="1122" w:author="change" w:date="2023-08-19T16:39:00Z">
            <w:rPr/>
          </w:rPrChange>
        </w:rPr>
        <w:t xml:space="preserve"> a </w:t>
      </w:r>
      <w:del w:id="1123" w:author="change" w:date="2023-08-19T16:39:00Z">
        <w:r>
          <w:delText>very</w:delText>
        </w:r>
      </w:del>
      <w:ins w:id="1124" w:author="change" w:date="2023-08-19T16:39:00Z">
        <w:r w:rsidR="007E3D83" w:rsidRPr="00EB3343">
          <w:rPr>
            <w:rFonts w:ascii="Courier New" w:hAnsi="Courier New" w:cs="Courier New"/>
          </w:rPr>
          <w:t>deadly</w:t>
        </w:r>
      </w:ins>
      <w:r w:rsidR="007E3D83" w:rsidRPr="00EB3343">
        <w:rPr>
          <w:rFonts w:ascii="Courier New" w:hAnsi="Courier New"/>
          <w:rPrChange w:id="1125" w:author="change" w:date="2023-08-19T16:39:00Z">
            <w:rPr/>
          </w:rPrChange>
        </w:rPr>
        <w:t xml:space="preserve"> serious one to me</w:t>
      </w:r>
      <w:del w:id="1126" w:author="change" w:date="2023-08-19T16:39:00Z">
        <w:r>
          <w:delText>,” returned the King reproachfully.</w:delText>
        </w:r>
        <w:r>
          <w:cr/>
        </w:r>
      </w:del>
      <w:ins w:id="1127" w:author="change" w:date="2023-08-19T16:39:00Z">
        <w:r w:rsidR="007E3D83" w:rsidRPr="00EB3343">
          <w:rPr>
            <w:rFonts w:ascii="Courier New" w:hAnsi="Courier New" w:cs="Courier New"/>
          </w:rPr>
          <w:t xml:space="preserve">. </w:t>
        </w:r>
      </w:ins>
    </w:p>
    <w:p w14:paraId="797416D0" w14:textId="77777777" w:rsidR="007E3D83" w:rsidRPr="00EB3343" w:rsidRDefault="007E3D83" w:rsidP="00EB3343">
      <w:pPr>
        <w:pStyle w:val="PlainText"/>
        <w:rPr>
          <w:rFonts w:ascii="Courier New" w:hAnsi="Courier New"/>
          <w:rPrChange w:id="1128" w:author="change" w:date="2023-08-19T16:39:00Z">
            <w:rPr/>
          </w:rPrChange>
        </w:rPr>
      </w:pPr>
    </w:p>
    <w:p w14:paraId="04E60650" w14:textId="77777777" w:rsidR="00000000" w:rsidRDefault="00000000">
      <w:pPr>
        <w:pStyle w:val="PreformattedText"/>
        <w:rPr>
          <w:del w:id="1129" w:author="change" w:date="2023-08-19T16:39:00Z"/>
        </w:rPr>
      </w:pPr>
    </w:p>
    <w:p w14:paraId="759C2E7B" w14:textId="6AF191F1" w:rsidR="007E3D83" w:rsidRPr="00EB3343" w:rsidRDefault="00000000" w:rsidP="00EB3343">
      <w:pPr>
        <w:pStyle w:val="PlainText"/>
        <w:rPr>
          <w:rFonts w:ascii="Courier New" w:hAnsi="Courier New"/>
          <w:rPrChange w:id="1130" w:author="change" w:date="2023-08-19T16:39:00Z">
            <w:rPr/>
          </w:rPrChange>
        </w:rPr>
        <w:pPrChange w:id="1131" w:author="change" w:date="2023-08-19T16:39:00Z">
          <w:pPr>
            <w:pStyle w:val="PreformattedText"/>
          </w:pPr>
        </w:pPrChange>
      </w:pPr>
      <w:del w:id="1132" w:author="change" w:date="2023-08-19T16:39:00Z">
        <w:r>
          <w:delText xml:space="preserve">“Very, indeed. And </w:delText>
        </w:r>
      </w:del>
      <w:ins w:id="1133" w:author="change" w:date="2023-08-19T16:39:00Z">
        <w:r w:rsidR="007E3D83" w:rsidRPr="00EB3343">
          <w:rPr>
            <w:rFonts w:ascii="Courier New" w:hAnsi="Courier New" w:cs="Courier New"/>
          </w:rPr>
          <w:t xml:space="preserve">WATSON: Your Majesty, </w:t>
        </w:r>
      </w:ins>
      <w:r w:rsidR="007E3D83" w:rsidRPr="00EB3343">
        <w:rPr>
          <w:rFonts w:ascii="Courier New" w:hAnsi="Courier New"/>
          <w:rPrChange w:id="1134" w:author="change" w:date="2023-08-19T16:39:00Z">
            <w:rPr/>
          </w:rPrChange>
        </w:rPr>
        <w:t xml:space="preserve">what does </w:t>
      </w:r>
      <w:del w:id="1135" w:author="change" w:date="2023-08-19T16:39:00Z">
        <w:r>
          <w:delText>she propose</w:delText>
        </w:r>
      </w:del>
      <w:ins w:id="1136" w:author="change" w:date="2023-08-19T16:39:00Z">
        <w:r w:rsidR="007E3D83" w:rsidRPr="00EB3343">
          <w:rPr>
            <w:rFonts w:ascii="Courier New" w:hAnsi="Courier New" w:cs="Courier New"/>
          </w:rPr>
          <w:t>Miss Adler intend</w:t>
        </w:r>
      </w:ins>
      <w:r w:rsidR="007E3D83" w:rsidRPr="00EB3343">
        <w:rPr>
          <w:rFonts w:ascii="Courier New" w:hAnsi="Courier New"/>
          <w:rPrChange w:id="1137" w:author="change" w:date="2023-08-19T16:39:00Z">
            <w:rPr/>
          </w:rPrChange>
        </w:rPr>
        <w:t xml:space="preserve"> to do with the photograph</w:t>
      </w:r>
      <w:del w:id="1138" w:author="change" w:date="2023-08-19T16:39:00Z">
        <w:r>
          <w:delText>?”</w:delText>
        </w:r>
        <w:r>
          <w:cr/>
        </w:r>
      </w:del>
      <w:ins w:id="1139" w:author="change" w:date="2023-08-19T16:39:00Z">
        <w:r w:rsidR="007E3D83" w:rsidRPr="00EB3343">
          <w:rPr>
            <w:rFonts w:ascii="Courier New" w:hAnsi="Courier New" w:cs="Courier New"/>
          </w:rPr>
          <w:t xml:space="preserve">? </w:t>
        </w:r>
      </w:ins>
    </w:p>
    <w:p w14:paraId="03B02DE2" w14:textId="77777777" w:rsidR="007E3D83" w:rsidRPr="00EB3343" w:rsidRDefault="007E3D83" w:rsidP="00EB3343">
      <w:pPr>
        <w:pStyle w:val="PlainText"/>
        <w:rPr>
          <w:rFonts w:ascii="Courier New" w:hAnsi="Courier New"/>
          <w:rPrChange w:id="1140" w:author="change" w:date="2023-08-19T16:39:00Z">
            <w:rPr/>
          </w:rPrChange>
        </w:rPr>
      </w:pPr>
    </w:p>
    <w:p w14:paraId="5078CA61" w14:textId="77777777" w:rsidR="00000000" w:rsidRDefault="00000000">
      <w:pPr>
        <w:pStyle w:val="PreformattedText"/>
        <w:rPr>
          <w:del w:id="1141" w:author="change" w:date="2023-08-19T16:39:00Z"/>
        </w:rPr>
      </w:pPr>
    </w:p>
    <w:p w14:paraId="18DCDAB2" w14:textId="1600E9B3" w:rsidR="007E3D83" w:rsidRPr="00EB3343" w:rsidRDefault="00000000" w:rsidP="00EB3343">
      <w:pPr>
        <w:pStyle w:val="PlainText"/>
        <w:rPr>
          <w:rFonts w:ascii="Courier New" w:hAnsi="Courier New"/>
          <w:rPrChange w:id="1142" w:author="change" w:date="2023-08-19T16:39:00Z">
            <w:rPr/>
          </w:rPrChange>
        </w:rPr>
        <w:pPrChange w:id="1143" w:author="change" w:date="2023-08-19T16:39:00Z">
          <w:pPr>
            <w:pStyle w:val="PreformattedText"/>
          </w:pPr>
        </w:pPrChange>
      </w:pPr>
      <w:del w:id="1144" w:author="change" w:date="2023-08-19T16:39:00Z">
        <w:r>
          <w:delText>“</w:delText>
        </w:r>
      </w:del>
      <w:ins w:id="1145" w:author="change" w:date="2023-08-19T16:39:00Z">
        <w:r w:rsidR="007E3D83" w:rsidRPr="00EB3343">
          <w:rPr>
            <w:rFonts w:ascii="Courier New" w:hAnsi="Courier New" w:cs="Courier New"/>
          </w:rPr>
          <w:t xml:space="preserve">KING: </w:t>
        </w:r>
      </w:ins>
      <w:r w:rsidR="007E3D83" w:rsidRPr="00EB3343">
        <w:rPr>
          <w:rFonts w:ascii="Courier New" w:hAnsi="Courier New"/>
          <w:rPrChange w:id="1146" w:author="change" w:date="2023-08-19T16:39:00Z">
            <w:rPr/>
          </w:rPrChange>
        </w:rPr>
        <w:t>To ruin me</w:t>
      </w:r>
      <w:del w:id="1147" w:author="change" w:date="2023-08-19T16:39:00Z">
        <w:r>
          <w:delText>.”</w:delText>
        </w:r>
        <w:r>
          <w:cr/>
        </w:r>
      </w:del>
      <w:ins w:id="1148" w:author="change" w:date="2023-08-19T16:39:00Z">
        <w:r w:rsidR="007E3D83" w:rsidRPr="00EB3343">
          <w:rPr>
            <w:rFonts w:ascii="Courier New" w:hAnsi="Courier New" w:cs="Courier New"/>
          </w:rPr>
          <w:t xml:space="preserve">. </w:t>
        </w:r>
      </w:ins>
    </w:p>
    <w:p w14:paraId="6BBE9CDA" w14:textId="77777777" w:rsidR="007E3D83" w:rsidRPr="00EB3343" w:rsidRDefault="007E3D83" w:rsidP="00EB3343">
      <w:pPr>
        <w:pStyle w:val="PlainText"/>
        <w:rPr>
          <w:rFonts w:ascii="Courier New" w:hAnsi="Courier New"/>
          <w:rPrChange w:id="1149" w:author="change" w:date="2023-08-19T16:39:00Z">
            <w:rPr/>
          </w:rPrChange>
        </w:rPr>
      </w:pPr>
    </w:p>
    <w:p w14:paraId="3C123C23" w14:textId="77777777" w:rsidR="00000000" w:rsidRDefault="00000000">
      <w:pPr>
        <w:pStyle w:val="PreformattedText"/>
        <w:rPr>
          <w:del w:id="1150" w:author="change" w:date="2023-08-19T16:39:00Z"/>
        </w:rPr>
      </w:pPr>
    </w:p>
    <w:p w14:paraId="2299E8D4" w14:textId="77777777" w:rsidR="00000000" w:rsidRDefault="00000000">
      <w:pPr>
        <w:pStyle w:val="PreformattedText"/>
        <w:rPr>
          <w:del w:id="1151" w:author="change" w:date="2023-08-19T16:39:00Z"/>
        </w:rPr>
      </w:pPr>
      <w:del w:id="1152" w:author="change" w:date="2023-08-19T16:39:00Z">
        <w:r>
          <w:delText>“But how?”</w:delText>
        </w:r>
        <w:r>
          <w:cr/>
        </w:r>
      </w:del>
    </w:p>
    <w:p w14:paraId="0585C5E4" w14:textId="77777777" w:rsidR="00000000" w:rsidRDefault="00000000">
      <w:pPr>
        <w:pStyle w:val="PreformattedText"/>
        <w:rPr>
          <w:del w:id="1153" w:author="change" w:date="2023-08-19T16:39:00Z"/>
        </w:rPr>
      </w:pPr>
      <w:del w:id="1154" w:author="change" w:date="2023-08-19T16:39:00Z">
        <w:r>
          <w:cr/>
        </w:r>
      </w:del>
    </w:p>
    <w:p w14:paraId="0A944E43" w14:textId="78056A21" w:rsidR="007E3D83" w:rsidRPr="00EB3343" w:rsidRDefault="00000000" w:rsidP="00EB3343">
      <w:pPr>
        <w:pStyle w:val="PlainText"/>
        <w:rPr>
          <w:ins w:id="1155" w:author="change" w:date="2023-08-19T16:39:00Z"/>
          <w:rFonts w:ascii="Courier New" w:hAnsi="Courier New" w:cs="Courier New"/>
        </w:rPr>
      </w:pPr>
      <w:del w:id="1156" w:author="change" w:date="2023-08-19T16:39:00Z">
        <w:r>
          <w:delText>“</w:delText>
        </w:r>
      </w:del>
      <w:ins w:id="1157" w:author="change" w:date="2023-08-19T16:39:00Z">
        <w:r w:rsidR="007E3D83" w:rsidRPr="00EB3343">
          <w:rPr>
            <w:rFonts w:ascii="Courier New" w:hAnsi="Courier New" w:cs="Courier New"/>
          </w:rPr>
          <w:t>HOLMES: How, sir?</w:t>
        </w:r>
      </w:ins>
    </w:p>
    <w:p w14:paraId="768B0594" w14:textId="77777777" w:rsidR="007E3D83" w:rsidRPr="00EB3343" w:rsidRDefault="007E3D83" w:rsidP="00EB3343">
      <w:pPr>
        <w:pStyle w:val="PlainText"/>
        <w:rPr>
          <w:ins w:id="1158" w:author="change" w:date="2023-08-19T16:39:00Z"/>
          <w:rFonts w:ascii="Courier New" w:hAnsi="Courier New" w:cs="Courier New"/>
        </w:rPr>
      </w:pPr>
    </w:p>
    <w:p w14:paraId="02C57DEF" w14:textId="77777777" w:rsidR="00000000" w:rsidRDefault="007E3D83">
      <w:pPr>
        <w:pStyle w:val="PreformattedText"/>
        <w:rPr>
          <w:del w:id="1159" w:author="change" w:date="2023-08-19T16:39:00Z"/>
        </w:rPr>
      </w:pPr>
      <w:ins w:id="1160" w:author="change" w:date="2023-08-19T16:39:00Z">
        <w:r w:rsidRPr="00EB3343">
          <w:rPr>
            <w:rFonts w:ascii="Courier New" w:hAnsi="Courier New" w:cs="Courier New"/>
          </w:rPr>
          <w:t xml:space="preserve">KING: Well, </w:t>
        </w:r>
      </w:ins>
      <w:r w:rsidRPr="00EB3343">
        <w:rPr>
          <w:rFonts w:ascii="Courier New" w:hAnsi="Courier New"/>
          <w:rPrChange w:id="1161" w:author="change" w:date="2023-08-19T16:39:00Z">
            <w:rPr/>
          </w:rPrChange>
        </w:rPr>
        <w:t>I am about to be married</w:t>
      </w:r>
      <w:del w:id="1162" w:author="change" w:date="2023-08-19T16:39:00Z">
        <w:r w:rsidR="00000000">
          <w:delText>.”</w:delText>
        </w:r>
        <w:r w:rsidR="00000000">
          <w:cr/>
        </w:r>
      </w:del>
    </w:p>
    <w:p w14:paraId="6D7CFCBC" w14:textId="77777777" w:rsidR="00000000" w:rsidRDefault="00000000">
      <w:pPr>
        <w:pStyle w:val="PreformattedText"/>
        <w:rPr>
          <w:del w:id="1163" w:author="change" w:date="2023-08-19T16:39:00Z"/>
        </w:rPr>
      </w:pPr>
      <w:del w:id="1164" w:author="change" w:date="2023-08-19T16:39:00Z">
        <w:r>
          <w:cr/>
        </w:r>
      </w:del>
    </w:p>
    <w:p w14:paraId="6EF89A01" w14:textId="77777777" w:rsidR="00000000" w:rsidRDefault="00000000">
      <w:pPr>
        <w:pStyle w:val="PreformattedText"/>
        <w:rPr>
          <w:del w:id="1165" w:author="change" w:date="2023-08-19T16:39:00Z"/>
        </w:rPr>
      </w:pPr>
      <w:del w:id="1166" w:author="change" w:date="2023-08-19T16:39:00Z">
        <w:r>
          <w:delText>“So I have heard.”</w:delText>
        </w:r>
        <w:r>
          <w:cr/>
        </w:r>
      </w:del>
    </w:p>
    <w:p w14:paraId="523903E2" w14:textId="77777777" w:rsidR="00000000" w:rsidRDefault="00000000">
      <w:pPr>
        <w:pStyle w:val="PreformattedText"/>
        <w:rPr>
          <w:del w:id="1167" w:author="change" w:date="2023-08-19T16:39:00Z"/>
        </w:rPr>
      </w:pPr>
      <w:del w:id="1168" w:author="change" w:date="2023-08-19T16:39:00Z">
        <w:r>
          <w:cr/>
        </w:r>
      </w:del>
    </w:p>
    <w:p w14:paraId="4E61E32B" w14:textId="0A5D922F" w:rsidR="007E3D83" w:rsidRPr="00EB3343" w:rsidRDefault="00000000" w:rsidP="00EB3343">
      <w:pPr>
        <w:pStyle w:val="PlainText"/>
        <w:rPr>
          <w:rFonts w:ascii="Courier New" w:hAnsi="Courier New"/>
          <w:rPrChange w:id="1169" w:author="change" w:date="2023-08-19T16:39:00Z">
            <w:rPr/>
          </w:rPrChange>
        </w:rPr>
        <w:pPrChange w:id="1170" w:author="change" w:date="2023-08-19T16:39:00Z">
          <w:pPr>
            <w:pStyle w:val="PreformattedText"/>
          </w:pPr>
        </w:pPrChange>
      </w:pPr>
      <w:del w:id="1171" w:author="change" w:date="2023-08-19T16:39:00Z">
        <w:r>
          <w:lastRenderedPageBreak/>
          <w:delText>“To Clotilde Lothman von Saxe-Meningen,</w:delText>
        </w:r>
      </w:del>
      <w:ins w:id="1172" w:author="change" w:date="2023-08-19T16:39:00Z">
        <w:r w:rsidR="007E3D83" w:rsidRPr="00EB3343">
          <w:rPr>
            <w:rFonts w:ascii="Courier New" w:hAnsi="Courier New" w:cs="Courier New"/>
          </w:rPr>
          <w:t xml:space="preserve"> to the</w:t>
        </w:r>
      </w:ins>
      <w:r w:rsidR="007E3D83" w:rsidRPr="00EB3343">
        <w:rPr>
          <w:rFonts w:ascii="Courier New" w:hAnsi="Courier New"/>
          <w:rPrChange w:id="1173" w:author="change" w:date="2023-08-19T16:39:00Z">
            <w:rPr/>
          </w:rPrChange>
        </w:rPr>
        <w:t xml:space="preserve"> second daughter of the King of Scandinavia. </w:t>
      </w:r>
      <w:del w:id="1174" w:author="change" w:date="2023-08-19T16:39:00Z">
        <w:r>
          <w:delText xml:space="preserve">You may know the strict principles of her family. </w:delText>
        </w:r>
      </w:del>
      <w:r w:rsidR="007E3D83" w:rsidRPr="00EB3343">
        <w:rPr>
          <w:rFonts w:ascii="Courier New" w:hAnsi="Courier New"/>
          <w:rPrChange w:id="1175" w:author="change" w:date="2023-08-19T16:39:00Z">
            <w:rPr/>
          </w:rPrChange>
        </w:rPr>
        <w:t xml:space="preserve">She is </w:t>
      </w:r>
      <w:del w:id="1176" w:author="change" w:date="2023-08-19T16:39:00Z">
        <w:r>
          <w:delText xml:space="preserve">herself </w:delText>
        </w:r>
      </w:del>
      <w:r w:rsidR="007E3D83" w:rsidRPr="00EB3343">
        <w:rPr>
          <w:rFonts w:ascii="Courier New" w:hAnsi="Courier New"/>
          <w:rPrChange w:id="1177" w:author="change" w:date="2023-08-19T16:39:00Z">
            <w:rPr/>
          </w:rPrChange>
        </w:rPr>
        <w:t xml:space="preserve">the </w:t>
      </w:r>
      <w:ins w:id="1178" w:author="change" w:date="2023-08-19T16:39:00Z">
        <w:r w:rsidR="007E3D83" w:rsidRPr="00EB3343">
          <w:rPr>
            <w:rFonts w:ascii="Courier New" w:hAnsi="Courier New" w:cs="Courier New"/>
          </w:rPr>
          <w:t>[</w:t>
        </w:r>
      </w:ins>
      <w:r w:rsidR="007E3D83" w:rsidRPr="00EB3343">
        <w:rPr>
          <w:rFonts w:ascii="Courier New" w:hAnsi="Courier New"/>
          <w:rPrChange w:id="1179" w:author="change" w:date="2023-08-19T16:39:00Z">
            <w:rPr/>
          </w:rPrChange>
        </w:rPr>
        <w:t>very</w:t>
      </w:r>
      <w:ins w:id="1180" w:author="change" w:date="2023-08-19T16:39:00Z">
        <w:r w:rsidR="007E3D83" w:rsidRPr="00EB3343">
          <w:rPr>
            <w:rFonts w:ascii="Courier New" w:hAnsi="Courier New" w:cs="Courier New"/>
          </w:rPr>
          <w:t>]</w:t>
        </w:r>
      </w:ins>
      <w:r w:rsidR="007E3D83" w:rsidRPr="00EB3343">
        <w:rPr>
          <w:rFonts w:ascii="Courier New" w:hAnsi="Courier New"/>
          <w:rPrChange w:id="1181" w:author="change" w:date="2023-08-19T16:39:00Z">
            <w:rPr/>
          </w:rPrChange>
        </w:rPr>
        <w:t xml:space="preserve"> soul of delicacy. A shadow of a doubt as to my conduct would bring the matter to an end</w:t>
      </w:r>
      <w:del w:id="1182" w:author="change" w:date="2023-08-19T16:39:00Z">
        <w:r>
          <w:delText>.”</w:delText>
        </w:r>
        <w:r>
          <w:cr/>
        </w:r>
      </w:del>
      <w:ins w:id="1183" w:author="change" w:date="2023-08-19T16:39:00Z">
        <w:r w:rsidR="007E3D83" w:rsidRPr="00EB3343">
          <w:rPr>
            <w:rFonts w:ascii="Courier New" w:hAnsi="Courier New" w:cs="Courier New"/>
          </w:rPr>
          <w:t>.</w:t>
        </w:r>
      </w:ins>
    </w:p>
    <w:p w14:paraId="1C54D1BF" w14:textId="77777777" w:rsidR="007E3D83" w:rsidRPr="00EB3343" w:rsidRDefault="007E3D83" w:rsidP="00EB3343">
      <w:pPr>
        <w:pStyle w:val="PlainText"/>
        <w:rPr>
          <w:rFonts w:ascii="Courier New" w:hAnsi="Courier New"/>
          <w:rPrChange w:id="1184" w:author="change" w:date="2023-08-19T16:39:00Z">
            <w:rPr/>
          </w:rPrChange>
        </w:rPr>
      </w:pPr>
    </w:p>
    <w:p w14:paraId="42BDB85E" w14:textId="77777777" w:rsidR="00000000" w:rsidRDefault="00000000">
      <w:pPr>
        <w:pStyle w:val="PreformattedText"/>
        <w:rPr>
          <w:del w:id="1185" w:author="change" w:date="2023-08-19T16:39:00Z"/>
        </w:rPr>
      </w:pPr>
    </w:p>
    <w:p w14:paraId="30B0C433" w14:textId="77777777" w:rsidR="00000000" w:rsidRDefault="00000000">
      <w:pPr>
        <w:pStyle w:val="PreformattedText"/>
        <w:rPr>
          <w:del w:id="1186" w:author="change" w:date="2023-08-19T16:39:00Z"/>
        </w:rPr>
      </w:pPr>
      <w:del w:id="1187" w:author="change" w:date="2023-08-19T16:39:00Z">
        <w:r>
          <w:delText>“</w:delText>
        </w:r>
      </w:del>
      <w:ins w:id="1188" w:author="change" w:date="2023-08-19T16:39:00Z">
        <w:r w:rsidR="007E3D83" w:rsidRPr="00EB3343">
          <w:rPr>
            <w:rFonts w:ascii="Courier New" w:hAnsi="Courier New" w:cs="Courier New"/>
          </w:rPr>
          <w:t xml:space="preserve">HOLMES: </w:t>
        </w:r>
      </w:ins>
      <w:r w:rsidR="007E3D83" w:rsidRPr="00EB3343">
        <w:rPr>
          <w:rFonts w:ascii="Courier New" w:hAnsi="Courier New"/>
          <w:rPrChange w:id="1189" w:author="change" w:date="2023-08-19T16:39:00Z">
            <w:rPr/>
          </w:rPrChange>
        </w:rPr>
        <w:t>And Irene Adler</w:t>
      </w:r>
      <w:del w:id="1190" w:author="change" w:date="2023-08-19T16:39:00Z">
        <w:r>
          <w:delText>?”</w:delText>
        </w:r>
        <w:r>
          <w:cr/>
        </w:r>
      </w:del>
    </w:p>
    <w:p w14:paraId="0863A28F" w14:textId="77777777" w:rsidR="00000000" w:rsidRDefault="00000000">
      <w:pPr>
        <w:pStyle w:val="PreformattedText"/>
        <w:rPr>
          <w:del w:id="1191" w:author="change" w:date="2023-08-19T16:39:00Z"/>
        </w:rPr>
      </w:pPr>
      <w:del w:id="1192" w:author="change" w:date="2023-08-19T16:39:00Z">
        <w:r>
          <w:cr/>
        </w:r>
      </w:del>
    </w:p>
    <w:p w14:paraId="7CFF6027" w14:textId="170D0CCE" w:rsidR="007E3D83" w:rsidRPr="00EB3343" w:rsidRDefault="00000000" w:rsidP="00EB3343">
      <w:pPr>
        <w:pStyle w:val="PlainText"/>
        <w:rPr>
          <w:ins w:id="1193" w:author="change" w:date="2023-08-19T16:39:00Z"/>
          <w:rFonts w:ascii="Courier New" w:hAnsi="Courier New" w:cs="Courier New"/>
        </w:rPr>
      </w:pPr>
      <w:del w:id="1194" w:author="change" w:date="2023-08-19T16:39:00Z">
        <w:r>
          <w:delText>“Threatens</w:delText>
        </w:r>
      </w:del>
      <w:ins w:id="1195" w:author="change" w:date="2023-08-19T16:39:00Z">
        <w:r w:rsidR="007E3D83" w:rsidRPr="00EB3343">
          <w:rPr>
            <w:rFonts w:ascii="Courier New" w:hAnsi="Courier New" w:cs="Courier New"/>
          </w:rPr>
          <w:t xml:space="preserve"> threatens</w:t>
        </w:r>
      </w:ins>
      <w:r w:rsidR="007E3D83" w:rsidRPr="00EB3343">
        <w:rPr>
          <w:rFonts w:ascii="Courier New" w:hAnsi="Courier New"/>
          <w:rPrChange w:id="1196" w:author="change" w:date="2023-08-19T16:39:00Z">
            <w:rPr/>
          </w:rPrChange>
        </w:rPr>
        <w:t xml:space="preserve"> to send </w:t>
      </w:r>
      <w:del w:id="1197" w:author="change" w:date="2023-08-19T16:39:00Z">
        <w:r>
          <w:delText xml:space="preserve">them </w:delText>
        </w:r>
      </w:del>
      <w:r w:rsidR="007E3D83" w:rsidRPr="00EB3343">
        <w:rPr>
          <w:rFonts w:ascii="Courier New" w:hAnsi="Courier New"/>
          <w:rPrChange w:id="1198" w:author="change" w:date="2023-08-19T16:39:00Z">
            <w:rPr/>
          </w:rPrChange>
        </w:rPr>
        <w:t>the photograph</w:t>
      </w:r>
      <w:del w:id="1199" w:author="change" w:date="2023-08-19T16:39:00Z">
        <w:r>
          <w:delText xml:space="preserve">. And </w:delText>
        </w:r>
      </w:del>
      <w:ins w:id="1200" w:author="change" w:date="2023-08-19T16:39:00Z">
        <w:r w:rsidR="007E3D83" w:rsidRPr="00EB3343">
          <w:rPr>
            <w:rFonts w:ascii="Courier New" w:hAnsi="Courier New" w:cs="Courier New"/>
          </w:rPr>
          <w:t xml:space="preserve"> to your fiancée, I suppose? </w:t>
        </w:r>
      </w:ins>
    </w:p>
    <w:p w14:paraId="6C18BB37" w14:textId="77777777" w:rsidR="007E3D83" w:rsidRPr="00EB3343" w:rsidRDefault="007E3D83" w:rsidP="00EB3343">
      <w:pPr>
        <w:pStyle w:val="PlainText"/>
        <w:rPr>
          <w:ins w:id="1201" w:author="change" w:date="2023-08-19T16:39:00Z"/>
          <w:rFonts w:ascii="Courier New" w:hAnsi="Courier New" w:cs="Courier New"/>
        </w:rPr>
      </w:pPr>
    </w:p>
    <w:p w14:paraId="0BD32159" w14:textId="25D0133E" w:rsidR="007E3D83" w:rsidRPr="00EB3343" w:rsidRDefault="007E3D83" w:rsidP="00EB3343">
      <w:pPr>
        <w:pStyle w:val="PlainText"/>
        <w:rPr>
          <w:rFonts w:ascii="Courier New" w:hAnsi="Courier New"/>
          <w:rPrChange w:id="1202" w:author="change" w:date="2023-08-19T16:39:00Z">
            <w:rPr/>
          </w:rPrChange>
        </w:rPr>
        <w:pPrChange w:id="1203" w:author="change" w:date="2023-08-19T16:39:00Z">
          <w:pPr>
            <w:pStyle w:val="PreformattedText"/>
          </w:pPr>
        </w:pPrChange>
      </w:pPr>
      <w:ins w:id="1204" w:author="change" w:date="2023-08-19T16:39:00Z">
        <w:r w:rsidRPr="00EB3343">
          <w:rPr>
            <w:rFonts w:ascii="Courier New" w:hAnsi="Courier New" w:cs="Courier New"/>
          </w:rPr>
          <w:t xml:space="preserve">KING: Yes, and </w:t>
        </w:r>
      </w:ins>
      <w:r w:rsidRPr="00EB3343">
        <w:rPr>
          <w:rFonts w:ascii="Courier New" w:hAnsi="Courier New"/>
          <w:rPrChange w:id="1205" w:author="change" w:date="2023-08-19T16:39:00Z">
            <w:rPr/>
          </w:rPrChange>
        </w:rPr>
        <w:t xml:space="preserve">she will do it. </w:t>
      </w:r>
      <w:del w:id="1206" w:author="change" w:date="2023-08-19T16:39:00Z">
        <w:r w:rsidR="00000000">
          <w:delText xml:space="preserve">I know that she will do it. You do not know her, but she has a soul of steel. She has the face of the most beautiful of women, and the mind of the most resolute of men. </w:delText>
        </w:r>
      </w:del>
      <w:r w:rsidRPr="00EB3343">
        <w:rPr>
          <w:rFonts w:ascii="Courier New" w:hAnsi="Courier New"/>
          <w:rPrChange w:id="1207" w:author="change" w:date="2023-08-19T16:39:00Z">
            <w:rPr/>
          </w:rPrChange>
        </w:rPr>
        <w:t xml:space="preserve">Rather than </w:t>
      </w:r>
      <w:del w:id="1208" w:author="change" w:date="2023-08-19T16:39:00Z">
        <w:r w:rsidR="00000000">
          <w:delText>I should</w:delText>
        </w:r>
      </w:del>
      <w:ins w:id="1209" w:author="change" w:date="2023-08-19T16:39:00Z">
        <w:r w:rsidRPr="00EB3343">
          <w:rPr>
            <w:rFonts w:ascii="Courier New" w:hAnsi="Courier New" w:cs="Courier New"/>
          </w:rPr>
          <w:t>let me</w:t>
        </w:r>
      </w:ins>
      <w:r w:rsidRPr="00EB3343">
        <w:rPr>
          <w:rFonts w:ascii="Courier New" w:hAnsi="Courier New"/>
          <w:rPrChange w:id="1210" w:author="change" w:date="2023-08-19T16:39:00Z">
            <w:rPr/>
          </w:rPrChange>
        </w:rPr>
        <w:t xml:space="preserve"> marry another woman, there are no lengths to which she would not go</w:t>
      </w:r>
      <w:del w:id="1211" w:author="change" w:date="2023-08-19T16:39:00Z">
        <w:r w:rsidR="00000000">
          <w:delText>—none.”</w:delText>
        </w:r>
        <w:r w:rsidR="00000000">
          <w:cr/>
        </w:r>
      </w:del>
      <w:ins w:id="1212" w:author="change" w:date="2023-08-19T16:39:00Z">
        <w:r w:rsidRPr="00EB3343">
          <w:rPr>
            <w:rFonts w:ascii="Courier New" w:hAnsi="Courier New" w:cs="Courier New"/>
          </w:rPr>
          <w:t>. None.</w:t>
        </w:r>
      </w:ins>
    </w:p>
    <w:p w14:paraId="3DB30A41" w14:textId="77777777" w:rsidR="007E3D83" w:rsidRPr="00EB3343" w:rsidRDefault="007E3D83" w:rsidP="00EB3343">
      <w:pPr>
        <w:pStyle w:val="PlainText"/>
        <w:rPr>
          <w:rFonts w:ascii="Courier New" w:hAnsi="Courier New"/>
          <w:rPrChange w:id="1213" w:author="change" w:date="2023-08-19T16:39:00Z">
            <w:rPr/>
          </w:rPrChange>
        </w:rPr>
      </w:pPr>
    </w:p>
    <w:p w14:paraId="3A7EF915" w14:textId="77777777" w:rsidR="00000000" w:rsidRDefault="00000000">
      <w:pPr>
        <w:pStyle w:val="PreformattedText"/>
        <w:rPr>
          <w:del w:id="1214" w:author="change" w:date="2023-08-19T16:39:00Z"/>
        </w:rPr>
      </w:pPr>
    </w:p>
    <w:p w14:paraId="189D3EED" w14:textId="5073AAF1" w:rsidR="007E3D83" w:rsidRPr="00EB3343" w:rsidRDefault="00000000" w:rsidP="00EB3343">
      <w:pPr>
        <w:pStyle w:val="PlainText"/>
        <w:rPr>
          <w:rFonts w:ascii="Courier New" w:hAnsi="Courier New"/>
          <w:rPrChange w:id="1215" w:author="change" w:date="2023-08-19T16:39:00Z">
            <w:rPr/>
          </w:rPrChange>
        </w:rPr>
        <w:pPrChange w:id="1216" w:author="change" w:date="2023-08-19T16:39:00Z">
          <w:pPr>
            <w:pStyle w:val="PreformattedText"/>
          </w:pPr>
        </w:pPrChange>
      </w:pPr>
      <w:del w:id="1217" w:author="change" w:date="2023-08-19T16:39:00Z">
        <w:r>
          <w:delText xml:space="preserve">“You are </w:delText>
        </w:r>
      </w:del>
      <w:ins w:id="1218" w:author="change" w:date="2023-08-19T16:39:00Z">
        <w:r w:rsidR="007E3D83" w:rsidRPr="00EB3343">
          <w:rPr>
            <w:rFonts w:ascii="Courier New" w:hAnsi="Courier New" w:cs="Courier New"/>
          </w:rPr>
          <w:t xml:space="preserve">WATSON: Are you </w:t>
        </w:r>
      </w:ins>
      <w:r w:rsidR="007E3D83" w:rsidRPr="00EB3343">
        <w:rPr>
          <w:rFonts w:ascii="Courier New" w:hAnsi="Courier New"/>
          <w:rPrChange w:id="1219" w:author="change" w:date="2023-08-19T16:39:00Z">
            <w:rPr/>
          </w:rPrChange>
        </w:rPr>
        <w:t xml:space="preserve">sure that she </w:t>
      </w:r>
      <w:del w:id="1220" w:author="change" w:date="2023-08-19T16:39:00Z">
        <w:r>
          <w:delText>has not</w:delText>
        </w:r>
      </w:del>
      <w:ins w:id="1221" w:author="change" w:date="2023-08-19T16:39:00Z">
        <w:r w:rsidR="007E3D83" w:rsidRPr="00EB3343">
          <w:rPr>
            <w:rFonts w:ascii="Courier New" w:hAnsi="Courier New" w:cs="Courier New"/>
          </w:rPr>
          <w:t>hasn't already</w:t>
        </w:r>
      </w:ins>
      <w:r w:rsidR="007E3D83" w:rsidRPr="00EB3343">
        <w:rPr>
          <w:rFonts w:ascii="Courier New" w:hAnsi="Courier New"/>
          <w:rPrChange w:id="1222" w:author="change" w:date="2023-08-19T16:39:00Z">
            <w:rPr/>
          </w:rPrChange>
        </w:rPr>
        <w:t xml:space="preserve"> sent it</w:t>
      </w:r>
      <w:del w:id="1223" w:author="change" w:date="2023-08-19T16:39:00Z">
        <w:r>
          <w:delText xml:space="preserve"> yet?”</w:delText>
        </w:r>
        <w:r>
          <w:cr/>
        </w:r>
      </w:del>
      <w:ins w:id="1224" w:author="change" w:date="2023-08-19T16:39:00Z">
        <w:r w:rsidR="007E3D83" w:rsidRPr="00EB3343">
          <w:rPr>
            <w:rFonts w:ascii="Courier New" w:hAnsi="Courier New" w:cs="Courier New"/>
          </w:rPr>
          <w:t>, your Majesty?</w:t>
        </w:r>
      </w:ins>
    </w:p>
    <w:p w14:paraId="6383BF5F" w14:textId="77777777" w:rsidR="007E3D83" w:rsidRPr="00EB3343" w:rsidRDefault="007E3D83" w:rsidP="00EB3343">
      <w:pPr>
        <w:pStyle w:val="PlainText"/>
        <w:rPr>
          <w:rFonts w:ascii="Courier New" w:hAnsi="Courier New"/>
          <w:rPrChange w:id="1225" w:author="change" w:date="2023-08-19T16:39:00Z">
            <w:rPr/>
          </w:rPrChange>
        </w:rPr>
      </w:pPr>
    </w:p>
    <w:p w14:paraId="0071BA98" w14:textId="77777777" w:rsidR="00000000" w:rsidRDefault="00000000">
      <w:pPr>
        <w:pStyle w:val="PreformattedText"/>
        <w:rPr>
          <w:del w:id="1226" w:author="change" w:date="2023-08-19T16:39:00Z"/>
        </w:rPr>
      </w:pPr>
    </w:p>
    <w:p w14:paraId="50517EF8" w14:textId="4F008EA4" w:rsidR="007E3D83" w:rsidRPr="00EB3343" w:rsidRDefault="00000000" w:rsidP="00EB3343">
      <w:pPr>
        <w:pStyle w:val="PlainText"/>
        <w:rPr>
          <w:rFonts w:ascii="Courier New" w:hAnsi="Courier New"/>
          <w:rPrChange w:id="1227" w:author="change" w:date="2023-08-19T16:39:00Z">
            <w:rPr/>
          </w:rPrChange>
        </w:rPr>
        <w:pPrChange w:id="1228" w:author="change" w:date="2023-08-19T16:39:00Z">
          <w:pPr>
            <w:pStyle w:val="PreformattedText"/>
          </w:pPr>
        </w:pPrChange>
      </w:pPr>
      <w:del w:id="1229" w:author="change" w:date="2023-08-19T16:39:00Z">
        <w:r>
          <w:delText>“</w:delText>
        </w:r>
      </w:del>
      <w:ins w:id="1230" w:author="change" w:date="2023-08-19T16:39:00Z">
        <w:r w:rsidR="007E3D83" w:rsidRPr="00EB3343">
          <w:rPr>
            <w:rFonts w:ascii="Courier New" w:hAnsi="Courier New" w:cs="Courier New"/>
          </w:rPr>
          <w:t xml:space="preserve">KING: </w:t>
        </w:r>
      </w:ins>
      <w:r w:rsidR="007E3D83" w:rsidRPr="00EB3343">
        <w:rPr>
          <w:rFonts w:ascii="Courier New" w:hAnsi="Courier New"/>
          <w:rPrChange w:id="1231" w:author="change" w:date="2023-08-19T16:39:00Z">
            <w:rPr/>
          </w:rPrChange>
        </w:rPr>
        <w:t>I am sure</w:t>
      </w:r>
      <w:del w:id="1232" w:author="change" w:date="2023-08-19T16:39:00Z">
        <w:r>
          <w:delText>.”</w:delText>
        </w:r>
        <w:r>
          <w:cr/>
        </w:r>
      </w:del>
      <w:ins w:id="1233" w:author="change" w:date="2023-08-19T16:39:00Z">
        <w:r w:rsidR="007E3D83" w:rsidRPr="00EB3343">
          <w:rPr>
            <w:rFonts w:ascii="Courier New" w:hAnsi="Courier New" w:cs="Courier New"/>
          </w:rPr>
          <w:t>.</w:t>
        </w:r>
      </w:ins>
    </w:p>
    <w:p w14:paraId="6180D9AA" w14:textId="77777777" w:rsidR="007E3D83" w:rsidRPr="00EB3343" w:rsidRDefault="007E3D83" w:rsidP="00EB3343">
      <w:pPr>
        <w:pStyle w:val="PlainText"/>
        <w:rPr>
          <w:rFonts w:ascii="Courier New" w:hAnsi="Courier New"/>
          <w:rPrChange w:id="1234" w:author="change" w:date="2023-08-19T16:39:00Z">
            <w:rPr/>
          </w:rPrChange>
        </w:rPr>
      </w:pPr>
    </w:p>
    <w:p w14:paraId="636D094C" w14:textId="77777777" w:rsidR="00000000" w:rsidRDefault="00000000">
      <w:pPr>
        <w:pStyle w:val="PreformattedText"/>
        <w:rPr>
          <w:del w:id="1235" w:author="change" w:date="2023-08-19T16:39:00Z"/>
        </w:rPr>
      </w:pPr>
    </w:p>
    <w:p w14:paraId="272B4C57" w14:textId="565D435E" w:rsidR="007E3D83" w:rsidRPr="00EB3343" w:rsidRDefault="00000000" w:rsidP="00EB3343">
      <w:pPr>
        <w:pStyle w:val="PlainText"/>
        <w:rPr>
          <w:rFonts w:ascii="Courier New" w:hAnsi="Courier New"/>
          <w:rPrChange w:id="1236" w:author="change" w:date="2023-08-19T16:39:00Z">
            <w:rPr/>
          </w:rPrChange>
        </w:rPr>
        <w:pPrChange w:id="1237" w:author="change" w:date="2023-08-19T16:39:00Z">
          <w:pPr>
            <w:pStyle w:val="PreformattedText"/>
          </w:pPr>
        </w:pPrChange>
      </w:pPr>
      <w:del w:id="1238" w:author="change" w:date="2023-08-19T16:39:00Z">
        <w:r>
          <w:delText>“</w:delText>
        </w:r>
      </w:del>
      <w:ins w:id="1239" w:author="change" w:date="2023-08-19T16:39:00Z">
        <w:r w:rsidR="007E3D83" w:rsidRPr="00EB3343">
          <w:rPr>
            <w:rFonts w:ascii="Courier New" w:hAnsi="Courier New" w:cs="Courier New"/>
          </w:rPr>
          <w:t xml:space="preserve">HOLMES: </w:t>
        </w:r>
      </w:ins>
      <w:r w:rsidR="007E3D83" w:rsidRPr="00EB3343">
        <w:rPr>
          <w:rFonts w:ascii="Courier New" w:hAnsi="Courier New"/>
          <w:rPrChange w:id="1240" w:author="change" w:date="2023-08-19T16:39:00Z">
            <w:rPr/>
          </w:rPrChange>
        </w:rPr>
        <w:t>And why</w:t>
      </w:r>
      <w:del w:id="1241" w:author="change" w:date="2023-08-19T16:39:00Z">
        <w:r>
          <w:delText>?”</w:delText>
        </w:r>
        <w:r>
          <w:cr/>
        </w:r>
      </w:del>
      <w:ins w:id="1242" w:author="change" w:date="2023-08-19T16:39:00Z">
        <w:r w:rsidR="007E3D83" w:rsidRPr="00EB3343">
          <w:rPr>
            <w:rFonts w:ascii="Courier New" w:hAnsi="Courier New" w:cs="Courier New"/>
          </w:rPr>
          <w:t>?</w:t>
        </w:r>
      </w:ins>
    </w:p>
    <w:p w14:paraId="431C6991" w14:textId="77777777" w:rsidR="007E3D83" w:rsidRPr="00EB3343" w:rsidRDefault="007E3D83" w:rsidP="00EB3343">
      <w:pPr>
        <w:pStyle w:val="PlainText"/>
        <w:rPr>
          <w:rFonts w:ascii="Courier New" w:hAnsi="Courier New"/>
          <w:rPrChange w:id="1243" w:author="change" w:date="2023-08-19T16:39:00Z">
            <w:rPr/>
          </w:rPrChange>
        </w:rPr>
      </w:pPr>
    </w:p>
    <w:p w14:paraId="52EE47A9" w14:textId="77777777" w:rsidR="00000000" w:rsidRDefault="00000000">
      <w:pPr>
        <w:pStyle w:val="PreformattedText"/>
        <w:rPr>
          <w:del w:id="1244" w:author="change" w:date="2023-08-19T16:39:00Z"/>
        </w:rPr>
      </w:pPr>
    </w:p>
    <w:p w14:paraId="340AAFDA" w14:textId="2FF14858" w:rsidR="007E3D83" w:rsidRPr="00EB3343" w:rsidRDefault="00000000" w:rsidP="00EB3343">
      <w:pPr>
        <w:pStyle w:val="PlainText"/>
        <w:rPr>
          <w:rFonts w:ascii="Courier New" w:hAnsi="Courier New"/>
          <w:rPrChange w:id="1245" w:author="change" w:date="2023-08-19T16:39:00Z">
            <w:rPr/>
          </w:rPrChange>
        </w:rPr>
        <w:pPrChange w:id="1246" w:author="change" w:date="2023-08-19T16:39:00Z">
          <w:pPr>
            <w:pStyle w:val="PreformattedText"/>
          </w:pPr>
        </w:pPrChange>
      </w:pPr>
      <w:del w:id="1247" w:author="change" w:date="2023-08-19T16:39:00Z">
        <w:r>
          <w:delText>“Because she has</w:delText>
        </w:r>
      </w:del>
      <w:ins w:id="1248" w:author="change" w:date="2023-08-19T16:39:00Z">
        <w:r w:rsidR="007E3D83" w:rsidRPr="00EB3343">
          <w:rPr>
            <w:rFonts w:ascii="Courier New" w:hAnsi="Courier New" w:cs="Courier New"/>
          </w:rPr>
          <w:t>KING: She</w:t>
        </w:r>
      </w:ins>
      <w:r w:rsidR="007E3D83" w:rsidRPr="00EB3343">
        <w:rPr>
          <w:rFonts w:ascii="Courier New" w:hAnsi="Courier New"/>
          <w:rPrChange w:id="1249" w:author="change" w:date="2023-08-19T16:39:00Z">
            <w:rPr/>
          </w:rPrChange>
        </w:rPr>
        <w:t xml:space="preserve"> said </w:t>
      </w:r>
      <w:del w:id="1250" w:author="change" w:date="2023-08-19T16:39:00Z">
        <w:r>
          <w:delText xml:space="preserve">that </w:delText>
        </w:r>
      </w:del>
      <w:r w:rsidR="007E3D83" w:rsidRPr="00EB3343">
        <w:rPr>
          <w:rFonts w:ascii="Courier New" w:hAnsi="Courier New"/>
          <w:rPrChange w:id="1251" w:author="change" w:date="2023-08-19T16:39:00Z">
            <w:rPr/>
          </w:rPrChange>
        </w:rPr>
        <w:t xml:space="preserve">she would send it on the day </w:t>
      </w:r>
      <w:del w:id="1252" w:author="change" w:date="2023-08-19T16:39:00Z">
        <w:r>
          <w:delText>when the</w:delText>
        </w:r>
      </w:del>
      <w:ins w:id="1253" w:author="change" w:date="2023-08-19T16:39:00Z">
        <w:r w:rsidR="007E3D83" w:rsidRPr="00EB3343">
          <w:rPr>
            <w:rFonts w:ascii="Courier New" w:hAnsi="Courier New" w:cs="Courier New"/>
          </w:rPr>
          <w:t>my</w:t>
        </w:r>
      </w:ins>
      <w:r w:rsidR="007E3D83" w:rsidRPr="00EB3343">
        <w:rPr>
          <w:rFonts w:ascii="Courier New" w:hAnsi="Courier New"/>
          <w:rPrChange w:id="1254" w:author="change" w:date="2023-08-19T16:39:00Z">
            <w:rPr/>
          </w:rPrChange>
        </w:rPr>
        <w:t xml:space="preserve"> betrothal </w:t>
      </w:r>
      <w:del w:id="1255" w:author="change" w:date="2023-08-19T16:39:00Z">
        <w:r>
          <w:delText>was</w:delText>
        </w:r>
      </w:del>
      <w:ins w:id="1256" w:author="change" w:date="2023-08-19T16:39:00Z">
        <w:r w:rsidR="007E3D83" w:rsidRPr="00EB3343">
          <w:rPr>
            <w:rFonts w:ascii="Courier New" w:hAnsi="Courier New" w:cs="Courier New"/>
          </w:rPr>
          <w:t>is</w:t>
        </w:r>
      </w:ins>
      <w:r w:rsidR="007E3D83" w:rsidRPr="00EB3343">
        <w:rPr>
          <w:rFonts w:ascii="Courier New" w:hAnsi="Courier New"/>
          <w:rPrChange w:id="1257" w:author="change" w:date="2023-08-19T16:39:00Z">
            <w:rPr/>
          </w:rPrChange>
        </w:rPr>
        <w:t xml:space="preserve"> publicly </w:t>
      </w:r>
      <w:del w:id="1258" w:author="change" w:date="2023-08-19T16:39:00Z">
        <w:r>
          <w:delText>proclaimed</w:delText>
        </w:r>
      </w:del>
      <w:ins w:id="1259" w:author="change" w:date="2023-08-19T16:39:00Z">
        <w:r w:rsidR="007E3D83" w:rsidRPr="00EB3343">
          <w:rPr>
            <w:rFonts w:ascii="Courier New" w:hAnsi="Courier New" w:cs="Courier New"/>
          </w:rPr>
          <w:t>announced</w:t>
        </w:r>
      </w:ins>
      <w:r w:rsidR="007E3D83" w:rsidRPr="00EB3343">
        <w:rPr>
          <w:rFonts w:ascii="Courier New" w:hAnsi="Courier New"/>
          <w:rPrChange w:id="1260" w:author="change" w:date="2023-08-19T16:39:00Z">
            <w:rPr/>
          </w:rPrChange>
        </w:rPr>
        <w:t xml:space="preserve">. That </w:t>
      </w:r>
      <w:ins w:id="1261" w:author="change" w:date="2023-08-19T16:39:00Z">
        <w:r w:rsidR="007E3D83" w:rsidRPr="00EB3343">
          <w:rPr>
            <w:rFonts w:ascii="Courier New" w:hAnsi="Courier New" w:cs="Courier New"/>
          </w:rPr>
          <w:t xml:space="preserve">day </w:t>
        </w:r>
      </w:ins>
      <w:r w:rsidR="007E3D83" w:rsidRPr="00EB3343">
        <w:rPr>
          <w:rFonts w:ascii="Courier New" w:hAnsi="Courier New"/>
          <w:rPrChange w:id="1262" w:author="change" w:date="2023-08-19T16:39:00Z">
            <w:rPr/>
          </w:rPrChange>
        </w:rPr>
        <w:t>will be next Monday</w:t>
      </w:r>
      <w:del w:id="1263" w:author="change" w:date="2023-08-19T16:39:00Z">
        <w:r>
          <w:delText>.”</w:delText>
        </w:r>
        <w:r>
          <w:cr/>
        </w:r>
      </w:del>
      <w:ins w:id="1264" w:author="change" w:date="2023-08-19T16:39:00Z">
        <w:r w:rsidR="007E3D83" w:rsidRPr="00EB3343">
          <w:rPr>
            <w:rFonts w:ascii="Courier New" w:hAnsi="Courier New" w:cs="Courier New"/>
          </w:rPr>
          <w:t>.</w:t>
        </w:r>
      </w:ins>
    </w:p>
    <w:p w14:paraId="1908FF50" w14:textId="77777777" w:rsidR="007E3D83" w:rsidRPr="00EB3343" w:rsidRDefault="007E3D83" w:rsidP="00EB3343">
      <w:pPr>
        <w:pStyle w:val="PlainText"/>
        <w:rPr>
          <w:rFonts w:ascii="Courier New" w:hAnsi="Courier New"/>
          <w:rPrChange w:id="1265" w:author="change" w:date="2023-08-19T16:39:00Z">
            <w:rPr/>
          </w:rPrChange>
        </w:rPr>
      </w:pPr>
    </w:p>
    <w:p w14:paraId="56712777" w14:textId="77777777" w:rsidR="00000000" w:rsidRDefault="00000000">
      <w:pPr>
        <w:pStyle w:val="PreformattedText"/>
        <w:rPr>
          <w:del w:id="1266" w:author="change" w:date="2023-08-19T16:39:00Z"/>
        </w:rPr>
      </w:pPr>
    </w:p>
    <w:p w14:paraId="09374D9F" w14:textId="6FC6B0A9" w:rsidR="007E3D83" w:rsidRPr="00EB3343" w:rsidRDefault="00000000" w:rsidP="00EB3343">
      <w:pPr>
        <w:pStyle w:val="PlainText"/>
        <w:rPr>
          <w:rFonts w:ascii="Courier New" w:hAnsi="Courier New"/>
          <w:rPrChange w:id="1267" w:author="change" w:date="2023-08-19T16:39:00Z">
            <w:rPr/>
          </w:rPrChange>
        </w:rPr>
        <w:pPrChange w:id="1268" w:author="change" w:date="2023-08-19T16:39:00Z">
          <w:pPr>
            <w:pStyle w:val="PreformattedText"/>
          </w:pPr>
        </w:pPrChange>
      </w:pPr>
      <w:del w:id="1269" w:author="change" w:date="2023-08-19T16:39:00Z">
        <w:r>
          <w:delText>“Oh, then</w:delText>
        </w:r>
      </w:del>
      <w:ins w:id="1270" w:author="change" w:date="2023-08-19T16:39:00Z">
        <w:r w:rsidR="007E3D83" w:rsidRPr="00EB3343">
          <w:rPr>
            <w:rFonts w:ascii="Courier New" w:hAnsi="Courier New" w:cs="Courier New"/>
          </w:rPr>
          <w:t>HOLMES: Splendid! Then</w:t>
        </w:r>
      </w:ins>
      <w:r w:rsidR="007E3D83" w:rsidRPr="00EB3343">
        <w:rPr>
          <w:rFonts w:ascii="Courier New" w:hAnsi="Courier New"/>
          <w:rPrChange w:id="1271" w:author="change" w:date="2023-08-19T16:39:00Z">
            <w:rPr/>
          </w:rPrChange>
        </w:rPr>
        <w:t xml:space="preserve"> we </w:t>
      </w:r>
      <w:ins w:id="1272" w:author="change" w:date="2023-08-19T16:39:00Z">
        <w:r w:rsidR="007E3D83" w:rsidRPr="00EB3343">
          <w:rPr>
            <w:rFonts w:ascii="Courier New" w:hAnsi="Courier New" w:cs="Courier New"/>
          </w:rPr>
          <w:t xml:space="preserve">still </w:t>
        </w:r>
      </w:ins>
      <w:r w:rsidR="007E3D83" w:rsidRPr="00EB3343">
        <w:rPr>
          <w:rFonts w:ascii="Courier New" w:hAnsi="Courier New"/>
          <w:rPrChange w:id="1273" w:author="change" w:date="2023-08-19T16:39:00Z">
            <w:rPr/>
          </w:rPrChange>
        </w:rPr>
        <w:t>have three days</w:t>
      </w:r>
      <w:del w:id="1274" w:author="change" w:date="2023-08-19T16:39:00Z">
        <w:r>
          <w:delText xml:space="preserve"> yet,” said Holmes with a yawn. “That is very fortunate, as I have one or two matters of importance to look into just at present.</w:delText>
        </w:r>
      </w:del>
      <w:ins w:id="1275" w:author="change" w:date="2023-08-19T16:39:00Z">
        <w:r w:rsidR="007E3D83" w:rsidRPr="00EB3343">
          <w:rPr>
            <w:rFonts w:ascii="Courier New" w:hAnsi="Courier New" w:cs="Courier New"/>
          </w:rPr>
          <w:t>.</w:t>
        </w:r>
      </w:ins>
      <w:r w:rsidR="007E3D83" w:rsidRPr="00EB3343">
        <w:rPr>
          <w:rFonts w:ascii="Courier New" w:hAnsi="Courier New"/>
          <w:rPrChange w:id="1276" w:author="change" w:date="2023-08-19T16:39:00Z">
            <w:rPr/>
          </w:rPrChange>
        </w:rPr>
        <w:t xml:space="preserve"> Your Majesty will, of course, stay in London for the present</w:t>
      </w:r>
      <w:del w:id="1277" w:author="change" w:date="2023-08-19T16:39:00Z">
        <w:r>
          <w:delText>?”</w:delText>
        </w:r>
        <w:r>
          <w:cr/>
        </w:r>
      </w:del>
      <w:ins w:id="1278" w:author="change" w:date="2023-08-19T16:39:00Z">
        <w:r w:rsidR="007E3D83" w:rsidRPr="00EB3343">
          <w:rPr>
            <w:rFonts w:ascii="Courier New" w:hAnsi="Courier New" w:cs="Courier New"/>
          </w:rPr>
          <w:t>?</w:t>
        </w:r>
      </w:ins>
    </w:p>
    <w:p w14:paraId="29A99106" w14:textId="77777777" w:rsidR="007E3D83" w:rsidRPr="00EB3343" w:rsidRDefault="007E3D83" w:rsidP="00EB3343">
      <w:pPr>
        <w:pStyle w:val="PlainText"/>
        <w:rPr>
          <w:rFonts w:ascii="Courier New" w:hAnsi="Courier New"/>
          <w:rPrChange w:id="1279" w:author="change" w:date="2023-08-19T16:39:00Z">
            <w:rPr/>
          </w:rPrChange>
        </w:rPr>
      </w:pPr>
    </w:p>
    <w:p w14:paraId="347428C6" w14:textId="77777777" w:rsidR="00000000" w:rsidRDefault="00000000">
      <w:pPr>
        <w:pStyle w:val="PreformattedText"/>
        <w:rPr>
          <w:del w:id="1280" w:author="change" w:date="2023-08-19T16:39:00Z"/>
        </w:rPr>
      </w:pPr>
    </w:p>
    <w:p w14:paraId="692D58DC" w14:textId="65EB56E3" w:rsidR="007E3D83" w:rsidRPr="00EB3343" w:rsidRDefault="00000000" w:rsidP="00EB3343">
      <w:pPr>
        <w:pStyle w:val="PlainText"/>
        <w:rPr>
          <w:rFonts w:ascii="Courier New" w:hAnsi="Courier New"/>
          <w:rPrChange w:id="1281" w:author="change" w:date="2023-08-19T16:39:00Z">
            <w:rPr/>
          </w:rPrChange>
        </w:rPr>
        <w:pPrChange w:id="1282" w:author="change" w:date="2023-08-19T16:39:00Z">
          <w:pPr>
            <w:pStyle w:val="PreformattedText"/>
          </w:pPr>
        </w:pPrChange>
      </w:pPr>
      <w:del w:id="1283" w:author="change" w:date="2023-08-19T16:39:00Z">
        <w:r>
          <w:delText>“Certainly.</w:delText>
        </w:r>
      </w:del>
      <w:ins w:id="1284" w:author="change" w:date="2023-08-19T16:39:00Z">
        <w:r w:rsidR="007E3D83" w:rsidRPr="00EB3343">
          <w:rPr>
            <w:rFonts w:ascii="Courier New" w:hAnsi="Courier New" w:cs="Courier New"/>
          </w:rPr>
          <w:t>KING: Yes, certainly.</w:t>
        </w:r>
      </w:ins>
      <w:r w:rsidR="007E3D83" w:rsidRPr="00EB3343">
        <w:rPr>
          <w:rFonts w:ascii="Courier New" w:hAnsi="Courier New"/>
          <w:rPrChange w:id="1285" w:author="change" w:date="2023-08-19T16:39:00Z">
            <w:rPr/>
          </w:rPrChange>
        </w:rPr>
        <w:t xml:space="preserve"> You will find me at the Langham </w:t>
      </w:r>
      <w:del w:id="1286" w:author="change" w:date="2023-08-19T16:39:00Z">
        <w:r>
          <w:delText xml:space="preserve">under the name of the </w:delText>
        </w:r>
      </w:del>
      <w:ins w:id="1287" w:author="change" w:date="2023-08-19T16:39:00Z">
        <w:r w:rsidR="007E3D83" w:rsidRPr="00EB3343">
          <w:rPr>
            <w:rFonts w:ascii="Courier New" w:hAnsi="Courier New" w:cs="Courier New"/>
          </w:rPr>
          <w:t xml:space="preserve">Hotel, registered as </w:t>
        </w:r>
      </w:ins>
      <w:r w:rsidR="007E3D83" w:rsidRPr="00EB3343">
        <w:rPr>
          <w:rFonts w:ascii="Courier New" w:hAnsi="Courier New"/>
          <w:rPrChange w:id="1288" w:author="change" w:date="2023-08-19T16:39:00Z">
            <w:rPr/>
          </w:rPrChange>
        </w:rPr>
        <w:t xml:space="preserve">Count </w:t>
      </w:r>
      <w:proofErr w:type="gramStart"/>
      <w:r w:rsidR="007E3D83" w:rsidRPr="00EB3343">
        <w:rPr>
          <w:rFonts w:ascii="Courier New" w:hAnsi="Courier New"/>
          <w:rPrChange w:id="1289" w:author="change" w:date="2023-08-19T16:39:00Z">
            <w:rPr/>
          </w:rPrChange>
        </w:rPr>
        <w:t>Von</w:t>
      </w:r>
      <w:proofErr w:type="gramEnd"/>
      <w:r w:rsidR="007E3D83" w:rsidRPr="00EB3343">
        <w:rPr>
          <w:rFonts w:ascii="Courier New" w:hAnsi="Courier New"/>
          <w:rPrChange w:id="1290" w:author="change" w:date="2023-08-19T16:39:00Z">
            <w:rPr/>
          </w:rPrChange>
        </w:rPr>
        <w:t xml:space="preserve"> Kramm</w:t>
      </w:r>
      <w:del w:id="1291" w:author="change" w:date="2023-08-19T16:39:00Z">
        <w:r>
          <w:delText>.”</w:delText>
        </w:r>
        <w:r>
          <w:cr/>
        </w:r>
      </w:del>
      <w:ins w:id="1292" w:author="change" w:date="2023-08-19T16:39:00Z">
        <w:r w:rsidR="007E3D83" w:rsidRPr="00EB3343">
          <w:rPr>
            <w:rFonts w:ascii="Courier New" w:hAnsi="Courier New" w:cs="Courier New"/>
          </w:rPr>
          <w:t>.</w:t>
        </w:r>
      </w:ins>
    </w:p>
    <w:p w14:paraId="0BB6ED48" w14:textId="77777777" w:rsidR="007E3D83" w:rsidRPr="00EB3343" w:rsidRDefault="007E3D83" w:rsidP="00EB3343">
      <w:pPr>
        <w:pStyle w:val="PlainText"/>
        <w:rPr>
          <w:rFonts w:ascii="Courier New" w:hAnsi="Courier New"/>
          <w:rPrChange w:id="1293" w:author="change" w:date="2023-08-19T16:39:00Z">
            <w:rPr/>
          </w:rPrChange>
        </w:rPr>
      </w:pPr>
    </w:p>
    <w:p w14:paraId="10712FB7" w14:textId="77777777" w:rsidR="00000000" w:rsidRDefault="00000000">
      <w:pPr>
        <w:pStyle w:val="PreformattedText"/>
        <w:rPr>
          <w:del w:id="1294" w:author="change" w:date="2023-08-19T16:39:00Z"/>
        </w:rPr>
      </w:pPr>
    </w:p>
    <w:p w14:paraId="61402C83" w14:textId="77777777" w:rsidR="00000000" w:rsidRDefault="00000000">
      <w:pPr>
        <w:pStyle w:val="PreformattedText"/>
        <w:rPr>
          <w:del w:id="1295" w:author="change" w:date="2023-08-19T16:39:00Z"/>
        </w:rPr>
      </w:pPr>
      <w:del w:id="1296" w:author="change" w:date="2023-08-19T16:39:00Z">
        <w:r>
          <w:delText>“Then I shall drop you a line to let you know how we progress.”</w:delText>
        </w:r>
        <w:r>
          <w:cr/>
        </w:r>
      </w:del>
    </w:p>
    <w:p w14:paraId="75F87DCB" w14:textId="77777777" w:rsidR="00000000" w:rsidRDefault="00000000">
      <w:pPr>
        <w:pStyle w:val="PreformattedText"/>
        <w:rPr>
          <w:del w:id="1297" w:author="change" w:date="2023-08-19T16:39:00Z"/>
        </w:rPr>
      </w:pPr>
      <w:del w:id="1298" w:author="change" w:date="2023-08-19T16:39:00Z">
        <w:r>
          <w:cr/>
        </w:r>
      </w:del>
    </w:p>
    <w:p w14:paraId="58FEDDA4" w14:textId="77777777" w:rsidR="00000000" w:rsidRDefault="00000000">
      <w:pPr>
        <w:pStyle w:val="PreformattedText"/>
        <w:rPr>
          <w:del w:id="1299" w:author="change" w:date="2023-08-19T16:39:00Z"/>
        </w:rPr>
      </w:pPr>
      <w:del w:id="1300" w:author="change" w:date="2023-08-19T16:39:00Z">
        <w:r>
          <w:delText>“Pray do so. I shall be all anxiety.”</w:delText>
        </w:r>
        <w:r>
          <w:cr/>
        </w:r>
      </w:del>
    </w:p>
    <w:p w14:paraId="4489B106" w14:textId="77777777" w:rsidR="00000000" w:rsidRDefault="00000000">
      <w:pPr>
        <w:pStyle w:val="PreformattedText"/>
        <w:rPr>
          <w:del w:id="1301" w:author="change" w:date="2023-08-19T16:39:00Z"/>
        </w:rPr>
      </w:pPr>
      <w:del w:id="1302" w:author="change" w:date="2023-08-19T16:39:00Z">
        <w:r>
          <w:cr/>
        </w:r>
      </w:del>
    </w:p>
    <w:p w14:paraId="715901DA" w14:textId="77777777" w:rsidR="00000000" w:rsidRDefault="00000000">
      <w:pPr>
        <w:pStyle w:val="PreformattedText"/>
        <w:rPr>
          <w:del w:id="1303" w:author="change" w:date="2023-08-19T16:39:00Z"/>
        </w:rPr>
      </w:pPr>
      <w:del w:id="1304" w:author="change" w:date="2023-08-19T16:39:00Z">
        <w:r>
          <w:delText>“Then, as to money?”</w:delText>
        </w:r>
        <w:r>
          <w:cr/>
        </w:r>
      </w:del>
    </w:p>
    <w:p w14:paraId="7EA8FDC1" w14:textId="77777777" w:rsidR="00000000" w:rsidRDefault="00000000">
      <w:pPr>
        <w:pStyle w:val="PreformattedText"/>
        <w:rPr>
          <w:del w:id="1305" w:author="change" w:date="2023-08-19T16:39:00Z"/>
        </w:rPr>
      </w:pPr>
      <w:del w:id="1306" w:author="change" w:date="2023-08-19T16:39:00Z">
        <w:r>
          <w:cr/>
        </w:r>
      </w:del>
    </w:p>
    <w:p w14:paraId="341BD52B" w14:textId="77777777" w:rsidR="00000000" w:rsidRDefault="00000000">
      <w:pPr>
        <w:pStyle w:val="PreformattedText"/>
        <w:rPr>
          <w:del w:id="1307" w:author="change" w:date="2023-08-19T16:39:00Z"/>
        </w:rPr>
      </w:pPr>
      <w:del w:id="1308" w:author="change" w:date="2023-08-19T16:39:00Z">
        <w:r>
          <w:delText>“You have carte blanche.”</w:delText>
        </w:r>
        <w:r>
          <w:cr/>
        </w:r>
      </w:del>
    </w:p>
    <w:p w14:paraId="2ACD966F" w14:textId="77777777" w:rsidR="00000000" w:rsidRDefault="00000000">
      <w:pPr>
        <w:pStyle w:val="PreformattedText"/>
        <w:rPr>
          <w:del w:id="1309" w:author="change" w:date="2023-08-19T16:39:00Z"/>
        </w:rPr>
      </w:pPr>
      <w:del w:id="1310" w:author="change" w:date="2023-08-19T16:39:00Z">
        <w:r>
          <w:cr/>
        </w:r>
      </w:del>
    </w:p>
    <w:p w14:paraId="2C10E290" w14:textId="77777777" w:rsidR="00000000" w:rsidRDefault="00000000">
      <w:pPr>
        <w:pStyle w:val="PreformattedText"/>
        <w:rPr>
          <w:del w:id="1311" w:author="change" w:date="2023-08-19T16:39:00Z"/>
        </w:rPr>
      </w:pPr>
      <w:del w:id="1312" w:author="change" w:date="2023-08-19T16:39:00Z">
        <w:r>
          <w:delText>“Absolutely?”</w:delText>
        </w:r>
        <w:r>
          <w:cr/>
        </w:r>
      </w:del>
    </w:p>
    <w:p w14:paraId="1ED077AB" w14:textId="77777777" w:rsidR="00000000" w:rsidRDefault="00000000">
      <w:pPr>
        <w:pStyle w:val="PreformattedText"/>
        <w:rPr>
          <w:del w:id="1313" w:author="change" w:date="2023-08-19T16:39:00Z"/>
        </w:rPr>
      </w:pPr>
      <w:del w:id="1314" w:author="change" w:date="2023-08-19T16:39:00Z">
        <w:r>
          <w:cr/>
        </w:r>
      </w:del>
    </w:p>
    <w:p w14:paraId="03B99237" w14:textId="3E8BAE4B" w:rsidR="007E3D83" w:rsidRPr="00EB3343" w:rsidRDefault="00000000" w:rsidP="00EB3343">
      <w:pPr>
        <w:pStyle w:val="PlainText"/>
        <w:rPr>
          <w:ins w:id="1315" w:author="change" w:date="2023-08-19T16:39:00Z"/>
          <w:rFonts w:ascii="Courier New" w:hAnsi="Courier New" w:cs="Courier New"/>
        </w:rPr>
      </w:pPr>
      <w:del w:id="1316" w:author="change" w:date="2023-08-19T16:39:00Z">
        <w:r>
          <w:delText>“I tell you that I would give one of</w:delText>
        </w:r>
      </w:del>
      <w:ins w:id="1317" w:author="change" w:date="2023-08-19T16:39:00Z">
        <w:r w:rsidR="007E3D83" w:rsidRPr="00EB3343">
          <w:rPr>
            <w:rFonts w:ascii="Courier New" w:hAnsi="Courier New" w:cs="Courier New"/>
          </w:rPr>
          <w:t xml:space="preserve">HOLMES: Just two questions before you leave. </w:t>
        </w:r>
      </w:ins>
    </w:p>
    <w:p w14:paraId="012AFE28" w14:textId="77777777" w:rsidR="007E3D83" w:rsidRPr="00EB3343" w:rsidRDefault="007E3D83" w:rsidP="00EB3343">
      <w:pPr>
        <w:pStyle w:val="PlainText"/>
        <w:rPr>
          <w:ins w:id="1318" w:author="change" w:date="2023-08-19T16:39:00Z"/>
          <w:rFonts w:ascii="Courier New" w:hAnsi="Courier New" w:cs="Courier New"/>
        </w:rPr>
      </w:pPr>
    </w:p>
    <w:p w14:paraId="69650485" w14:textId="77777777" w:rsidR="007E3D83" w:rsidRPr="00EB3343" w:rsidRDefault="007E3D83" w:rsidP="00EB3343">
      <w:pPr>
        <w:pStyle w:val="PlainText"/>
        <w:rPr>
          <w:ins w:id="1319" w:author="change" w:date="2023-08-19T16:39:00Z"/>
          <w:rFonts w:ascii="Courier New" w:hAnsi="Courier New" w:cs="Courier New"/>
        </w:rPr>
      </w:pPr>
      <w:ins w:id="1320" w:author="change" w:date="2023-08-19T16:39:00Z">
        <w:r w:rsidRPr="00EB3343">
          <w:rPr>
            <w:rFonts w:ascii="Courier New" w:hAnsi="Courier New" w:cs="Courier New"/>
          </w:rPr>
          <w:t xml:space="preserve">KING: What are they? </w:t>
        </w:r>
      </w:ins>
    </w:p>
    <w:p w14:paraId="636B40CD" w14:textId="77777777" w:rsidR="007E3D83" w:rsidRPr="00EB3343" w:rsidRDefault="007E3D83" w:rsidP="00EB3343">
      <w:pPr>
        <w:pStyle w:val="PlainText"/>
        <w:rPr>
          <w:ins w:id="1321" w:author="change" w:date="2023-08-19T16:39:00Z"/>
          <w:rFonts w:ascii="Courier New" w:hAnsi="Courier New" w:cs="Courier New"/>
        </w:rPr>
      </w:pPr>
    </w:p>
    <w:p w14:paraId="24A1DFA7" w14:textId="112E6FC2" w:rsidR="007E3D83" w:rsidRPr="00EB3343" w:rsidRDefault="007E3D83" w:rsidP="00EB3343">
      <w:pPr>
        <w:pStyle w:val="PlainText"/>
        <w:rPr>
          <w:rFonts w:ascii="Courier New" w:hAnsi="Courier New"/>
          <w:rPrChange w:id="1322" w:author="change" w:date="2023-08-19T16:39:00Z">
            <w:rPr/>
          </w:rPrChange>
        </w:rPr>
        <w:pPrChange w:id="1323" w:author="change" w:date="2023-08-19T16:39:00Z">
          <w:pPr>
            <w:pStyle w:val="PreformattedText"/>
          </w:pPr>
        </w:pPrChange>
      </w:pPr>
      <w:ins w:id="1324" w:author="change" w:date="2023-08-19T16:39:00Z">
        <w:r w:rsidRPr="00EB3343">
          <w:rPr>
            <w:rFonts w:ascii="Courier New" w:hAnsi="Courier New" w:cs="Courier New"/>
          </w:rPr>
          <w:t>HOLMES: Is</w:t>
        </w:r>
      </w:ins>
      <w:r w:rsidRPr="00EB3343">
        <w:rPr>
          <w:rFonts w:ascii="Courier New" w:hAnsi="Courier New"/>
          <w:rPrChange w:id="1325" w:author="change" w:date="2023-08-19T16:39:00Z">
            <w:rPr/>
          </w:rPrChange>
        </w:rPr>
        <w:t xml:space="preserve"> the </w:t>
      </w:r>
      <w:del w:id="1326" w:author="change" w:date="2023-08-19T16:39:00Z">
        <w:r w:rsidR="00000000">
          <w:delText xml:space="preserve">provinces of my kingdom to have that </w:delText>
        </w:r>
      </w:del>
      <w:r w:rsidRPr="00EB3343">
        <w:rPr>
          <w:rFonts w:ascii="Courier New" w:hAnsi="Courier New"/>
          <w:rPrChange w:id="1327" w:author="change" w:date="2023-08-19T16:39:00Z">
            <w:rPr/>
          </w:rPrChange>
        </w:rPr>
        <w:t>photograph</w:t>
      </w:r>
      <w:del w:id="1328" w:author="change" w:date="2023-08-19T16:39:00Z">
        <w:r w:rsidR="00000000">
          <w:delText>.”</w:delText>
        </w:r>
        <w:r w:rsidR="00000000">
          <w:cr/>
        </w:r>
      </w:del>
      <w:ins w:id="1329" w:author="change" w:date="2023-08-19T16:39:00Z">
        <w:r w:rsidRPr="00EB3343">
          <w:rPr>
            <w:rFonts w:ascii="Courier New" w:hAnsi="Courier New" w:cs="Courier New"/>
          </w:rPr>
          <w:t xml:space="preserve"> large or small? </w:t>
        </w:r>
      </w:ins>
    </w:p>
    <w:p w14:paraId="710DC1B6" w14:textId="77777777" w:rsidR="007E3D83" w:rsidRPr="00EB3343" w:rsidRDefault="007E3D83" w:rsidP="00EB3343">
      <w:pPr>
        <w:pStyle w:val="PlainText"/>
        <w:rPr>
          <w:rFonts w:ascii="Courier New" w:hAnsi="Courier New"/>
          <w:rPrChange w:id="1330" w:author="change" w:date="2023-08-19T16:39:00Z">
            <w:rPr/>
          </w:rPrChange>
        </w:rPr>
      </w:pPr>
    </w:p>
    <w:p w14:paraId="3D82125C" w14:textId="77777777" w:rsidR="00000000" w:rsidRDefault="00000000">
      <w:pPr>
        <w:pStyle w:val="PreformattedText"/>
        <w:rPr>
          <w:del w:id="1331" w:author="change" w:date="2023-08-19T16:39:00Z"/>
        </w:rPr>
      </w:pPr>
    </w:p>
    <w:p w14:paraId="273DE213" w14:textId="77777777" w:rsidR="00000000" w:rsidRDefault="00000000">
      <w:pPr>
        <w:pStyle w:val="PreformattedText"/>
        <w:rPr>
          <w:del w:id="1332" w:author="change" w:date="2023-08-19T16:39:00Z"/>
        </w:rPr>
      </w:pPr>
      <w:del w:id="1333" w:author="change" w:date="2023-08-19T16:39:00Z">
        <w:r>
          <w:delText>“</w:delText>
        </w:r>
      </w:del>
      <w:ins w:id="1334" w:author="change" w:date="2023-08-19T16:39:00Z">
        <w:r w:rsidR="007E3D83" w:rsidRPr="00EB3343">
          <w:rPr>
            <w:rFonts w:ascii="Courier New" w:hAnsi="Courier New" w:cs="Courier New"/>
          </w:rPr>
          <w:t xml:space="preserve">KING: Quite large. </w:t>
        </w:r>
      </w:ins>
      <w:r w:rsidR="007E3D83" w:rsidRPr="00EB3343">
        <w:rPr>
          <w:rFonts w:ascii="Courier New" w:hAnsi="Courier New"/>
          <w:rPrChange w:id="1335" w:author="change" w:date="2023-08-19T16:39:00Z">
            <w:rPr/>
          </w:rPrChange>
        </w:rPr>
        <w:t xml:space="preserve">And </w:t>
      </w:r>
      <w:del w:id="1336" w:author="change" w:date="2023-08-19T16:39:00Z">
        <w:r>
          <w:delText>for present expenses?”</w:delText>
        </w:r>
        <w:r>
          <w:cr/>
        </w:r>
      </w:del>
    </w:p>
    <w:p w14:paraId="0C16C687" w14:textId="77777777" w:rsidR="00000000" w:rsidRDefault="00000000">
      <w:pPr>
        <w:pStyle w:val="PreformattedText"/>
        <w:rPr>
          <w:del w:id="1337" w:author="change" w:date="2023-08-19T16:39:00Z"/>
        </w:rPr>
      </w:pPr>
      <w:del w:id="1338" w:author="change" w:date="2023-08-19T16:39:00Z">
        <w:r>
          <w:cr/>
        </w:r>
      </w:del>
    </w:p>
    <w:p w14:paraId="37CD5E3A" w14:textId="5FD13F20" w:rsidR="007E3D83" w:rsidRPr="00EB3343" w:rsidRDefault="00000000" w:rsidP="00EB3343">
      <w:pPr>
        <w:pStyle w:val="PlainText"/>
        <w:rPr>
          <w:rFonts w:ascii="Courier New" w:hAnsi="Courier New"/>
          <w:rPrChange w:id="1339" w:author="change" w:date="2023-08-19T16:39:00Z">
            <w:rPr/>
          </w:rPrChange>
        </w:rPr>
        <w:pPrChange w:id="1340" w:author="change" w:date="2023-08-19T16:39:00Z">
          <w:pPr>
            <w:pStyle w:val="PreformattedText"/>
          </w:pPr>
        </w:pPrChange>
      </w:pPr>
      <w:del w:id="1341" w:author="change" w:date="2023-08-19T16:39:00Z">
        <w:r>
          <w:delText xml:space="preserve">The King took </w:delText>
        </w:r>
      </w:del>
      <w:ins w:id="1342" w:author="change" w:date="2023-08-19T16:39:00Z">
        <w:r w:rsidR="007E3D83" w:rsidRPr="00EB3343">
          <w:rPr>
            <w:rFonts w:ascii="Courier New" w:hAnsi="Courier New" w:cs="Courier New"/>
          </w:rPr>
          <w:t xml:space="preserve">it was in </w:t>
        </w:r>
      </w:ins>
      <w:r w:rsidR="007E3D83" w:rsidRPr="00EB3343">
        <w:rPr>
          <w:rFonts w:ascii="Courier New" w:hAnsi="Courier New"/>
          <w:rPrChange w:id="1343" w:author="change" w:date="2023-08-19T16:39:00Z">
            <w:rPr/>
          </w:rPrChange>
        </w:rPr>
        <w:t xml:space="preserve">a heavy </w:t>
      </w:r>
      <w:del w:id="1344" w:author="change" w:date="2023-08-19T16:39:00Z">
        <w:r>
          <w:delText>chamois leather bag from under his cloak and laid it on the table.</w:delText>
        </w:r>
        <w:r>
          <w:cr/>
        </w:r>
      </w:del>
      <w:ins w:id="1345" w:author="change" w:date="2023-08-19T16:39:00Z">
        <w:r w:rsidR="007E3D83" w:rsidRPr="00EB3343">
          <w:rPr>
            <w:rFonts w:ascii="Courier New" w:hAnsi="Courier New" w:cs="Courier New"/>
          </w:rPr>
          <w:t>frame.</w:t>
        </w:r>
      </w:ins>
    </w:p>
    <w:p w14:paraId="5CA49B54" w14:textId="77777777" w:rsidR="007E3D83" w:rsidRPr="00EB3343" w:rsidRDefault="007E3D83" w:rsidP="00EB3343">
      <w:pPr>
        <w:pStyle w:val="PlainText"/>
        <w:rPr>
          <w:rFonts w:ascii="Courier New" w:hAnsi="Courier New"/>
          <w:rPrChange w:id="1346" w:author="change" w:date="2023-08-19T16:39:00Z">
            <w:rPr/>
          </w:rPrChange>
        </w:rPr>
      </w:pPr>
    </w:p>
    <w:p w14:paraId="796FAA7A" w14:textId="77777777" w:rsidR="00000000" w:rsidRDefault="00000000">
      <w:pPr>
        <w:pStyle w:val="PreformattedText"/>
        <w:rPr>
          <w:del w:id="1347" w:author="change" w:date="2023-08-19T16:39:00Z"/>
        </w:rPr>
      </w:pPr>
    </w:p>
    <w:p w14:paraId="4BEC1430" w14:textId="77777777" w:rsidR="00000000" w:rsidRDefault="00000000">
      <w:pPr>
        <w:pStyle w:val="PreformattedText"/>
        <w:rPr>
          <w:del w:id="1348" w:author="change" w:date="2023-08-19T16:39:00Z"/>
        </w:rPr>
      </w:pPr>
      <w:del w:id="1349" w:author="change" w:date="2023-08-19T16:39:00Z">
        <w:r>
          <w:delText>“There are three hundred pounds in gold and seven hundred in notes,” he said.</w:delText>
        </w:r>
        <w:r>
          <w:cr/>
        </w:r>
      </w:del>
    </w:p>
    <w:p w14:paraId="3ACF57AB" w14:textId="77777777" w:rsidR="00000000" w:rsidRDefault="00000000">
      <w:pPr>
        <w:pStyle w:val="PreformattedText"/>
        <w:rPr>
          <w:del w:id="1350" w:author="change" w:date="2023-08-19T16:39:00Z"/>
        </w:rPr>
      </w:pPr>
      <w:del w:id="1351" w:author="change" w:date="2023-08-19T16:39:00Z">
        <w:r>
          <w:cr/>
        </w:r>
      </w:del>
    </w:p>
    <w:p w14:paraId="3F6319FB" w14:textId="77777777" w:rsidR="00000000" w:rsidRDefault="00000000">
      <w:pPr>
        <w:pStyle w:val="PreformattedText"/>
        <w:rPr>
          <w:del w:id="1352" w:author="change" w:date="2023-08-19T16:39:00Z"/>
        </w:rPr>
      </w:pPr>
      <w:del w:id="1353" w:author="change" w:date="2023-08-19T16:39:00Z">
        <w:r>
          <w:delText>Holmes scribbled a receipt upon a sheet of his note-book and handed it to him.</w:delText>
        </w:r>
        <w:r>
          <w:cr/>
        </w:r>
      </w:del>
    </w:p>
    <w:p w14:paraId="57E88A60" w14:textId="77777777" w:rsidR="00000000" w:rsidRDefault="00000000">
      <w:pPr>
        <w:pStyle w:val="PreformattedText"/>
        <w:rPr>
          <w:del w:id="1354" w:author="change" w:date="2023-08-19T16:39:00Z"/>
        </w:rPr>
      </w:pPr>
      <w:del w:id="1355" w:author="change" w:date="2023-08-19T16:39:00Z">
        <w:r>
          <w:cr/>
        </w:r>
      </w:del>
    </w:p>
    <w:p w14:paraId="31E7D190" w14:textId="237FC342" w:rsidR="007E3D83" w:rsidRPr="00EB3343" w:rsidRDefault="00000000" w:rsidP="00EB3343">
      <w:pPr>
        <w:pStyle w:val="PlainText"/>
        <w:rPr>
          <w:rFonts w:ascii="Courier New" w:hAnsi="Courier New"/>
          <w:rPrChange w:id="1356" w:author="change" w:date="2023-08-19T16:39:00Z">
            <w:rPr/>
          </w:rPrChange>
        </w:rPr>
        <w:pPrChange w:id="1357" w:author="change" w:date="2023-08-19T16:39:00Z">
          <w:pPr>
            <w:pStyle w:val="PreformattedText"/>
          </w:pPr>
        </w:pPrChange>
      </w:pPr>
      <w:del w:id="1358" w:author="change" w:date="2023-08-19T16:39:00Z">
        <w:r>
          <w:delText>“</w:delText>
        </w:r>
      </w:del>
      <w:ins w:id="1359" w:author="change" w:date="2023-08-19T16:39:00Z">
        <w:r w:rsidR="007E3D83" w:rsidRPr="00EB3343">
          <w:rPr>
            <w:rFonts w:ascii="Courier New" w:hAnsi="Courier New" w:cs="Courier New"/>
          </w:rPr>
          <w:t xml:space="preserve">HOLMES: I see. </w:t>
        </w:r>
      </w:ins>
      <w:r w:rsidR="007E3D83" w:rsidRPr="00EB3343">
        <w:rPr>
          <w:rFonts w:ascii="Courier New" w:hAnsi="Courier New"/>
          <w:rPrChange w:id="1360" w:author="change" w:date="2023-08-19T16:39:00Z">
            <w:rPr/>
          </w:rPrChange>
        </w:rPr>
        <w:t xml:space="preserve">And </w:t>
      </w:r>
      <w:del w:id="1361" w:author="change" w:date="2023-08-19T16:39:00Z">
        <w:r>
          <w:delText>Mademoiselle’s</w:delText>
        </w:r>
      </w:del>
      <w:ins w:id="1362" w:author="change" w:date="2023-08-19T16:39:00Z">
        <w:r w:rsidR="007E3D83" w:rsidRPr="00EB3343">
          <w:rPr>
            <w:rFonts w:ascii="Courier New" w:hAnsi="Courier New" w:cs="Courier New"/>
          </w:rPr>
          <w:t>what is Irene Adler's London</w:t>
        </w:r>
      </w:ins>
      <w:r w:rsidR="007E3D83" w:rsidRPr="00EB3343">
        <w:rPr>
          <w:rFonts w:ascii="Courier New" w:hAnsi="Courier New"/>
          <w:rPrChange w:id="1363" w:author="change" w:date="2023-08-19T16:39:00Z">
            <w:rPr/>
          </w:rPrChange>
        </w:rPr>
        <w:t xml:space="preserve"> address</w:t>
      </w:r>
      <w:del w:id="1364" w:author="change" w:date="2023-08-19T16:39:00Z">
        <w:r>
          <w:delText>?” he asked.</w:delText>
        </w:r>
        <w:r>
          <w:cr/>
        </w:r>
      </w:del>
      <w:ins w:id="1365" w:author="change" w:date="2023-08-19T16:39:00Z">
        <w:r w:rsidR="007E3D83" w:rsidRPr="00EB3343">
          <w:rPr>
            <w:rFonts w:ascii="Courier New" w:hAnsi="Courier New" w:cs="Courier New"/>
          </w:rPr>
          <w:t>, please?</w:t>
        </w:r>
      </w:ins>
    </w:p>
    <w:p w14:paraId="255F584E" w14:textId="77777777" w:rsidR="007E3D83" w:rsidRPr="00EB3343" w:rsidRDefault="007E3D83" w:rsidP="00EB3343">
      <w:pPr>
        <w:pStyle w:val="PlainText"/>
        <w:rPr>
          <w:rFonts w:ascii="Courier New" w:hAnsi="Courier New"/>
          <w:rPrChange w:id="1366" w:author="change" w:date="2023-08-19T16:39:00Z">
            <w:rPr/>
          </w:rPrChange>
        </w:rPr>
      </w:pPr>
    </w:p>
    <w:p w14:paraId="7772877A" w14:textId="77777777" w:rsidR="00000000" w:rsidRDefault="00000000">
      <w:pPr>
        <w:pStyle w:val="PreformattedText"/>
        <w:rPr>
          <w:del w:id="1367" w:author="change" w:date="2023-08-19T16:39:00Z"/>
        </w:rPr>
      </w:pPr>
    </w:p>
    <w:p w14:paraId="55CB7DC1" w14:textId="58E0A7AA" w:rsidR="007E3D83" w:rsidRPr="00EB3343" w:rsidRDefault="00000000" w:rsidP="00EB3343">
      <w:pPr>
        <w:pStyle w:val="PlainText"/>
        <w:rPr>
          <w:rFonts w:ascii="Courier New" w:hAnsi="Courier New"/>
          <w:rPrChange w:id="1368" w:author="change" w:date="2023-08-19T16:39:00Z">
            <w:rPr/>
          </w:rPrChange>
        </w:rPr>
        <w:pPrChange w:id="1369" w:author="change" w:date="2023-08-19T16:39:00Z">
          <w:pPr>
            <w:pStyle w:val="PreformattedText"/>
          </w:pPr>
        </w:pPrChange>
      </w:pPr>
      <w:del w:id="1370" w:author="change" w:date="2023-08-19T16:39:00Z">
        <w:r>
          <w:delText>“Is</w:delText>
        </w:r>
      </w:del>
      <w:ins w:id="1371" w:author="change" w:date="2023-08-19T16:39:00Z">
        <w:r w:rsidR="007E3D83" w:rsidRPr="00EB3343">
          <w:rPr>
            <w:rFonts w:ascii="Courier New" w:hAnsi="Courier New" w:cs="Courier New"/>
          </w:rPr>
          <w:t>KING:</w:t>
        </w:r>
      </w:ins>
      <w:r w:rsidR="007E3D83" w:rsidRPr="00EB3343">
        <w:rPr>
          <w:rFonts w:ascii="Courier New" w:hAnsi="Courier New"/>
          <w:rPrChange w:id="1372" w:author="change" w:date="2023-08-19T16:39:00Z">
            <w:rPr/>
          </w:rPrChange>
        </w:rPr>
        <w:t xml:space="preserve"> Briony Lodge, Serpentine Avenue, St. </w:t>
      </w:r>
      <w:del w:id="1373" w:author="change" w:date="2023-08-19T16:39:00Z">
        <w:r>
          <w:delText>John’s</w:delText>
        </w:r>
      </w:del>
      <w:ins w:id="1374" w:author="change" w:date="2023-08-19T16:39:00Z">
        <w:r w:rsidR="007E3D83" w:rsidRPr="00EB3343">
          <w:rPr>
            <w:rFonts w:ascii="Courier New" w:hAnsi="Courier New" w:cs="Courier New"/>
          </w:rPr>
          <w:t>John's</w:t>
        </w:r>
      </w:ins>
      <w:r w:rsidR="007E3D83" w:rsidRPr="00EB3343">
        <w:rPr>
          <w:rFonts w:ascii="Courier New" w:hAnsi="Courier New"/>
          <w:rPrChange w:id="1375" w:author="change" w:date="2023-08-19T16:39:00Z">
            <w:rPr/>
          </w:rPrChange>
        </w:rPr>
        <w:t xml:space="preserve"> Wood</w:t>
      </w:r>
      <w:del w:id="1376" w:author="change" w:date="2023-08-19T16:39:00Z">
        <w:r>
          <w:delText>.”</w:delText>
        </w:r>
        <w:r>
          <w:cr/>
        </w:r>
      </w:del>
      <w:ins w:id="1377" w:author="change" w:date="2023-08-19T16:39:00Z">
        <w:r w:rsidR="007E3D83" w:rsidRPr="00EB3343">
          <w:rPr>
            <w:rFonts w:ascii="Courier New" w:hAnsi="Courier New" w:cs="Courier New"/>
          </w:rPr>
          <w:t>.</w:t>
        </w:r>
      </w:ins>
    </w:p>
    <w:p w14:paraId="7AA431A5" w14:textId="77777777" w:rsidR="007E3D83" w:rsidRPr="00EB3343" w:rsidRDefault="007E3D83" w:rsidP="00EB3343">
      <w:pPr>
        <w:pStyle w:val="PlainText"/>
        <w:rPr>
          <w:rFonts w:ascii="Courier New" w:hAnsi="Courier New"/>
          <w:rPrChange w:id="1378" w:author="change" w:date="2023-08-19T16:39:00Z">
            <w:rPr/>
          </w:rPrChange>
        </w:rPr>
      </w:pPr>
    </w:p>
    <w:p w14:paraId="3D8D0484" w14:textId="77777777" w:rsidR="00000000" w:rsidRDefault="00000000">
      <w:pPr>
        <w:pStyle w:val="PreformattedText"/>
        <w:rPr>
          <w:del w:id="1379" w:author="change" w:date="2023-08-19T16:39:00Z"/>
        </w:rPr>
      </w:pPr>
    </w:p>
    <w:p w14:paraId="65F31B09" w14:textId="77777777" w:rsidR="00000000" w:rsidRDefault="00000000">
      <w:pPr>
        <w:pStyle w:val="PreformattedText"/>
        <w:rPr>
          <w:del w:id="1380" w:author="change" w:date="2023-08-19T16:39:00Z"/>
        </w:rPr>
      </w:pPr>
      <w:del w:id="1381" w:author="change" w:date="2023-08-19T16:39:00Z">
        <w:r>
          <w:delText>Holmes took a note of it. “One other question,” said he. “Was the photograph a cabinet?”</w:delText>
        </w:r>
        <w:r>
          <w:cr/>
        </w:r>
      </w:del>
    </w:p>
    <w:p w14:paraId="3A61155E" w14:textId="77777777" w:rsidR="00000000" w:rsidRDefault="00000000">
      <w:pPr>
        <w:pStyle w:val="PreformattedText"/>
        <w:rPr>
          <w:del w:id="1382" w:author="change" w:date="2023-08-19T16:39:00Z"/>
        </w:rPr>
      </w:pPr>
      <w:del w:id="1383" w:author="change" w:date="2023-08-19T16:39:00Z">
        <w:r>
          <w:cr/>
        </w:r>
      </w:del>
    </w:p>
    <w:p w14:paraId="397D7C9C" w14:textId="77777777" w:rsidR="00000000" w:rsidRDefault="00000000">
      <w:pPr>
        <w:pStyle w:val="PreformattedText"/>
        <w:rPr>
          <w:del w:id="1384" w:author="change" w:date="2023-08-19T16:39:00Z"/>
        </w:rPr>
      </w:pPr>
      <w:del w:id="1385" w:author="change" w:date="2023-08-19T16:39:00Z">
        <w:r>
          <w:delText>“It was.”</w:delText>
        </w:r>
        <w:r>
          <w:cr/>
        </w:r>
      </w:del>
    </w:p>
    <w:p w14:paraId="1E222EC3" w14:textId="77777777" w:rsidR="00000000" w:rsidRDefault="00000000">
      <w:pPr>
        <w:pStyle w:val="PreformattedText"/>
        <w:rPr>
          <w:del w:id="1386" w:author="change" w:date="2023-08-19T16:39:00Z"/>
        </w:rPr>
      </w:pPr>
      <w:del w:id="1387" w:author="change" w:date="2023-08-19T16:39:00Z">
        <w:r>
          <w:cr/>
        </w:r>
      </w:del>
    </w:p>
    <w:p w14:paraId="081193A9" w14:textId="6A588163" w:rsidR="007E3D83" w:rsidRPr="00EB3343" w:rsidRDefault="00000000" w:rsidP="00EB3343">
      <w:pPr>
        <w:pStyle w:val="PlainText"/>
        <w:rPr>
          <w:rFonts w:ascii="Courier New" w:hAnsi="Courier New"/>
          <w:rPrChange w:id="1388" w:author="change" w:date="2023-08-19T16:39:00Z">
            <w:rPr/>
          </w:rPrChange>
        </w:rPr>
        <w:pPrChange w:id="1389" w:author="change" w:date="2023-08-19T16:39:00Z">
          <w:pPr>
            <w:pStyle w:val="PreformattedText"/>
          </w:pPr>
        </w:pPrChange>
      </w:pPr>
      <w:del w:id="1390" w:author="change" w:date="2023-08-19T16:39:00Z">
        <w:r>
          <w:delText>“Then, good-night</w:delText>
        </w:r>
      </w:del>
      <w:ins w:id="1391" w:author="change" w:date="2023-08-19T16:39:00Z">
        <w:r w:rsidR="007E3D83" w:rsidRPr="00EB3343">
          <w:rPr>
            <w:rFonts w:ascii="Courier New" w:hAnsi="Courier New" w:cs="Courier New"/>
          </w:rPr>
          <w:t>HOLMES: Thank you</w:t>
        </w:r>
      </w:ins>
      <w:r w:rsidR="007E3D83" w:rsidRPr="00EB3343">
        <w:rPr>
          <w:rFonts w:ascii="Courier New" w:hAnsi="Courier New"/>
          <w:rPrChange w:id="1392" w:author="change" w:date="2023-08-19T16:39:00Z">
            <w:rPr/>
          </w:rPrChange>
        </w:rPr>
        <w:t>, your Majesty</w:t>
      </w:r>
      <w:ins w:id="1393" w:author="change" w:date="2023-08-19T16:39:00Z">
        <w:r w:rsidR="007E3D83" w:rsidRPr="00EB3343">
          <w:rPr>
            <w:rFonts w:ascii="Courier New" w:hAnsi="Courier New" w:cs="Courier New"/>
          </w:rPr>
          <w:t>. Good night</w:t>
        </w:r>
      </w:ins>
      <w:r w:rsidR="007E3D83" w:rsidRPr="00EB3343">
        <w:rPr>
          <w:rFonts w:ascii="Courier New" w:hAnsi="Courier New"/>
          <w:rPrChange w:id="1394" w:author="change" w:date="2023-08-19T16:39:00Z">
            <w:rPr/>
          </w:rPrChange>
        </w:rPr>
        <w:t>, and I trust that we shall soon have some good news for you.</w:t>
      </w:r>
      <w:del w:id="1395" w:author="change" w:date="2023-08-19T16:39:00Z">
        <w:r>
          <w:delText xml:space="preserve"> And good-night, Watson,” he added, as the wheels of the royal brougham rolled down the street. “If you will be good enough to call to-morrow afternoon at three o’clock I should like to chat this little matter over with you.”</w:delText>
        </w:r>
        <w:r>
          <w:cr/>
        </w:r>
      </w:del>
    </w:p>
    <w:p w14:paraId="255A72AB" w14:textId="77777777" w:rsidR="007E3D83" w:rsidRPr="00EB3343" w:rsidRDefault="007E3D83" w:rsidP="00EB3343">
      <w:pPr>
        <w:pStyle w:val="PlainText"/>
        <w:rPr>
          <w:rFonts w:ascii="Courier New" w:hAnsi="Courier New"/>
          <w:rPrChange w:id="1396" w:author="change" w:date="2023-08-19T16:39:00Z">
            <w:rPr/>
          </w:rPrChange>
        </w:rPr>
      </w:pPr>
    </w:p>
    <w:p w14:paraId="6068A3E1" w14:textId="77777777" w:rsidR="00000000" w:rsidRDefault="00000000">
      <w:pPr>
        <w:pStyle w:val="PreformattedText"/>
        <w:rPr>
          <w:del w:id="1397" w:author="change" w:date="2023-08-19T16:39:00Z"/>
        </w:rPr>
      </w:pPr>
    </w:p>
    <w:p w14:paraId="2963E4AD" w14:textId="77777777" w:rsidR="00000000" w:rsidRDefault="00000000">
      <w:pPr>
        <w:pStyle w:val="PreformattedText"/>
        <w:rPr>
          <w:del w:id="1398" w:author="change" w:date="2023-08-19T16:39:00Z"/>
        </w:rPr>
      </w:pPr>
      <w:del w:id="1399" w:author="change" w:date="2023-08-19T16:39:00Z">
        <w:r>
          <w:delText>II.</w:delText>
        </w:r>
        <w:r>
          <w:cr/>
        </w:r>
      </w:del>
    </w:p>
    <w:p w14:paraId="784896F0" w14:textId="77777777" w:rsidR="00000000" w:rsidRDefault="00000000">
      <w:pPr>
        <w:pStyle w:val="PreformattedText"/>
        <w:rPr>
          <w:del w:id="1400" w:author="change" w:date="2023-08-19T16:39:00Z"/>
        </w:rPr>
      </w:pPr>
      <w:del w:id="1401" w:author="change" w:date="2023-08-19T16:39:00Z">
        <w:r>
          <w:delText>At three o’clock precisely I was at Baker Street, but Holmes had not yet returned. The landlady informed me that he had left the house shortly after eight o’clock in the morning. I sat down beside the fire, however, with the intention of awaiting him, however long he might be. I was already deeply interested in his inquiry, for, though it was surrounded by none of the grim and strange features which were associated with the two crimes which I have already recorded, still, the nature of the case and the exalted station of his client gave it a character of its own. Indeed, apart from the nature of the investigation which my friend had on hand, there was something in his masterly grasp of a situation, and his keen, incisive reasoning, which made it a pleasure to me to study his system of work, and to follow the quick, subtle methods by which he disentangled the most inextricable mysteries. So accustomed was I to his invariable success that the very possibility of his failing had ceased to enter into my head.</w:delText>
        </w:r>
        <w:r>
          <w:cr/>
        </w:r>
      </w:del>
    </w:p>
    <w:p w14:paraId="13D36A14" w14:textId="77777777" w:rsidR="00000000" w:rsidRDefault="00000000">
      <w:pPr>
        <w:pStyle w:val="PreformattedText"/>
        <w:rPr>
          <w:del w:id="1402" w:author="change" w:date="2023-08-19T16:39:00Z"/>
        </w:rPr>
      </w:pPr>
      <w:del w:id="1403" w:author="change" w:date="2023-08-19T16:39:00Z">
        <w:r>
          <w:cr/>
        </w:r>
      </w:del>
    </w:p>
    <w:p w14:paraId="30994288" w14:textId="77777777" w:rsidR="00000000" w:rsidRDefault="00000000">
      <w:pPr>
        <w:pStyle w:val="PreformattedText"/>
        <w:rPr>
          <w:del w:id="1404" w:author="change" w:date="2023-08-19T16:39:00Z"/>
        </w:rPr>
      </w:pPr>
      <w:del w:id="1405" w:author="change" w:date="2023-08-19T16:39:00Z">
        <w:r>
          <w:delTex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delText>
        </w:r>
        <w:r>
          <w:cr/>
        </w:r>
      </w:del>
    </w:p>
    <w:p w14:paraId="029A16E7" w14:textId="77777777" w:rsidR="00000000" w:rsidRDefault="00000000">
      <w:pPr>
        <w:pStyle w:val="PreformattedText"/>
        <w:rPr>
          <w:del w:id="1406" w:author="change" w:date="2023-08-19T16:39:00Z"/>
        </w:rPr>
      </w:pPr>
      <w:del w:id="1407" w:author="change" w:date="2023-08-19T16:39:00Z">
        <w:r>
          <w:cr/>
        </w:r>
      </w:del>
    </w:p>
    <w:p w14:paraId="6C6D57EF" w14:textId="77777777" w:rsidR="00000000" w:rsidRDefault="00000000">
      <w:pPr>
        <w:pStyle w:val="PreformattedText"/>
        <w:rPr>
          <w:del w:id="1408" w:author="change" w:date="2023-08-19T16:39:00Z"/>
        </w:rPr>
      </w:pPr>
      <w:del w:id="1409" w:author="change" w:date="2023-08-19T16:39:00Z">
        <w:r>
          <w:delText>“Well, really!” he cried, and then he choked and laughed again until he was obliged to lie back, limp and helpless, in the chair.</w:delText>
        </w:r>
        <w:r>
          <w:cr/>
        </w:r>
      </w:del>
    </w:p>
    <w:p w14:paraId="39D358A0" w14:textId="77777777" w:rsidR="00000000" w:rsidRDefault="00000000">
      <w:pPr>
        <w:pStyle w:val="PreformattedText"/>
        <w:rPr>
          <w:del w:id="1410" w:author="change" w:date="2023-08-19T16:39:00Z"/>
        </w:rPr>
      </w:pPr>
      <w:del w:id="1411" w:author="change" w:date="2023-08-19T16:39:00Z">
        <w:r>
          <w:cr/>
        </w:r>
      </w:del>
    </w:p>
    <w:p w14:paraId="7BFBB2C9" w14:textId="77777777" w:rsidR="00000000" w:rsidRDefault="00000000">
      <w:pPr>
        <w:pStyle w:val="PreformattedText"/>
        <w:rPr>
          <w:del w:id="1412" w:author="change" w:date="2023-08-19T16:39:00Z"/>
        </w:rPr>
      </w:pPr>
      <w:del w:id="1413" w:author="change" w:date="2023-08-19T16:39:00Z">
        <w:r>
          <w:delText>“What is it?”</w:delText>
        </w:r>
        <w:r>
          <w:cr/>
        </w:r>
      </w:del>
    </w:p>
    <w:p w14:paraId="0206BFDC" w14:textId="77777777" w:rsidR="00000000" w:rsidRDefault="00000000">
      <w:pPr>
        <w:pStyle w:val="PreformattedText"/>
        <w:rPr>
          <w:del w:id="1414" w:author="change" w:date="2023-08-19T16:39:00Z"/>
        </w:rPr>
      </w:pPr>
      <w:del w:id="1415" w:author="change" w:date="2023-08-19T16:39:00Z">
        <w:r>
          <w:cr/>
        </w:r>
      </w:del>
    </w:p>
    <w:p w14:paraId="57FB11B1" w14:textId="77777777" w:rsidR="00000000" w:rsidRDefault="00000000">
      <w:pPr>
        <w:pStyle w:val="PreformattedText"/>
        <w:rPr>
          <w:del w:id="1416" w:author="change" w:date="2023-08-19T16:39:00Z"/>
        </w:rPr>
      </w:pPr>
      <w:del w:id="1417" w:author="change" w:date="2023-08-19T16:39:00Z">
        <w:r>
          <w:delText>“It’s quite too funny. I am sure you could never guess how I employed my morning, or what I ended by doing.”</w:delText>
        </w:r>
        <w:r>
          <w:cr/>
        </w:r>
      </w:del>
    </w:p>
    <w:p w14:paraId="55E2AB0A" w14:textId="77777777" w:rsidR="00000000" w:rsidRDefault="00000000">
      <w:pPr>
        <w:pStyle w:val="PreformattedText"/>
        <w:rPr>
          <w:del w:id="1418" w:author="change" w:date="2023-08-19T16:39:00Z"/>
        </w:rPr>
      </w:pPr>
      <w:del w:id="1419" w:author="change" w:date="2023-08-19T16:39:00Z">
        <w:r>
          <w:cr/>
        </w:r>
      </w:del>
    </w:p>
    <w:p w14:paraId="73C87326" w14:textId="77777777" w:rsidR="00000000" w:rsidRDefault="00000000">
      <w:pPr>
        <w:pStyle w:val="PreformattedText"/>
        <w:rPr>
          <w:del w:id="1420" w:author="change" w:date="2023-08-19T16:39:00Z"/>
        </w:rPr>
      </w:pPr>
      <w:del w:id="1421" w:author="change" w:date="2023-08-19T16:39:00Z">
        <w:r>
          <w:delText>“I can’t imagine. I suppose that you have been watching the habits, and perhaps the house, of Miss Irene Adler.”</w:delText>
        </w:r>
        <w:r>
          <w:cr/>
        </w:r>
      </w:del>
    </w:p>
    <w:p w14:paraId="6BF674CF" w14:textId="77777777" w:rsidR="00000000" w:rsidRDefault="00000000">
      <w:pPr>
        <w:pStyle w:val="PreformattedText"/>
        <w:rPr>
          <w:del w:id="1422" w:author="change" w:date="2023-08-19T16:39:00Z"/>
        </w:rPr>
      </w:pPr>
      <w:del w:id="1423" w:author="change" w:date="2023-08-19T16:39:00Z">
        <w:r>
          <w:cr/>
        </w:r>
      </w:del>
    </w:p>
    <w:p w14:paraId="68EC1AB7" w14:textId="77777777" w:rsidR="00000000" w:rsidRDefault="00000000">
      <w:pPr>
        <w:pStyle w:val="PreformattedText"/>
        <w:rPr>
          <w:del w:id="1424" w:author="change" w:date="2023-08-19T16:39:00Z"/>
        </w:rPr>
      </w:pPr>
      <w:del w:id="1425" w:author="change" w:date="2023-08-19T16:39:00Z">
        <w:r>
          <w:delTex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delText>
        </w:r>
        <w:r>
          <w:cr/>
        </w:r>
      </w:del>
    </w:p>
    <w:p w14:paraId="44C9BF83" w14:textId="77777777" w:rsidR="00000000" w:rsidRDefault="00000000">
      <w:pPr>
        <w:pStyle w:val="PreformattedText"/>
        <w:rPr>
          <w:del w:id="1426" w:author="change" w:date="2023-08-19T16:39:00Z"/>
        </w:rPr>
      </w:pPr>
      <w:del w:id="1427" w:author="change" w:date="2023-08-19T16:39:00Z">
        <w:r>
          <w:cr/>
        </w:r>
      </w:del>
    </w:p>
    <w:p w14:paraId="0AC4E70D" w14:textId="77777777" w:rsidR="00000000" w:rsidRDefault="00000000">
      <w:pPr>
        <w:pStyle w:val="PreformattedText"/>
        <w:rPr>
          <w:del w:id="1428" w:author="change" w:date="2023-08-19T16:39:00Z"/>
        </w:rPr>
      </w:pPr>
      <w:del w:id="1429" w:author="change" w:date="2023-08-19T16:39:00Z">
        <w:r>
          <w:delTex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delText>
        </w:r>
        <w:r>
          <w:cr/>
        </w:r>
      </w:del>
    </w:p>
    <w:p w14:paraId="3EE084C3" w14:textId="77777777" w:rsidR="00000000" w:rsidRDefault="00000000">
      <w:pPr>
        <w:pStyle w:val="PreformattedText"/>
        <w:rPr>
          <w:del w:id="1430" w:author="change" w:date="2023-08-19T16:39:00Z"/>
        </w:rPr>
      </w:pPr>
      <w:del w:id="1431" w:author="change" w:date="2023-08-19T16:39:00Z">
        <w:r>
          <w:cr/>
        </w:r>
      </w:del>
    </w:p>
    <w:p w14:paraId="4651F8AB" w14:textId="77777777" w:rsidR="00000000" w:rsidRDefault="00000000">
      <w:pPr>
        <w:pStyle w:val="PreformattedText"/>
        <w:rPr>
          <w:del w:id="1432" w:author="change" w:date="2023-08-19T16:39:00Z"/>
        </w:rPr>
      </w:pPr>
      <w:del w:id="1433" w:author="change" w:date="2023-08-19T16:39:00Z">
        <w:r>
          <w:delText>“And what of Irene Adler?” I asked.</w:delText>
        </w:r>
        <w:r>
          <w:cr/>
        </w:r>
      </w:del>
    </w:p>
    <w:p w14:paraId="51BD8B11" w14:textId="77777777" w:rsidR="00000000" w:rsidRDefault="00000000">
      <w:pPr>
        <w:pStyle w:val="PreformattedText"/>
        <w:rPr>
          <w:del w:id="1434" w:author="change" w:date="2023-08-19T16:39:00Z"/>
        </w:rPr>
      </w:pPr>
      <w:del w:id="1435" w:author="change" w:date="2023-08-19T16:39:00Z">
        <w:r>
          <w:cr/>
        </w:r>
      </w:del>
    </w:p>
    <w:p w14:paraId="6F8CE7EF" w14:textId="77777777" w:rsidR="00000000" w:rsidRDefault="00000000">
      <w:pPr>
        <w:pStyle w:val="PreformattedText"/>
        <w:rPr>
          <w:del w:id="1436" w:author="change" w:date="2023-08-19T16:39:00Z"/>
        </w:rPr>
      </w:pPr>
      <w:del w:id="1437" w:author="change" w:date="2023-08-19T16:39:00Z">
        <w:r>
          <w:delTex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delText>
        </w:r>
        <w:r>
          <w:cr/>
        </w:r>
      </w:del>
    </w:p>
    <w:p w14:paraId="0BAAB716" w14:textId="77777777" w:rsidR="00000000" w:rsidRDefault="00000000">
      <w:pPr>
        <w:pStyle w:val="PreformattedText"/>
        <w:rPr>
          <w:del w:id="1438" w:author="change" w:date="2023-08-19T16:39:00Z"/>
        </w:rPr>
      </w:pPr>
      <w:del w:id="1439" w:author="change" w:date="2023-08-19T16:39:00Z">
        <w:r>
          <w:cr/>
        </w:r>
      </w:del>
    </w:p>
    <w:p w14:paraId="2F3E72D4" w14:textId="77777777" w:rsidR="00000000" w:rsidRDefault="00000000">
      <w:pPr>
        <w:pStyle w:val="PreformattedText"/>
        <w:rPr>
          <w:del w:id="1440" w:author="change" w:date="2023-08-19T16:39:00Z"/>
        </w:rPr>
      </w:pPr>
      <w:del w:id="1441" w:author="change" w:date="2023-08-19T16:39:00Z">
        <w:r>
          <w:delText xml:space="preserve">“This Godfrey Norton was evidently an important factor in the matter. He was a lawyer. That sounded ominous. What was the relation between them, and what the object of his repeated visits? Was she his client, his friend, or his </w:delText>
        </w:r>
        <w:r>
          <w:lastRenderedPageBreak/>
          <w:delText>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delText>
        </w:r>
        <w:r>
          <w:cr/>
        </w:r>
      </w:del>
    </w:p>
    <w:p w14:paraId="09C7EC76" w14:textId="77777777" w:rsidR="00000000" w:rsidRDefault="00000000">
      <w:pPr>
        <w:pStyle w:val="PreformattedText"/>
        <w:rPr>
          <w:del w:id="1442" w:author="change" w:date="2023-08-19T16:39:00Z"/>
        </w:rPr>
      </w:pPr>
      <w:del w:id="1443" w:author="change" w:date="2023-08-19T16:39:00Z">
        <w:r>
          <w:cr/>
        </w:r>
      </w:del>
    </w:p>
    <w:p w14:paraId="55C71C3E" w14:textId="77777777" w:rsidR="00000000" w:rsidRDefault="00000000">
      <w:pPr>
        <w:pStyle w:val="PreformattedText"/>
        <w:rPr>
          <w:del w:id="1444" w:author="change" w:date="2023-08-19T16:39:00Z"/>
        </w:rPr>
      </w:pPr>
      <w:del w:id="1445" w:author="change" w:date="2023-08-19T16:39:00Z">
        <w:r>
          <w:delText>“I am following you closely,” I answered.</w:delText>
        </w:r>
        <w:r>
          <w:cr/>
        </w:r>
      </w:del>
    </w:p>
    <w:p w14:paraId="52936B43" w14:textId="77777777" w:rsidR="00000000" w:rsidRDefault="00000000">
      <w:pPr>
        <w:pStyle w:val="PreformattedText"/>
        <w:rPr>
          <w:del w:id="1446" w:author="change" w:date="2023-08-19T16:39:00Z"/>
        </w:rPr>
      </w:pPr>
      <w:del w:id="1447" w:author="change" w:date="2023-08-19T16:39:00Z">
        <w:r>
          <w:cr/>
        </w:r>
      </w:del>
    </w:p>
    <w:p w14:paraId="7C86C307" w14:textId="77777777" w:rsidR="00000000" w:rsidRDefault="00000000">
      <w:pPr>
        <w:pStyle w:val="PreformattedText"/>
        <w:rPr>
          <w:del w:id="1448" w:author="change" w:date="2023-08-19T16:39:00Z"/>
        </w:rPr>
      </w:pPr>
      <w:del w:id="1449" w:author="change" w:date="2023-08-19T16:39:00Z">
        <w:r>
          <w:delTex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delText>
        </w:r>
        <w:r>
          <w:cr/>
        </w:r>
      </w:del>
    </w:p>
    <w:p w14:paraId="58F4CDA4" w14:textId="77777777" w:rsidR="00000000" w:rsidRDefault="00000000">
      <w:pPr>
        <w:pStyle w:val="PreformattedText"/>
        <w:rPr>
          <w:del w:id="1450" w:author="change" w:date="2023-08-19T16:39:00Z"/>
        </w:rPr>
      </w:pPr>
      <w:del w:id="1451" w:author="change" w:date="2023-08-19T16:39:00Z">
        <w:r>
          <w:cr/>
        </w:r>
      </w:del>
    </w:p>
    <w:p w14:paraId="19EDCD69" w14:textId="4281EE36" w:rsidR="007E3D83" w:rsidRPr="00EB3343" w:rsidRDefault="00000000" w:rsidP="00EB3343">
      <w:pPr>
        <w:pStyle w:val="PlainText"/>
        <w:rPr>
          <w:ins w:id="1452" w:author="change" w:date="2023-08-19T16:39:00Z"/>
          <w:rFonts w:ascii="Courier New" w:hAnsi="Courier New" w:cs="Courier New"/>
        </w:rPr>
      </w:pPr>
      <w:del w:id="1453" w:author="change" w:date="2023-08-19T16:39:00Z">
        <w:r>
          <w:delText xml:space="preserve">“He was in the house about half an hour, and I could catch glimpses of him in the windows of the sitting-room, pacing up and down, talking excitedly, and waving his arms. Of her I could see nothing. Presently he emerged, looking even </w:delText>
        </w:r>
      </w:del>
      <w:ins w:id="1454" w:author="change" w:date="2023-08-19T16:39:00Z">
        <w:r w:rsidR="007E3D83" w:rsidRPr="00EB3343">
          <w:rPr>
            <w:rFonts w:ascii="Courier New" w:hAnsi="Courier New" w:cs="Courier New"/>
          </w:rPr>
          <w:t>KING: (RISES) I am placing all my hopes in you, Mr. Holmes. (MOVING OFF) Good night. Good night, Dr. Watson.</w:t>
        </w:r>
      </w:ins>
    </w:p>
    <w:p w14:paraId="52EDECF7" w14:textId="77777777" w:rsidR="007E3D83" w:rsidRPr="00EB3343" w:rsidRDefault="007E3D83" w:rsidP="00EB3343">
      <w:pPr>
        <w:pStyle w:val="PlainText"/>
        <w:rPr>
          <w:ins w:id="1455" w:author="change" w:date="2023-08-19T16:39:00Z"/>
          <w:rFonts w:ascii="Courier New" w:hAnsi="Courier New" w:cs="Courier New"/>
        </w:rPr>
      </w:pPr>
    </w:p>
    <w:p w14:paraId="0CA8A5F0" w14:textId="77777777" w:rsidR="007E3D83" w:rsidRPr="00EB3343" w:rsidRDefault="007E3D83" w:rsidP="00EB3343">
      <w:pPr>
        <w:pStyle w:val="PlainText"/>
        <w:rPr>
          <w:ins w:id="1456" w:author="change" w:date="2023-08-19T16:39:00Z"/>
          <w:rFonts w:ascii="Courier New" w:hAnsi="Courier New" w:cs="Courier New"/>
        </w:rPr>
      </w:pPr>
      <w:ins w:id="1457" w:author="change" w:date="2023-08-19T16:39:00Z">
        <w:r w:rsidRPr="00EB3343">
          <w:rPr>
            <w:rFonts w:ascii="Courier New" w:hAnsi="Courier New" w:cs="Courier New"/>
          </w:rPr>
          <w:t xml:space="preserve">WATSON: Good night, your Majesty. </w:t>
        </w:r>
      </w:ins>
    </w:p>
    <w:p w14:paraId="3CF2925F" w14:textId="77777777" w:rsidR="007E3D83" w:rsidRPr="00EB3343" w:rsidRDefault="007E3D83" w:rsidP="00EB3343">
      <w:pPr>
        <w:pStyle w:val="PlainText"/>
        <w:rPr>
          <w:ins w:id="1458" w:author="change" w:date="2023-08-19T16:39:00Z"/>
          <w:rFonts w:ascii="Courier New" w:hAnsi="Courier New" w:cs="Courier New"/>
        </w:rPr>
      </w:pPr>
    </w:p>
    <w:p w14:paraId="40E62A77" w14:textId="77777777" w:rsidR="007E3D83" w:rsidRPr="00EB3343" w:rsidRDefault="007E3D83" w:rsidP="00EB3343">
      <w:pPr>
        <w:pStyle w:val="PlainText"/>
        <w:rPr>
          <w:ins w:id="1459" w:author="change" w:date="2023-08-19T16:39:00Z"/>
          <w:rFonts w:ascii="Courier New" w:hAnsi="Courier New" w:cs="Courier New"/>
        </w:rPr>
      </w:pPr>
      <w:ins w:id="1460" w:author="change" w:date="2023-08-19T16:39:00Z">
        <w:r w:rsidRPr="00EB3343">
          <w:rPr>
            <w:rFonts w:ascii="Courier New" w:hAnsi="Courier New" w:cs="Courier New"/>
          </w:rPr>
          <w:t>SOUND: DOOR OPENS AND SHUTS</w:t>
        </w:r>
      </w:ins>
    </w:p>
    <w:p w14:paraId="58F7FCE8" w14:textId="77777777" w:rsidR="007E3D83" w:rsidRPr="00EB3343" w:rsidRDefault="007E3D83" w:rsidP="00EB3343">
      <w:pPr>
        <w:pStyle w:val="PlainText"/>
        <w:rPr>
          <w:ins w:id="1461" w:author="change" w:date="2023-08-19T16:39:00Z"/>
          <w:rFonts w:ascii="Courier New" w:hAnsi="Courier New" w:cs="Courier New"/>
        </w:rPr>
      </w:pPr>
    </w:p>
    <w:p w14:paraId="3CAE3CC7" w14:textId="77777777" w:rsidR="007E3D83" w:rsidRPr="00EB3343" w:rsidRDefault="007E3D83" w:rsidP="00EB3343">
      <w:pPr>
        <w:pStyle w:val="PlainText"/>
        <w:rPr>
          <w:ins w:id="1462" w:author="change" w:date="2023-08-19T16:39:00Z"/>
          <w:rFonts w:ascii="Courier New" w:hAnsi="Courier New" w:cs="Courier New"/>
        </w:rPr>
      </w:pPr>
      <w:ins w:id="1463" w:author="change" w:date="2023-08-19T16:39:00Z">
        <w:r w:rsidRPr="00EB3343">
          <w:rPr>
            <w:rFonts w:ascii="Courier New" w:hAnsi="Courier New" w:cs="Courier New"/>
          </w:rPr>
          <w:t xml:space="preserve">WATSON: Fascinating problem, Holmes. I wish I could help you with it. </w:t>
        </w:r>
      </w:ins>
    </w:p>
    <w:p w14:paraId="035E78BC" w14:textId="77777777" w:rsidR="007E3D83" w:rsidRPr="00EB3343" w:rsidRDefault="007E3D83" w:rsidP="00EB3343">
      <w:pPr>
        <w:pStyle w:val="PlainText"/>
        <w:rPr>
          <w:ins w:id="1464" w:author="change" w:date="2023-08-19T16:39:00Z"/>
          <w:rFonts w:ascii="Courier New" w:hAnsi="Courier New" w:cs="Courier New"/>
        </w:rPr>
      </w:pPr>
    </w:p>
    <w:p w14:paraId="5A4A80FD" w14:textId="77777777" w:rsidR="007E3D83" w:rsidRPr="00EB3343" w:rsidRDefault="007E3D83" w:rsidP="00EB3343">
      <w:pPr>
        <w:pStyle w:val="PlainText"/>
        <w:rPr>
          <w:ins w:id="1465" w:author="change" w:date="2023-08-19T16:39:00Z"/>
          <w:rFonts w:ascii="Courier New" w:hAnsi="Courier New" w:cs="Courier New"/>
        </w:rPr>
      </w:pPr>
      <w:ins w:id="1466" w:author="change" w:date="2023-08-19T16:39:00Z">
        <w:r w:rsidRPr="00EB3343">
          <w:rPr>
            <w:rFonts w:ascii="Courier New" w:hAnsi="Courier New" w:cs="Courier New"/>
          </w:rPr>
          <w:t xml:space="preserve">HOLMES: You can, my dear chap. I shall be glad of your company. </w:t>
        </w:r>
      </w:ins>
    </w:p>
    <w:p w14:paraId="774348B1" w14:textId="77777777" w:rsidR="007E3D83" w:rsidRPr="00EB3343" w:rsidRDefault="007E3D83" w:rsidP="00EB3343">
      <w:pPr>
        <w:pStyle w:val="PlainText"/>
        <w:rPr>
          <w:ins w:id="1467" w:author="change" w:date="2023-08-19T16:39:00Z"/>
          <w:rFonts w:ascii="Courier New" w:hAnsi="Courier New" w:cs="Courier New"/>
        </w:rPr>
      </w:pPr>
    </w:p>
    <w:p w14:paraId="6B48A5E2" w14:textId="77777777" w:rsidR="007E3D83" w:rsidRPr="00EB3343" w:rsidRDefault="007E3D83" w:rsidP="00EB3343">
      <w:pPr>
        <w:pStyle w:val="PlainText"/>
        <w:rPr>
          <w:ins w:id="1468" w:author="change" w:date="2023-08-19T16:39:00Z"/>
          <w:rFonts w:ascii="Courier New" w:hAnsi="Courier New" w:cs="Courier New"/>
        </w:rPr>
      </w:pPr>
      <w:ins w:id="1469" w:author="change" w:date="2023-08-19T16:39:00Z">
        <w:r w:rsidRPr="00EB3343">
          <w:rPr>
            <w:rFonts w:ascii="Courier New" w:hAnsi="Courier New" w:cs="Courier New"/>
          </w:rPr>
          <w:t xml:space="preserve">WATSON: What's our first move, Holmes? </w:t>
        </w:r>
      </w:ins>
    </w:p>
    <w:p w14:paraId="5D10CB68" w14:textId="77777777" w:rsidR="007E3D83" w:rsidRPr="00EB3343" w:rsidRDefault="007E3D83" w:rsidP="00EB3343">
      <w:pPr>
        <w:pStyle w:val="PlainText"/>
        <w:rPr>
          <w:ins w:id="1470" w:author="change" w:date="2023-08-19T16:39:00Z"/>
          <w:rFonts w:ascii="Courier New" w:hAnsi="Courier New" w:cs="Courier New"/>
        </w:rPr>
      </w:pPr>
    </w:p>
    <w:p w14:paraId="68583BCE" w14:textId="77777777" w:rsidR="007E3D83" w:rsidRPr="00EB3343" w:rsidRDefault="007E3D83" w:rsidP="00EB3343">
      <w:pPr>
        <w:pStyle w:val="PlainText"/>
        <w:rPr>
          <w:ins w:id="1471" w:author="change" w:date="2023-08-19T16:39:00Z"/>
          <w:rFonts w:ascii="Courier New" w:hAnsi="Courier New" w:cs="Courier New"/>
        </w:rPr>
      </w:pPr>
      <w:ins w:id="1472" w:author="change" w:date="2023-08-19T16:39:00Z">
        <w:r w:rsidRPr="00EB3343">
          <w:rPr>
            <w:rFonts w:ascii="Courier New" w:hAnsi="Courier New" w:cs="Courier New"/>
          </w:rPr>
          <w:t xml:space="preserve">HOLMES: A good night's rest. We'll meet here at ten o'clock tomorrow morning. </w:t>
        </w:r>
      </w:ins>
    </w:p>
    <w:p w14:paraId="1BFB44AD" w14:textId="77777777" w:rsidR="007E3D83" w:rsidRPr="00EB3343" w:rsidRDefault="007E3D83" w:rsidP="00EB3343">
      <w:pPr>
        <w:pStyle w:val="PlainText"/>
        <w:rPr>
          <w:ins w:id="1473" w:author="change" w:date="2023-08-19T16:39:00Z"/>
          <w:rFonts w:ascii="Courier New" w:hAnsi="Courier New" w:cs="Courier New"/>
        </w:rPr>
      </w:pPr>
    </w:p>
    <w:p w14:paraId="11865779" w14:textId="77777777" w:rsidR="007E3D83" w:rsidRPr="00EB3343" w:rsidRDefault="007E3D83" w:rsidP="00EB3343">
      <w:pPr>
        <w:pStyle w:val="PlainText"/>
        <w:rPr>
          <w:ins w:id="1474" w:author="change" w:date="2023-08-19T16:39:00Z"/>
          <w:rFonts w:ascii="Courier New" w:hAnsi="Courier New" w:cs="Courier New"/>
        </w:rPr>
      </w:pPr>
      <w:ins w:id="1475" w:author="change" w:date="2023-08-19T16:39:00Z">
        <w:r w:rsidRPr="00EB3343">
          <w:rPr>
            <w:rFonts w:ascii="Courier New" w:hAnsi="Courier New" w:cs="Courier New"/>
          </w:rPr>
          <w:t>WATSON: And then?</w:t>
        </w:r>
      </w:ins>
    </w:p>
    <w:p w14:paraId="69D68064" w14:textId="77777777" w:rsidR="007E3D83" w:rsidRPr="00EB3343" w:rsidRDefault="007E3D83" w:rsidP="00EB3343">
      <w:pPr>
        <w:pStyle w:val="PlainText"/>
        <w:rPr>
          <w:ins w:id="1476" w:author="change" w:date="2023-08-19T16:39:00Z"/>
          <w:rFonts w:ascii="Courier New" w:hAnsi="Courier New" w:cs="Courier New"/>
        </w:rPr>
      </w:pPr>
    </w:p>
    <w:p w14:paraId="65086873" w14:textId="77777777" w:rsidR="007E3D83" w:rsidRPr="00EB3343" w:rsidRDefault="007E3D83" w:rsidP="00EB3343">
      <w:pPr>
        <w:pStyle w:val="PlainText"/>
        <w:rPr>
          <w:ins w:id="1477" w:author="change" w:date="2023-08-19T16:39:00Z"/>
          <w:rFonts w:ascii="Courier New" w:hAnsi="Courier New" w:cs="Courier New"/>
        </w:rPr>
      </w:pPr>
      <w:ins w:id="1478" w:author="change" w:date="2023-08-19T16:39:00Z">
        <w:r w:rsidRPr="00EB3343">
          <w:rPr>
            <w:rFonts w:ascii="Courier New" w:hAnsi="Courier New" w:cs="Courier New"/>
          </w:rPr>
          <w:t>HOLMES: Then, my dear fellow, we will see what we can find out about Miss Irene Adler, late of the Warsaw Imperial Opera Company and at present residing at Briony Lodge, Serpentine Avenue, St. John's Wood.</w:t>
        </w:r>
      </w:ins>
    </w:p>
    <w:p w14:paraId="0E9BE1BE" w14:textId="77777777" w:rsidR="007E3D83" w:rsidRPr="00EB3343" w:rsidRDefault="007E3D83" w:rsidP="00EB3343">
      <w:pPr>
        <w:pStyle w:val="PlainText"/>
        <w:rPr>
          <w:ins w:id="1479" w:author="change" w:date="2023-08-19T16:39:00Z"/>
          <w:rFonts w:ascii="Courier New" w:hAnsi="Courier New" w:cs="Courier New"/>
        </w:rPr>
      </w:pPr>
    </w:p>
    <w:p w14:paraId="0D2FE0F6" w14:textId="77777777" w:rsidR="007E3D83" w:rsidRPr="00EB3343" w:rsidRDefault="007E3D83" w:rsidP="00EB3343">
      <w:pPr>
        <w:pStyle w:val="PlainText"/>
        <w:rPr>
          <w:ins w:id="1480" w:author="change" w:date="2023-08-19T16:39:00Z"/>
          <w:rFonts w:ascii="Courier New" w:hAnsi="Courier New" w:cs="Courier New"/>
        </w:rPr>
      </w:pPr>
      <w:ins w:id="1481" w:author="change" w:date="2023-08-19T16:39:00Z">
        <w:r w:rsidRPr="00EB3343">
          <w:rPr>
            <w:rFonts w:ascii="Courier New" w:hAnsi="Courier New" w:cs="Courier New"/>
          </w:rPr>
          <w:t xml:space="preserve">MUSIC: BRIDGE </w:t>
        </w:r>
      </w:ins>
    </w:p>
    <w:p w14:paraId="00D5F3EB" w14:textId="77777777" w:rsidR="007E3D83" w:rsidRPr="00EB3343" w:rsidRDefault="007E3D83" w:rsidP="00EB3343">
      <w:pPr>
        <w:pStyle w:val="PlainText"/>
        <w:rPr>
          <w:ins w:id="1482" w:author="change" w:date="2023-08-19T16:39:00Z"/>
          <w:rFonts w:ascii="Courier New" w:hAnsi="Courier New" w:cs="Courier New"/>
        </w:rPr>
      </w:pPr>
    </w:p>
    <w:p w14:paraId="2AFB3AD7" w14:textId="77777777" w:rsidR="007E3D83" w:rsidRPr="00EB3343" w:rsidRDefault="007E3D83" w:rsidP="00EB3343">
      <w:pPr>
        <w:pStyle w:val="PlainText"/>
        <w:rPr>
          <w:ins w:id="1483" w:author="change" w:date="2023-08-19T16:39:00Z"/>
          <w:rFonts w:ascii="Courier New" w:hAnsi="Courier New" w:cs="Courier New"/>
        </w:rPr>
      </w:pPr>
      <w:ins w:id="1484" w:author="change" w:date="2023-08-19T16:39:00Z">
        <w:r w:rsidRPr="00EB3343">
          <w:rPr>
            <w:rFonts w:ascii="Courier New" w:hAnsi="Courier New" w:cs="Courier New"/>
          </w:rPr>
          <w:t>WATSON: Well, Holmes, I guess the examination of Briony Lodge didn't prove very illuminating.</w:t>
        </w:r>
      </w:ins>
    </w:p>
    <w:p w14:paraId="030D13FD" w14:textId="77777777" w:rsidR="007E3D83" w:rsidRPr="00EB3343" w:rsidRDefault="007E3D83" w:rsidP="00EB3343">
      <w:pPr>
        <w:pStyle w:val="PlainText"/>
        <w:rPr>
          <w:ins w:id="1485" w:author="change" w:date="2023-08-19T16:39:00Z"/>
          <w:rFonts w:ascii="Courier New" w:hAnsi="Courier New" w:cs="Courier New"/>
        </w:rPr>
      </w:pPr>
    </w:p>
    <w:p w14:paraId="27C493A3" w14:textId="77777777" w:rsidR="007E3D83" w:rsidRPr="00EB3343" w:rsidRDefault="007E3D83" w:rsidP="00EB3343">
      <w:pPr>
        <w:pStyle w:val="PlainText"/>
        <w:rPr>
          <w:ins w:id="1486" w:author="change" w:date="2023-08-19T16:39:00Z"/>
          <w:rFonts w:ascii="Courier New" w:hAnsi="Courier New" w:cs="Courier New"/>
        </w:rPr>
      </w:pPr>
      <w:ins w:id="1487" w:author="change" w:date="2023-08-19T16:39:00Z">
        <w:r w:rsidRPr="00EB3343">
          <w:rPr>
            <w:rFonts w:ascii="Courier New" w:hAnsi="Courier New" w:cs="Courier New"/>
          </w:rPr>
          <w:t xml:space="preserve">HOLMES: No. A bijou residence that represents the essence of dignified </w:t>
        </w:r>
        <w:proofErr w:type="gramStart"/>
        <w:r w:rsidRPr="00EB3343">
          <w:rPr>
            <w:rFonts w:ascii="Courier New" w:hAnsi="Courier New" w:cs="Courier New"/>
          </w:rPr>
          <w:t>suburbia, but</w:t>
        </w:r>
        <w:proofErr w:type="gramEnd"/>
        <w:r w:rsidRPr="00EB3343">
          <w:rPr>
            <w:rFonts w:ascii="Courier New" w:hAnsi="Courier New" w:cs="Courier New"/>
          </w:rPr>
          <w:t xml:space="preserve"> tells us very little about the owner. I think a visit to </w:t>
        </w:r>
        <w:r w:rsidRPr="00EB3343">
          <w:rPr>
            <w:rFonts w:ascii="Courier New" w:hAnsi="Courier New" w:cs="Courier New"/>
          </w:rPr>
          <w:lastRenderedPageBreak/>
          <w:t>the local public house might prove more instructive. Come on, old chap. I see the door of the Coach and Horse is inviting us from across the road.</w:t>
        </w:r>
      </w:ins>
    </w:p>
    <w:p w14:paraId="3B609152" w14:textId="77777777" w:rsidR="007E3D83" w:rsidRPr="00EB3343" w:rsidRDefault="007E3D83" w:rsidP="00EB3343">
      <w:pPr>
        <w:pStyle w:val="PlainText"/>
        <w:rPr>
          <w:ins w:id="1488" w:author="change" w:date="2023-08-19T16:39:00Z"/>
          <w:rFonts w:ascii="Courier New" w:hAnsi="Courier New" w:cs="Courier New"/>
        </w:rPr>
      </w:pPr>
    </w:p>
    <w:p w14:paraId="02B3D95C" w14:textId="77777777" w:rsidR="007E3D83" w:rsidRPr="00EB3343" w:rsidRDefault="007E3D83" w:rsidP="00EB3343">
      <w:pPr>
        <w:pStyle w:val="PlainText"/>
        <w:rPr>
          <w:ins w:id="1489" w:author="change" w:date="2023-08-19T16:39:00Z"/>
          <w:rFonts w:ascii="Courier New" w:hAnsi="Courier New" w:cs="Courier New"/>
        </w:rPr>
      </w:pPr>
      <w:ins w:id="1490" w:author="change" w:date="2023-08-19T16:39:00Z">
        <w:r w:rsidRPr="00EB3343">
          <w:rPr>
            <w:rFonts w:ascii="Courier New" w:hAnsi="Courier New" w:cs="Courier New"/>
          </w:rPr>
          <w:t>SOUND: TWO PAIRS OF FOOTSTEPS ON COBBLESTONE</w:t>
        </w:r>
      </w:ins>
    </w:p>
    <w:p w14:paraId="48A6630E" w14:textId="77777777" w:rsidR="007E3D83" w:rsidRPr="00EB3343" w:rsidRDefault="007E3D83" w:rsidP="00EB3343">
      <w:pPr>
        <w:pStyle w:val="PlainText"/>
        <w:rPr>
          <w:ins w:id="1491" w:author="change" w:date="2023-08-19T16:39:00Z"/>
          <w:rFonts w:ascii="Courier New" w:hAnsi="Courier New" w:cs="Courier New"/>
        </w:rPr>
      </w:pPr>
    </w:p>
    <w:p w14:paraId="3232F89D" w14:textId="77777777" w:rsidR="007E3D83" w:rsidRPr="00EB3343" w:rsidRDefault="007E3D83" w:rsidP="00EB3343">
      <w:pPr>
        <w:pStyle w:val="PlainText"/>
        <w:rPr>
          <w:ins w:id="1492" w:author="change" w:date="2023-08-19T16:39:00Z"/>
          <w:rFonts w:ascii="Courier New" w:hAnsi="Courier New" w:cs="Courier New"/>
        </w:rPr>
      </w:pPr>
      <w:ins w:id="1493" w:author="change" w:date="2023-08-19T16:39:00Z">
        <w:r w:rsidRPr="00EB3343">
          <w:rPr>
            <w:rFonts w:ascii="Courier New" w:hAnsi="Courier New" w:cs="Courier New"/>
          </w:rPr>
          <w:t>WATSON: Well, our disguises shouldn't cause any suspicion.</w:t>
        </w:r>
      </w:ins>
    </w:p>
    <w:p w14:paraId="6878786C" w14:textId="77777777" w:rsidR="007E3D83" w:rsidRPr="00EB3343" w:rsidRDefault="007E3D83" w:rsidP="00EB3343">
      <w:pPr>
        <w:pStyle w:val="PlainText"/>
        <w:rPr>
          <w:ins w:id="1494" w:author="change" w:date="2023-08-19T16:39:00Z"/>
          <w:rFonts w:ascii="Courier New" w:hAnsi="Courier New" w:cs="Courier New"/>
        </w:rPr>
      </w:pPr>
    </w:p>
    <w:p w14:paraId="70B0BBD2" w14:textId="77777777" w:rsidR="007E3D83" w:rsidRPr="00EB3343" w:rsidRDefault="007E3D83" w:rsidP="00EB3343">
      <w:pPr>
        <w:pStyle w:val="PlainText"/>
        <w:rPr>
          <w:ins w:id="1495" w:author="change" w:date="2023-08-19T16:39:00Z"/>
          <w:rFonts w:ascii="Courier New" w:hAnsi="Courier New" w:cs="Courier New"/>
        </w:rPr>
      </w:pPr>
      <w:ins w:id="1496" w:author="change" w:date="2023-08-19T16:39:00Z">
        <w:r w:rsidRPr="00EB3343">
          <w:rPr>
            <w:rFonts w:ascii="Courier New" w:hAnsi="Courier New" w:cs="Courier New"/>
          </w:rPr>
          <w:t xml:space="preserve">HOLMES: [That's why] I suggested them. In the character of a couple of stable hands, I felt that we might inspire confidence. This is a horsy neighborhood, and there's </w:t>
        </w:r>
        <w:proofErr w:type="gramStart"/>
        <w:r w:rsidRPr="00EB3343">
          <w:rPr>
            <w:rFonts w:ascii="Courier New" w:hAnsi="Courier New" w:cs="Courier New"/>
          </w:rPr>
          <w:t>a wonderful</w:t>
        </w:r>
        <w:proofErr w:type="gramEnd"/>
        <w:r w:rsidRPr="00EB3343">
          <w:rPr>
            <w:rFonts w:ascii="Courier New" w:hAnsi="Courier New" w:cs="Courier New"/>
          </w:rPr>
          <w:t xml:space="preserve"> sympathy and freemasonry among their fraternity. Here we are. Better let me do most of the talking.</w:t>
        </w:r>
      </w:ins>
    </w:p>
    <w:p w14:paraId="47225968" w14:textId="77777777" w:rsidR="007E3D83" w:rsidRPr="00EB3343" w:rsidRDefault="007E3D83" w:rsidP="00EB3343">
      <w:pPr>
        <w:pStyle w:val="PlainText"/>
        <w:rPr>
          <w:ins w:id="1497" w:author="change" w:date="2023-08-19T16:39:00Z"/>
          <w:rFonts w:ascii="Courier New" w:hAnsi="Courier New" w:cs="Courier New"/>
        </w:rPr>
      </w:pPr>
    </w:p>
    <w:p w14:paraId="0BCCB6D6" w14:textId="425F7A84" w:rsidR="007E3D83" w:rsidRPr="00EB3343" w:rsidRDefault="007E3D83" w:rsidP="00EB3343">
      <w:pPr>
        <w:pStyle w:val="PlainText"/>
        <w:rPr>
          <w:ins w:id="1498" w:author="change" w:date="2023-08-19T16:39:00Z"/>
          <w:rFonts w:ascii="Courier New" w:hAnsi="Courier New" w:cs="Courier New"/>
        </w:rPr>
      </w:pPr>
      <w:ins w:id="1499" w:author="change" w:date="2023-08-19T16:39:00Z">
        <w:r w:rsidRPr="00EB3343">
          <w:rPr>
            <w:rFonts w:ascii="Courier New" w:hAnsi="Courier New" w:cs="Courier New"/>
          </w:rPr>
          <w:t xml:space="preserve">WATSON: Yes, I will. I'm sure that your accent will be </w:t>
        </w:r>
      </w:ins>
      <w:r w:rsidRPr="00EB3343">
        <w:rPr>
          <w:rFonts w:ascii="Courier New" w:hAnsi="Courier New"/>
          <w:rPrChange w:id="1500" w:author="change" w:date="2023-08-19T16:39:00Z">
            <w:rPr/>
          </w:rPrChange>
        </w:rPr>
        <w:t xml:space="preserve">more </w:t>
      </w:r>
      <w:del w:id="1501" w:author="change" w:date="2023-08-19T16:39:00Z">
        <w:r w:rsidR="00000000">
          <w:delText>flurried</w:delText>
        </w:r>
      </w:del>
      <w:ins w:id="1502" w:author="change" w:date="2023-08-19T16:39:00Z">
        <w:r w:rsidRPr="00EB3343">
          <w:rPr>
            <w:rFonts w:ascii="Courier New" w:hAnsi="Courier New" w:cs="Courier New"/>
          </w:rPr>
          <w:t>convincing</w:t>
        </w:r>
      </w:ins>
      <w:r w:rsidRPr="00EB3343">
        <w:rPr>
          <w:rFonts w:ascii="Courier New" w:hAnsi="Courier New"/>
          <w:rPrChange w:id="1503" w:author="change" w:date="2023-08-19T16:39:00Z">
            <w:rPr/>
          </w:rPrChange>
        </w:rPr>
        <w:t xml:space="preserve"> than </w:t>
      </w:r>
      <w:del w:id="1504" w:author="change" w:date="2023-08-19T16:39:00Z">
        <w:r w:rsidR="00000000">
          <w:delText xml:space="preserve">before. As he stepped up to </w:delText>
        </w:r>
      </w:del>
      <w:ins w:id="1505" w:author="change" w:date="2023-08-19T16:39:00Z">
        <w:r w:rsidRPr="00EB3343">
          <w:rPr>
            <w:rFonts w:ascii="Courier New" w:hAnsi="Courier New" w:cs="Courier New"/>
          </w:rPr>
          <w:t>mine.</w:t>
        </w:r>
      </w:ins>
    </w:p>
    <w:p w14:paraId="478EF13B" w14:textId="77777777" w:rsidR="007E3D83" w:rsidRPr="00EB3343" w:rsidRDefault="007E3D83" w:rsidP="00EB3343">
      <w:pPr>
        <w:pStyle w:val="PlainText"/>
        <w:rPr>
          <w:ins w:id="1506" w:author="change" w:date="2023-08-19T16:39:00Z"/>
          <w:rFonts w:ascii="Courier New" w:hAnsi="Courier New" w:cs="Courier New"/>
        </w:rPr>
      </w:pPr>
    </w:p>
    <w:p w14:paraId="51C934D5" w14:textId="77777777" w:rsidR="007E3D83" w:rsidRPr="00EB3343" w:rsidRDefault="007E3D83" w:rsidP="00EB3343">
      <w:pPr>
        <w:pStyle w:val="PlainText"/>
        <w:rPr>
          <w:ins w:id="1507" w:author="change" w:date="2023-08-19T16:39:00Z"/>
          <w:rFonts w:ascii="Courier New" w:hAnsi="Courier New" w:cs="Courier New"/>
        </w:rPr>
      </w:pPr>
      <w:ins w:id="1508" w:author="change" w:date="2023-08-19T16:39:00Z">
        <w:r w:rsidRPr="00EB3343">
          <w:rPr>
            <w:rFonts w:ascii="Courier New" w:hAnsi="Courier New" w:cs="Courier New"/>
          </w:rPr>
          <w:t xml:space="preserve">HOLMES: Let's go in, shall we? </w:t>
        </w:r>
      </w:ins>
    </w:p>
    <w:p w14:paraId="2EFCA566" w14:textId="77777777" w:rsidR="007E3D83" w:rsidRPr="00EB3343" w:rsidRDefault="007E3D83" w:rsidP="00EB3343">
      <w:pPr>
        <w:pStyle w:val="PlainText"/>
        <w:rPr>
          <w:ins w:id="1509" w:author="change" w:date="2023-08-19T16:39:00Z"/>
          <w:rFonts w:ascii="Courier New" w:hAnsi="Courier New" w:cs="Courier New"/>
        </w:rPr>
      </w:pPr>
    </w:p>
    <w:p w14:paraId="2D62019D" w14:textId="77777777" w:rsidR="007E3D83" w:rsidRPr="00EB3343" w:rsidRDefault="007E3D83" w:rsidP="00EB3343">
      <w:pPr>
        <w:pStyle w:val="PlainText"/>
        <w:rPr>
          <w:ins w:id="1510" w:author="change" w:date="2023-08-19T16:39:00Z"/>
          <w:rFonts w:ascii="Courier New" w:hAnsi="Courier New" w:cs="Courier New"/>
        </w:rPr>
      </w:pPr>
      <w:ins w:id="1511" w:author="change" w:date="2023-08-19T16:39:00Z">
        <w:r w:rsidRPr="00EB3343">
          <w:rPr>
            <w:rFonts w:ascii="Courier New" w:hAnsi="Courier New" w:cs="Courier New"/>
          </w:rPr>
          <w:t>SOUND: PUB DOOR OPENS AND SHUTS ... PUB BACKGROUND; PIANO</w:t>
        </w:r>
      </w:ins>
    </w:p>
    <w:p w14:paraId="23E4A96C" w14:textId="77777777" w:rsidR="007E3D83" w:rsidRPr="00EB3343" w:rsidRDefault="007E3D83" w:rsidP="00EB3343">
      <w:pPr>
        <w:pStyle w:val="PlainText"/>
        <w:rPr>
          <w:ins w:id="1512" w:author="change" w:date="2023-08-19T16:39:00Z"/>
          <w:rFonts w:ascii="Courier New" w:hAnsi="Courier New" w:cs="Courier New"/>
        </w:rPr>
      </w:pPr>
    </w:p>
    <w:p w14:paraId="16444F5B" w14:textId="77777777" w:rsidR="007E3D83" w:rsidRPr="00EB3343" w:rsidRDefault="007E3D83" w:rsidP="00EB3343">
      <w:pPr>
        <w:pStyle w:val="PlainText"/>
        <w:rPr>
          <w:ins w:id="1513" w:author="change" w:date="2023-08-19T16:39:00Z"/>
          <w:rFonts w:ascii="Courier New" w:hAnsi="Courier New" w:cs="Courier New"/>
        </w:rPr>
      </w:pPr>
      <w:ins w:id="1514" w:author="change" w:date="2023-08-19T16:39:00Z">
        <w:r w:rsidRPr="00EB3343">
          <w:rPr>
            <w:rFonts w:ascii="Courier New" w:hAnsi="Courier New" w:cs="Courier New"/>
          </w:rPr>
          <w:t xml:space="preserve">BARTENDER: Well, what'll it be, </w:t>
        </w:r>
        <w:proofErr w:type="spellStart"/>
        <w:r w:rsidRPr="00EB3343">
          <w:rPr>
            <w:rFonts w:ascii="Courier New" w:hAnsi="Courier New" w:cs="Courier New"/>
          </w:rPr>
          <w:t>mateys</w:t>
        </w:r>
        <w:proofErr w:type="spellEnd"/>
        <w:r w:rsidRPr="00EB3343">
          <w:rPr>
            <w:rFonts w:ascii="Courier New" w:hAnsi="Courier New" w:cs="Courier New"/>
          </w:rPr>
          <w:t xml:space="preserve">? </w:t>
        </w:r>
      </w:ins>
    </w:p>
    <w:p w14:paraId="55A51599" w14:textId="77777777" w:rsidR="007E3D83" w:rsidRPr="00EB3343" w:rsidRDefault="007E3D83" w:rsidP="00EB3343">
      <w:pPr>
        <w:pStyle w:val="PlainText"/>
        <w:rPr>
          <w:ins w:id="1515" w:author="change" w:date="2023-08-19T16:39:00Z"/>
          <w:rFonts w:ascii="Courier New" w:hAnsi="Courier New" w:cs="Courier New"/>
        </w:rPr>
      </w:pPr>
    </w:p>
    <w:p w14:paraId="393A699F" w14:textId="77777777" w:rsidR="007E3D83" w:rsidRPr="00EB3343" w:rsidRDefault="007E3D83" w:rsidP="00EB3343">
      <w:pPr>
        <w:pStyle w:val="PlainText"/>
        <w:rPr>
          <w:ins w:id="1516" w:author="change" w:date="2023-08-19T16:39:00Z"/>
          <w:rFonts w:ascii="Courier New" w:hAnsi="Courier New" w:cs="Courier New"/>
        </w:rPr>
      </w:pPr>
      <w:ins w:id="1517" w:author="change" w:date="2023-08-19T16:39:00Z">
        <w:r w:rsidRPr="00EB3343">
          <w:rPr>
            <w:rFonts w:ascii="Courier New" w:hAnsi="Courier New" w:cs="Courier New"/>
          </w:rPr>
          <w:t>HOLMES: (COCKNEY) 'Alf a bowl of malt, please. 'Ow 'bout you, Charley?</w:t>
        </w:r>
      </w:ins>
    </w:p>
    <w:p w14:paraId="10F2C6D7" w14:textId="77777777" w:rsidR="007E3D83" w:rsidRPr="00EB3343" w:rsidRDefault="007E3D83" w:rsidP="00EB3343">
      <w:pPr>
        <w:pStyle w:val="PlainText"/>
        <w:rPr>
          <w:ins w:id="1518" w:author="change" w:date="2023-08-19T16:39:00Z"/>
          <w:rFonts w:ascii="Courier New" w:hAnsi="Courier New" w:cs="Courier New"/>
        </w:rPr>
      </w:pPr>
    </w:p>
    <w:p w14:paraId="4CC2E3EC" w14:textId="63EBE8C7" w:rsidR="007E3D83" w:rsidRPr="00EB3343" w:rsidRDefault="007E3D83" w:rsidP="00EB3343">
      <w:pPr>
        <w:pStyle w:val="PlainText"/>
        <w:rPr>
          <w:ins w:id="1519" w:author="change" w:date="2023-08-19T16:39:00Z"/>
          <w:rFonts w:ascii="Courier New" w:hAnsi="Courier New" w:cs="Courier New"/>
        </w:rPr>
      </w:pPr>
      <w:ins w:id="1520" w:author="change" w:date="2023-08-19T16:39:00Z">
        <w:r w:rsidRPr="00EB3343">
          <w:rPr>
            <w:rFonts w:ascii="Courier New" w:hAnsi="Courier New" w:cs="Courier New"/>
          </w:rPr>
          <w:t xml:space="preserve">WATSON: (COCKNEY) I'll have </w:t>
        </w:r>
      </w:ins>
      <w:r w:rsidRPr="00EB3343">
        <w:rPr>
          <w:rFonts w:ascii="Courier New" w:hAnsi="Courier New"/>
          <w:rPrChange w:id="1521" w:author="change" w:date="2023-08-19T16:39:00Z">
            <w:rPr/>
          </w:rPrChange>
        </w:rPr>
        <w:t xml:space="preserve">the </w:t>
      </w:r>
      <w:del w:id="1522" w:author="change" w:date="2023-08-19T16:39:00Z">
        <w:r w:rsidR="00000000">
          <w:delText>cab, he pulled a gold watch</w:delText>
        </w:r>
      </w:del>
      <w:ins w:id="1523" w:author="change" w:date="2023-08-19T16:39:00Z">
        <w:r w:rsidRPr="00EB3343">
          <w:rPr>
            <w:rFonts w:ascii="Courier New" w:hAnsi="Courier New" w:cs="Courier New"/>
          </w:rPr>
          <w:t>same.</w:t>
        </w:r>
      </w:ins>
    </w:p>
    <w:p w14:paraId="6BAEA8F4" w14:textId="77777777" w:rsidR="007E3D83" w:rsidRPr="00EB3343" w:rsidRDefault="007E3D83" w:rsidP="00EB3343">
      <w:pPr>
        <w:pStyle w:val="PlainText"/>
        <w:rPr>
          <w:ins w:id="1524" w:author="change" w:date="2023-08-19T16:39:00Z"/>
          <w:rFonts w:ascii="Courier New" w:hAnsi="Courier New" w:cs="Courier New"/>
        </w:rPr>
      </w:pPr>
    </w:p>
    <w:p w14:paraId="269478C7" w14:textId="77777777" w:rsidR="007E3D83" w:rsidRPr="00EB3343" w:rsidRDefault="007E3D83" w:rsidP="00EB3343">
      <w:pPr>
        <w:pStyle w:val="PlainText"/>
        <w:rPr>
          <w:ins w:id="1525" w:author="change" w:date="2023-08-19T16:39:00Z"/>
          <w:rFonts w:ascii="Courier New" w:hAnsi="Courier New" w:cs="Courier New"/>
        </w:rPr>
      </w:pPr>
      <w:ins w:id="1526" w:author="change" w:date="2023-08-19T16:39:00Z">
        <w:r w:rsidRPr="00EB3343">
          <w:rPr>
            <w:rFonts w:ascii="Courier New" w:hAnsi="Courier New" w:cs="Courier New"/>
          </w:rPr>
          <w:t xml:space="preserve">BARTENDER: Two half of old and mild. </w:t>
        </w:r>
      </w:ins>
    </w:p>
    <w:p w14:paraId="28EA1F92" w14:textId="77777777" w:rsidR="007E3D83" w:rsidRPr="00EB3343" w:rsidRDefault="007E3D83" w:rsidP="00EB3343">
      <w:pPr>
        <w:pStyle w:val="PlainText"/>
        <w:rPr>
          <w:ins w:id="1527" w:author="change" w:date="2023-08-19T16:39:00Z"/>
          <w:rFonts w:ascii="Courier New" w:hAnsi="Courier New" w:cs="Courier New"/>
        </w:rPr>
      </w:pPr>
    </w:p>
    <w:p w14:paraId="38C9DD23" w14:textId="77777777" w:rsidR="007E3D83" w:rsidRPr="00EB3343" w:rsidRDefault="007E3D83" w:rsidP="00EB3343">
      <w:pPr>
        <w:pStyle w:val="PlainText"/>
        <w:rPr>
          <w:ins w:id="1528" w:author="change" w:date="2023-08-19T16:39:00Z"/>
          <w:rFonts w:ascii="Courier New" w:hAnsi="Courier New" w:cs="Courier New"/>
        </w:rPr>
      </w:pPr>
      <w:ins w:id="1529" w:author="change" w:date="2023-08-19T16:39:00Z">
        <w:r w:rsidRPr="00EB3343">
          <w:rPr>
            <w:rFonts w:ascii="Courier New" w:hAnsi="Courier New" w:cs="Courier New"/>
          </w:rPr>
          <w:t>SOUND: PUB BACKGROUND AND PIANO FILLS PAUSE ... THEN DRINKS ARE SET DOWN (AND PIANO OUT) BEHIND--</w:t>
        </w:r>
      </w:ins>
    </w:p>
    <w:p w14:paraId="33354AED" w14:textId="77777777" w:rsidR="007E3D83" w:rsidRPr="00EB3343" w:rsidRDefault="007E3D83" w:rsidP="00EB3343">
      <w:pPr>
        <w:pStyle w:val="PlainText"/>
        <w:rPr>
          <w:ins w:id="1530" w:author="change" w:date="2023-08-19T16:39:00Z"/>
          <w:rFonts w:ascii="Courier New" w:hAnsi="Courier New" w:cs="Courier New"/>
        </w:rPr>
      </w:pPr>
    </w:p>
    <w:p w14:paraId="1E883D51" w14:textId="77777777" w:rsidR="007E3D83" w:rsidRPr="00EB3343" w:rsidRDefault="007E3D83" w:rsidP="00EB3343">
      <w:pPr>
        <w:pStyle w:val="PlainText"/>
        <w:rPr>
          <w:ins w:id="1531" w:author="change" w:date="2023-08-19T16:39:00Z"/>
          <w:rFonts w:ascii="Courier New" w:hAnsi="Courier New" w:cs="Courier New"/>
        </w:rPr>
      </w:pPr>
      <w:ins w:id="1532" w:author="change" w:date="2023-08-19T16:39:00Z">
        <w:r w:rsidRPr="00EB3343">
          <w:rPr>
            <w:rFonts w:ascii="Courier New" w:hAnsi="Courier New" w:cs="Courier New"/>
          </w:rPr>
          <w:t xml:space="preserve">BARTENDER: Here we are, </w:t>
        </w:r>
        <w:proofErr w:type="spellStart"/>
        <w:r w:rsidRPr="00EB3343">
          <w:rPr>
            <w:rFonts w:ascii="Courier New" w:hAnsi="Courier New" w:cs="Courier New"/>
          </w:rPr>
          <w:t>mateys</w:t>
        </w:r>
        <w:proofErr w:type="spellEnd"/>
        <w:r w:rsidRPr="00EB3343">
          <w:rPr>
            <w:rFonts w:ascii="Courier New" w:hAnsi="Courier New" w:cs="Courier New"/>
          </w:rPr>
          <w:t>. Here. That'll be a tenner.</w:t>
        </w:r>
      </w:ins>
    </w:p>
    <w:p w14:paraId="6BA51062" w14:textId="77777777" w:rsidR="007E3D83" w:rsidRPr="00EB3343" w:rsidRDefault="007E3D83" w:rsidP="00EB3343">
      <w:pPr>
        <w:pStyle w:val="PlainText"/>
        <w:rPr>
          <w:ins w:id="1533" w:author="change" w:date="2023-08-19T16:39:00Z"/>
          <w:rFonts w:ascii="Courier New" w:hAnsi="Courier New" w:cs="Courier New"/>
        </w:rPr>
      </w:pPr>
    </w:p>
    <w:p w14:paraId="36727624" w14:textId="77777777" w:rsidR="007E3D83" w:rsidRPr="00EB3343" w:rsidRDefault="007E3D83" w:rsidP="00EB3343">
      <w:pPr>
        <w:pStyle w:val="PlainText"/>
        <w:rPr>
          <w:ins w:id="1534" w:author="change" w:date="2023-08-19T16:39:00Z"/>
          <w:rFonts w:ascii="Courier New" w:hAnsi="Courier New" w:cs="Courier New"/>
        </w:rPr>
      </w:pPr>
      <w:ins w:id="1535" w:author="change" w:date="2023-08-19T16:39:00Z">
        <w:r w:rsidRPr="00EB3343">
          <w:rPr>
            <w:rFonts w:ascii="Courier New" w:hAnsi="Courier New" w:cs="Courier New"/>
          </w:rPr>
          <w:t xml:space="preserve">HOLMES: (COCKNEY) Have a drink </w:t>
        </w:r>
        <w:proofErr w:type="spellStart"/>
        <w:r w:rsidRPr="00EB3343">
          <w:rPr>
            <w:rFonts w:ascii="Courier New" w:hAnsi="Courier New" w:cs="Courier New"/>
          </w:rPr>
          <w:t>wiv</w:t>
        </w:r>
        <w:proofErr w:type="spellEnd"/>
        <w:r w:rsidRPr="00EB3343">
          <w:rPr>
            <w:rFonts w:ascii="Courier New" w:hAnsi="Courier New" w:cs="Courier New"/>
          </w:rPr>
          <w:t xml:space="preserve"> us, governor?</w:t>
        </w:r>
      </w:ins>
    </w:p>
    <w:p w14:paraId="602B0457" w14:textId="77777777" w:rsidR="007E3D83" w:rsidRPr="00EB3343" w:rsidRDefault="007E3D83" w:rsidP="00EB3343">
      <w:pPr>
        <w:pStyle w:val="PlainText"/>
        <w:rPr>
          <w:ins w:id="1536" w:author="change" w:date="2023-08-19T16:39:00Z"/>
          <w:rFonts w:ascii="Courier New" w:hAnsi="Courier New" w:cs="Courier New"/>
        </w:rPr>
      </w:pPr>
    </w:p>
    <w:p w14:paraId="6D525F76" w14:textId="77777777" w:rsidR="007E3D83" w:rsidRPr="00EB3343" w:rsidRDefault="007E3D83" w:rsidP="00EB3343">
      <w:pPr>
        <w:pStyle w:val="PlainText"/>
        <w:rPr>
          <w:ins w:id="1537" w:author="change" w:date="2023-08-19T16:39:00Z"/>
          <w:rFonts w:ascii="Courier New" w:hAnsi="Courier New" w:cs="Courier New"/>
        </w:rPr>
      </w:pPr>
      <w:ins w:id="1538" w:author="change" w:date="2023-08-19T16:39:00Z">
        <w:r w:rsidRPr="00EB3343">
          <w:rPr>
            <w:rFonts w:ascii="Courier New" w:hAnsi="Courier New" w:cs="Courier New"/>
          </w:rPr>
          <w:t>BARTENDER: Don't mind if I do. I'll have a Guinness. You blokes new around here?</w:t>
        </w:r>
      </w:ins>
    </w:p>
    <w:p w14:paraId="0C251440" w14:textId="77777777" w:rsidR="007E3D83" w:rsidRPr="00EB3343" w:rsidRDefault="007E3D83" w:rsidP="00EB3343">
      <w:pPr>
        <w:pStyle w:val="PlainText"/>
        <w:rPr>
          <w:ins w:id="1539" w:author="change" w:date="2023-08-19T16:39:00Z"/>
          <w:rFonts w:ascii="Courier New" w:hAnsi="Courier New" w:cs="Courier New"/>
        </w:rPr>
      </w:pPr>
    </w:p>
    <w:p w14:paraId="0586A1C3" w14:textId="6C4DF76D" w:rsidR="007E3D83" w:rsidRPr="00EB3343" w:rsidRDefault="007E3D83" w:rsidP="00EB3343">
      <w:pPr>
        <w:pStyle w:val="PlainText"/>
        <w:rPr>
          <w:ins w:id="1540" w:author="change" w:date="2023-08-19T16:39:00Z"/>
          <w:rFonts w:ascii="Courier New" w:hAnsi="Courier New" w:cs="Courier New"/>
        </w:rPr>
      </w:pPr>
      <w:ins w:id="1541" w:author="change" w:date="2023-08-19T16:39:00Z">
        <w:r w:rsidRPr="00EB3343">
          <w:rPr>
            <w:rFonts w:ascii="Courier New" w:hAnsi="Courier New" w:cs="Courier New"/>
          </w:rPr>
          <w:t>HOLMES: (COCKNEY) Oh, yes. We just come over</w:t>
        </w:r>
      </w:ins>
      <w:r w:rsidRPr="00EB3343">
        <w:rPr>
          <w:rFonts w:ascii="Courier New" w:hAnsi="Courier New"/>
          <w:rPrChange w:id="1542" w:author="change" w:date="2023-08-19T16:39:00Z">
            <w:rPr/>
          </w:rPrChange>
        </w:rPr>
        <w:t xml:space="preserve"> from </w:t>
      </w:r>
      <w:del w:id="1543" w:author="change" w:date="2023-08-19T16:39:00Z">
        <w:r w:rsidR="00000000">
          <w:delText>his pocket and looked</w:delText>
        </w:r>
      </w:del>
      <w:ins w:id="1544" w:author="change" w:date="2023-08-19T16:39:00Z">
        <w:r w:rsidRPr="00EB3343">
          <w:rPr>
            <w:rFonts w:ascii="Courier New" w:hAnsi="Courier New" w:cs="Courier New"/>
          </w:rPr>
          <w:t>Clapham.</w:t>
        </w:r>
      </w:ins>
    </w:p>
    <w:p w14:paraId="18F86665" w14:textId="77777777" w:rsidR="007E3D83" w:rsidRPr="00EB3343" w:rsidRDefault="007E3D83" w:rsidP="00EB3343">
      <w:pPr>
        <w:pStyle w:val="PlainText"/>
        <w:rPr>
          <w:ins w:id="1545" w:author="change" w:date="2023-08-19T16:39:00Z"/>
          <w:rFonts w:ascii="Courier New" w:hAnsi="Courier New" w:cs="Courier New"/>
        </w:rPr>
      </w:pPr>
    </w:p>
    <w:p w14:paraId="0C7CFF25" w14:textId="061A0856" w:rsidR="007E3D83" w:rsidRPr="00EB3343" w:rsidRDefault="007E3D83" w:rsidP="00EB3343">
      <w:pPr>
        <w:pStyle w:val="PlainText"/>
        <w:rPr>
          <w:ins w:id="1546" w:author="change" w:date="2023-08-19T16:39:00Z"/>
          <w:rFonts w:ascii="Courier New" w:hAnsi="Courier New" w:cs="Courier New"/>
        </w:rPr>
      </w:pPr>
      <w:ins w:id="1547" w:author="change" w:date="2023-08-19T16:39:00Z">
        <w:r w:rsidRPr="00EB3343">
          <w:rPr>
            <w:rFonts w:ascii="Courier New" w:hAnsi="Courier New" w:cs="Courier New"/>
          </w:rPr>
          <w:t>BARTENDER: Clapham, eh? Well, here's looking</w:t>
        </w:r>
      </w:ins>
      <w:r w:rsidRPr="00EB3343">
        <w:rPr>
          <w:rFonts w:ascii="Courier New" w:hAnsi="Courier New"/>
          <w:rPrChange w:id="1548" w:author="change" w:date="2023-08-19T16:39:00Z">
            <w:rPr/>
          </w:rPrChange>
        </w:rPr>
        <w:t xml:space="preserve"> at </w:t>
      </w:r>
      <w:del w:id="1549" w:author="change" w:date="2023-08-19T16:39:00Z">
        <w:r w:rsidR="00000000">
          <w:delText>it earnestly, ‘</w:delText>
        </w:r>
      </w:del>
      <w:ins w:id="1550" w:author="change" w:date="2023-08-19T16:39:00Z">
        <w:r w:rsidRPr="00EB3343">
          <w:rPr>
            <w:rFonts w:ascii="Courier New" w:hAnsi="Courier New" w:cs="Courier New"/>
          </w:rPr>
          <w:t>you. (DRINKS, EXHALES) You hunting for jobs?</w:t>
        </w:r>
      </w:ins>
    </w:p>
    <w:p w14:paraId="3254E8BD" w14:textId="77777777" w:rsidR="007E3D83" w:rsidRPr="00EB3343" w:rsidRDefault="007E3D83" w:rsidP="00EB3343">
      <w:pPr>
        <w:pStyle w:val="PlainText"/>
        <w:rPr>
          <w:ins w:id="1551" w:author="change" w:date="2023-08-19T16:39:00Z"/>
          <w:rFonts w:ascii="Courier New" w:hAnsi="Courier New" w:cs="Courier New"/>
        </w:rPr>
      </w:pPr>
    </w:p>
    <w:p w14:paraId="7E715A45" w14:textId="77777777" w:rsidR="007E3D83" w:rsidRPr="00EB3343" w:rsidRDefault="007E3D83" w:rsidP="00EB3343">
      <w:pPr>
        <w:pStyle w:val="PlainText"/>
        <w:rPr>
          <w:ins w:id="1552" w:author="change" w:date="2023-08-19T16:39:00Z"/>
          <w:rFonts w:ascii="Courier New" w:hAnsi="Courier New" w:cs="Courier New"/>
        </w:rPr>
      </w:pPr>
      <w:ins w:id="1553" w:author="change" w:date="2023-08-19T16:39:00Z">
        <w:r w:rsidRPr="00EB3343">
          <w:rPr>
            <w:rFonts w:ascii="Courier New" w:hAnsi="Courier New" w:cs="Courier New"/>
          </w:rPr>
          <w:t xml:space="preserve">HOLMES: (COCKNEY) Yes, that's right. We </w:t>
        </w:r>
        <w:proofErr w:type="gramStart"/>
        <w:r w:rsidRPr="00EB3343">
          <w:rPr>
            <w:rFonts w:ascii="Courier New" w:hAnsi="Courier New" w:cs="Courier New"/>
          </w:rPr>
          <w:t>was</w:t>
        </w:r>
        <w:proofErr w:type="gramEnd"/>
        <w:r w:rsidRPr="00EB3343">
          <w:rPr>
            <w:rFonts w:ascii="Courier New" w:hAnsi="Courier New" w:cs="Courier New"/>
          </w:rPr>
          <w:t xml:space="preserve"> told that Miss Adler across at Briony Lodge needed a new coachman and groom.</w:t>
        </w:r>
      </w:ins>
    </w:p>
    <w:p w14:paraId="5DA1116F" w14:textId="77777777" w:rsidR="007E3D83" w:rsidRPr="00EB3343" w:rsidRDefault="007E3D83" w:rsidP="00EB3343">
      <w:pPr>
        <w:pStyle w:val="PlainText"/>
        <w:rPr>
          <w:ins w:id="1554" w:author="change" w:date="2023-08-19T16:39:00Z"/>
          <w:rFonts w:ascii="Courier New" w:hAnsi="Courier New" w:cs="Courier New"/>
        </w:rPr>
      </w:pPr>
    </w:p>
    <w:p w14:paraId="0726BFA5" w14:textId="77777777" w:rsidR="007E3D83" w:rsidRPr="00EB3343" w:rsidRDefault="007E3D83" w:rsidP="00EB3343">
      <w:pPr>
        <w:pStyle w:val="PlainText"/>
        <w:rPr>
          <w:ins w:id="1555" w:author="change" w:date="2023-08-19T16:39:00Z"/>
          <w:rFonts w:ascii="Courier New" w:hAnsi="Courier New" w:cs="Courier New"/>
        </w:rPr>
      </w:pPr>
      <w:ins w:id="1556" w:author="change" w:date="2023-08-19T16:39:00Z">
        <w:r w:rsidRPr="00EB3343">
          <w:rPr>
            <w:rFonts w:ascii="Courier New" w:hAnsi="Courier New" w:cs="Courier New"/>
          </w:rPr>
          <w:t>BARTENDER: Well, it's the first I've heard of it -- but it might be true. Have you been over there to ask?</w:t>
        </w:r>
      </w:ins>
    </w:p>
    <w:p w14:paraId="7492DB21" w14:textId="77777777" w:rsidR="007E3D83" w:rsidRPr="00EB3343" w:rsidRDefault="007E3D83" w:rsidP="00EB3343">
      <w:pPr>
        <w:pStyle w:val="PlainText"/>
        <w:rPr>
          <w:ins w:id="1557" w:author="change" w:date="2023-08-19T16:39:00Z"/>
          <w:rFonts w:ascii="Courier New" w:hAnsi="Courier New" w:cs="Courier New"/>
        </w:rPr>
      </w:pPr>
    </w:p>
    <w:p w14:paraId="40ED780D" w14:textId="77777777" w:rsidR="007E3D83" w:rsidRPr="00EB3343" w:rsidRDefault="007E3D83" w:rsidP="00EB3343">
      <w:pPr>
        <w:pStyle w:val="PlainText"/>
        <w:rPr>
          <w:ins w:id="1558" w:author="change" w:date="2023-08-19T16:39:00Z"/>
          <w:rFonts w:ascii="Courier New" w:hAnsi="Courier New" w:cs="Courier New"/>
        </w:rPr>
      </w:pPr>
      <w:ins w:id="1559" w:author="change" w:date="2023-08-19T16:39:00Z">
        <w:r w:rsidRPr="00EB3343">
          <w:rPr>
            <w:rFonts w:ascii="Courier New" w:hAnsi="Courier New" w:cs="Courier New"/>
          </w:rPr>
          <w:t>HOLMES: (COCKNEY) No, not yet. We thought we'd find out something about the old girl first.</w:t>
        </w:r>
      </w:ins>
    </w:p>
    <w:p w14:paraId="71235653" w14:textId="77777777" w:rsidR="007E3D83" w:rsidRPr="00EB3343" w:rsidRDefault="007E3D83" w:rsidP="00EB3343">
      <w:pPr>
        <w:pStyle w:val="PlainText"/>
        <w:rPr>
          <w:ins w:id="1560" w:author="change" w:date="2023-08-19T16:39:00Z"/>
          <w:rFonts w:ascii="Courier New" w:hAnsi="Courier New" w:cs="Courier New"/>
        </w:rPr>
      </w:pPr>
    </w:p>
    <w:p w14:paraId="73B3928E" w14:textId="77777777" w:rsidR="007E3D83" w:rsidRPr="00EB3343" w:rsidRDefault="007E3D83" w:rsidP="00EB3343">
      <w:pPr>
        <w:pStyle w:val="PlainText"/>
        <w:rPr>
          <w:ins w:id="1561" w:author="change" w:date="2023-08-19T16:39:00Z"/>
          <w:rFonts w:ascii="Courier New" w:hAnsi="Courier New" w:cs="Courier New"/>
        </w:rPr>
      </w:pPr>
      <w:ins w:id="1562" w:author="change" w:date="2023-08-19T16:39:00Z">
        <w:r w:rsidRPr="00EB3343">
          <w:rPr>
            <w:rFonts w:ascii="Courier New" w:hAnsi="Courier New" w:cs="Courier New"/>
          </w:rPr>
          <w:t xml:space="preserve">BARTENDER: (CHUCKLES) She </w:t>
        </w:r>
        <w:proofErr w:type="spellStart"/>
        <w:r w:rsidRPr="00EB3343">
          <w:rPr>
            <w:rFonts w:ascii="Courier New" w:hAnsi="Courier New" w:cs="Courier New"/>
          </w:rPr>
          <w:t>ain't</w:t>
        </w:r>
        <w:proofErr w:type="spellEnd"/>
        <w:r w:rsidRPr="00EB3343">
          <w:rPr>
            <w:rFonts w:ascii="Courier New" w:hAnsi="Courier New" w:cs="Courier New"/>
          </w:rPr>
          <w:t xml:space="preserve"> no old girl, </w:t>
        </w:r>
        <w:proofErr w:type="spellStart"/>
        <w:r w:rsidRPr="00EB3343">
          <w:rPr>
            <w:rFonts w:ascii="Courier New" w:hAnsi="Courier New" w:cs="Courier New"/>
          </w:rPr>
          <w:t>matey</w:t>
        </w:r>
        <w:proofErr w:type="spellEnd"/>
        <w:r w:rsidRPr="00EB3343">
          <w:rPr>
            <w:rFonts w:ascii="Courier New" w:hAnsi="Courier New" w:cs="Courier New"/>
          </w:rPr>
          <w:t>. She's the prettiest young thing you ever saw under a bonnet, and that's a fact.</w:t>
        </w:r>
      </w:ins>
    </w:p>
    <w:p w14:paraId="4B0A3AB6" w14:textId="77777777" w:rsidR="007E3D83" w:rsidRPr="00EB3343" w:rsidRDefault="007E3D83" w:rsidP="00EB3343">
      <w:pPr>
        <w:pStyle w:val="PlainText"/>
        <w:rPr>
          <w:ins w:id="1563" w:author="change" w:date="2023-08-19T16:39:00Z"/>
          <w:rFonts w:ascii="Courier New" w:hAnsi="Courier New" w:cs="Courier New"/>
        </w:rPr>
      </w:pPr>
    </w:p>
    <w:p w14:paraId="627B2BF6" w14:textId="77777777" w:rsidR="007E3D83" w:rsidRPr="00EB3343" w:rsidRDefault="007E3D83" w:rsidP="00EB3343">
      <w:pPr>
        <w:pStyle w:val="PlainText"/>
        <w:rPr>
          <w:ins w:id="1564" w:author="change" w:date="2023-08-19T16:39:00Z"/>
          <w:rFonts w:ascii="Courier New" w:hAnsi="Courier New" w:cs="Courier New"/>
        </w:rPr>
      </w:pPr>
      <w:ins w:id="1565" w:author="change" w:date="2023-08-19T16:39:00Z">
        <w:r w:rsidRPr="00EB3343">
          <w:rPr>
            <w:rFonts w:ascii="Courier New" w:hAnsi="Courier New" w:cs="Courier New"/>
          </w:rPr>
          <w:t xml:space="preserve">WATSON: (COCKNEY) You know her, governor? </w:t>
        </w:r>
      </w:ins>
    </w:p>
    <w:p w14:paraId="2A526006" w14:textId="77777777" w:rsidR="007E3D83" w:rsidRPr="00EB3343" w:rsidRDefault="007E3D83" w:rsidP="00EB3343">
      <w:pPr>
        <w:pStyle w:val="PlainText"/>
        <w:rPr>
          <w:ins w:id="1566" w:author="change" w:date="2023-08-19T16:39:00Z"/>
          <w:rFonts w:ascii="Courier New" w:hAnsi="Courier New" w:cs="Courier New"/>
        </w:rPr>
      </w:pPr>
    </w:p>
    <w:p w14:paraId="353A8FFC" w14:textId="77777777" w:rsidR="007E3D83" w:rsidRPr="00EB3343" w:rsidRDefault="007E3D83" w:rsidP="00EB3343">
      <w:pPr>
        <w:pStyle w:val="PlainText"/>
        <w:rPr>
          <w:ins w:id="1567" w:author="change" w:date="2023-08-19T16:39:00Z"/>
          <w:rFonts w:ascii="Courier New" w:hAnsi="Courier New" w:cs="Courier New"/>
        </w:rPr>
      </w:pPr>
      <w:ins w:id="1568" w:author="change" w:date="2023-08-19T16:39:00Z">
        <w:r w:rsidRPr="00EB3343">
          <w:rPr>
            <w:rFonts w:ascii="Courier New" w:hAnsi="Courier New" w:cs="Courier New"/>
          </w:rPr>
          <w:t xml:space="preserve">BARTENDER: Yeah, of course I know her. Used to drive her carriage, I did, </w:t>
        </w:r>
        <w:proofErr w:type="gramStart"/>
        <w:r w:rsidRPr="00EB3343">
          <w:rPr>
            <w:rFonts w:ascii="Courier New" w:hAnsi="Courier New" w:cs="Courier New"/>
          </w:rPr>
          <w:t>afore</w:t>
        </w:r>
        <w:proofErr w:type="gramEnd"/>
        <w:r w:rsidRPr="00EB3343">
          <w:rPr>
            <w:rFonts w:ascii="Courier New" w:hAnsi="Courier New" w:cs="Courier New"/>
          </w:rPr>
          <w:t xml:space="preserve"> I come to work here. </w:t>
        </w:r>
      </w:ins>
    </w:p>
    <w:p w14:paraId="22B28D2B" w14:textId="77777777" w:rsidR="007E3D83" w:rsidRPr="00EB3343" w:rsidRDefault="007E3D83" w:rsidP="00EB3343">
      <w:pPr>
        <w:pStyle w:val="PlainText"/>
        <w:rPr>
          <w:ins w:id="1569" w:author="change" w:date="2023-08-19T16:39:00Z"/>
          <w:rFonts w:ascii="Courier New" w:hAnsi="Courier New" w:cs="Courier New"/>
        </w:rPr>
      </w:pPr>
    </w:p>
    <w:p w14:paraId="36DE5D33" w14:textId="77777777" w:rsidR="007E3D83" w:rsidRPr="00EB3343" w:rsidRDefault="007E3D83" w:rsidP="00EB3343">
      <w:pPr>
        <w:pStyle w:val="PlainText"/>
        <w:rPr>
          <w:ins w:id="1570" w:author="change" w:date="2023-08-19T16:39:00Z"/>
          <w:rFonts w:ascii="Courier New" w:hAnsi="Courier New" w:cs="Courier New"/>
        </w:rPr>
      </w:pPr>
      <w:ins w:id="1571" w:author="change" w:date="2023-08-19T16:39:00Z">
        <w:r w:rsidRPr="00EB3343">
          <w:rPr>
            <w:rFonts w:ascii="Courier New" w:hAnsi="Courier New" w:cs="Courier New"/>
          </w:rPr>
          <w:t xml:space="preserve">HOLMES: (COCKNEY) Oh. What's she like? </w:t>
        </w:r>
      </w:ins>
    </w:p>
    <w:p w14:paraId="0BAA384F" w14:textId="77777777" w:rsidR="007E3D83" w:rsidRPr="00EB3343" w:rsidRDefault="007E3D83" w:rsidP="00EB3343">
      <w:pPr>
        <w:pStyle w:val="PlainText"/>
        <w:rPr>
          <w:ins w:id="1572" w:author="change" w:date="2023-08-19T16:39:00Z"/>
          <w:rFonts w:ascii="Courier New" w:hAnsi="Courier New" w:cs="Courier New"/>
        </w:rPr>
      </w:pPr>
    </w:p>
    <w:p w14:paraId="1C3EECD1" w14:textId="77777777" w:rsidR="007E3D83" w:rsidRPr="00EB3343" w:rsidRDefault="007E3D83" w:rsidP="00EB3343">
      <w:pPr>
        <w:pStyle w:val="PlainText"/>
        <w:rPr>
          <w:ins w:id="1573" w:author="change" w:date="2023-08-19T16:39:00Z"/>
          <w:rFonts w:ascii="Courier New" w:hAnsi="Courier New" w:cs="Courier New"/>
        </w:rPr>
      </w:pPr>
      <w:ins w:id="1574" w:author="change" w:date="2023-08-19T16:39:00Z">
        <w:r w:rsidRPr="00EB3343">
          <w:rPr>
            <w:rFonts w:ascii="Courier New" w:hAnsi="Courier New" w:cs="Courier New"/>
          </w:rPr>
          <w:t xml:space="preserve">BARTENDER: Well, as nice a little lady as you'll find, chum. </w:t>
        </w:r>
      </w:ins>
    </w:p>
    <w:p w14:paraId="350FD7A8" w14:textId="77777777" w:rsidR="007E3D83" w:rsidRPr="00EB3343" w:rsidRDefault="007E3D83" w:rsidP="00EB3343">
      <w:pPr>
        <w:pStyle w:val="PlainText"/>
        <w:rPr>
          <w:ins w:id="1575" w:author="change" w:date="2023-08-19T16:39:00Z"/>
          <w:rFonts w:ascii="Courier New" w:hAnsi="Courier New" w:cs="Courier New"/>
        </w:rPr>
      </w:pPr>
    </w:p>
    <w:p w14:paraId="3BD117AE" w14:textId="77777777" w:rsidR="007E3D83" w:rsidRPr="00EB3343" w:rsidRDefault="007E3D83" w:rsidP="00EB3343">
      <w:pPr>
        <w:pStyle w:val="PlainText"/>
        <w:rPr>
          <w:ins w:id="1576" w:author="change" w:date="2023-08-19T16:39:00Z"/>
          <w:rFonts w:ascii="Courier New" w:hAnsi="Courier New" w:cs="Courier New"/>
        </w:rPr>
      </w:pPr>
      <w:ins w:id="1577" w:author="change" w:date="2023-08-19T16:39:00Z">
        <w:r w:rsidRPr="00EB3343">
          <w:rPr>
            <w:rFonts w:ascii="Courier New" w:hAnsi="Courier New" w:cs="Courier New"/>
          </w:rPr>
          <w:t>WATSON: (COCKNEY) Work you hard?</w:t>
        </w:r>
      </w:ins>
    </w:p>
    <w:p w14:paraId="5F864B45" w14:textId="77777777" w:rsidR="007E3D83" w:rsidRPr="00EB3343" w:rsidRDefault="007E3D83" w:rsidP="00EB3343">
      <w:pPr>
        <w:pStyle w:val="PlainText"/>
        <w:rPr>
          <w:ins w:id="1578" w:author="change" w:date="2023-08-19T16:39:00Z"/>
          <w:rFonts w:ascii="Courier New" w:hAnsi="Courier New" w:cs="Courier New"/>
        </w:rPr>
      </w:pPr>
    </w:p>
    <w:p w14:paraId="3E0286D5" w14:textId="77777777" w:rsidR="007E3D83" w:rsidRPr="00EB3343" w:rsidRDefault="007E3D83" w:rsidP="00EB3343">
      <w:pPr>
        <w:pStyle w:val="PlainText"/>
        <w:rPr>
          <w:ins w:id="1579" w:author="change" w:date="2023-08-19T16:39:00Z"/>
          <w:rFonts w:ascii="Courier New" w:hAnsi="Courier New" w:cs="Courier New"/>
        </w:rPr>
      </w:pPr>
      <w:ins w:id="1580" w:author="change" w:date="2023-08-19T16:39:00Z">
        <w:r w:rsidRPr="00EB3343">
          <w:rPr>
            <w:rFonts w:ascii="Courier New" w:hAnsi="Courier New" w:cs="Courier New"/>
          </w:rPr>
          <w:t xml:space="preserve">BARTENDER: No. No, no. She lives </w:t>
        </w:r>
        <w:proofErr w:type="gramStart"/>
        <w:r w:rsidRPr="00EB3343">
          <w:rPr>
            <w:rFonts w:ascii="Courier New" w:hAnsi="Courier New" w:cs="Courier New"/>
          </w:rPr>
          <w:t>quiet</w:t>
        </w:r>
        <w:proofErr w:type="gramEnd"/>
        <w:r w:rsidRPr="00EB3343">
          <w:rPr>
            <w:rFonts w:ascii="Courier New" w:hAnsi="Courier New" w:cs="Courier New"/>
          </w:rPr>
          <w:t xml:space="preserve">, like. Goes out singing at concerts </w:t>
        </w:r>
        <w:proofErr w:type="gramStart"/>
        <w:r w:rsidRPr="00EB3343">
          <w:rPr>
            <w:rFonts w:ascii="Courier New" w:hAnsi="Courier New" w:cs="Courier New"/>
          </w:rPr>
          <w:t>once in a while</w:t>
        </w:r>
        <w:proofErr w:type="gramEnd"/>
        <w:r w:rsidRPr="00EB3343">
          <w:rPr>
            <w:rFonts w:ascii="Courier New" w:hAnsi="Courier New" w:cs="Courier New"/>
          </w:rPr>
          <w:t xml:space="preserve">. </w:t>
        </w:r>
        <w:proofErr w:type="gramStart"/>
        <w:r w:rsidRPr="00EB3343">
          <w:rPr>
            <w:rFonts w:ascii="Courier New" w:hAnsi="Courier New" w:cs="Courier New"/>
          </w:rPr>
          <w:t>Rest</w:t>
        </w:r>
        <w:proofErr w:type="gramEnd"/>
        <w:r w:rsidRPr="00EB3343">
          <w:rPr>
            <w:rFonts w:ascii="Courier New" w:hAnsi="Courier New" w:cs="Courier New"/>
          </w:rPr>
          <w:t xml:space="preserve"> of the time, it's money for gin. She goes out for a drive in the park every day at five and comes back to dinner at six-thirty. </w:t>
        </w:r>
        <w:proofErr w:type="gramStart"/>
        <w:r w:rsidRPr="00EB3343">
          <w:rPr>
            <w:rFonts w:ascii="Courier New" w:hAnsi="Courier New" w:cs="Courier New"/>
          </w:rPr>
          <w:t>Rest</w:t>
        </w:r>
        <w:proofErr w:type="gramEnd"/>
        <w:r w:rsidRPr="00EB3343">
          <w:rPr>
            <w:rFonts w:ascii="Courier New" w:hAnsi="Courier New" w:cs="Courier New"/>
          </w:rPr>
          <w:t xml:space="preserve"> of the time's your own.</w:t>
        </w:r>
      </w:ins>
    </w:p>
    <w:p w14:paraId="01FB8162" w14:textId="77777777" w:rsidR="007E3D83" w:rsidRPr="00EB3343" w:rsidRDefault="007E3D83" w:rsidP="00EB3343">
      <w:pPr>
        <w:pStyle w:val="PlainText"/>
        <w:rPr>
          <w:ins w:id="1581" w:author="change" w:date="2023-08-19T16:39:00Z"/>
          <w:rFonts w:ascii="Courier New" w:hAnsi="Courier New" w:cs="Courier New"/>
        </w:rPr>
      </w:pPr>
    </w:p>
    <w:p w14:paraId="289F4493" w14:textId="77777777" w:rsidR="007E3D83" w:rsidRPr="00EB3343" w:rsidRDefault="007E3D83" w:rsidP="00EB3343">
      <w:pPr>
        <w:pStyle w:val="PlainText"/>
        <w:rPr>
          <w:ins w:id="1582" w:author="change" w:date="2023-08-19T16:39:00Z"/>
          <w:rFonts w:ascii="Courier New" w:hAnsi="Courier New" w:cs="Courier New"/>
        </w:rPr>
      </w:pPr>
      <w:ins w:id="1583" w:author="change" w:date="2023-08-19T16:39:00Z">
        <w:r w:rsidRPr="00EB3343">
          <w:rPr>
            <w:rFonts w:ascii="Courier New" w:hAnsi="Courier New" w:cs="Courier New"/>
          </w:rPr>
          <w:t xml:space="preserve">HOLMES: (COCKNEY) Oh, she </w:t>
        </w:r>
        <w:proofErr w:type="spellStart"/>
        <w:r w:rsidRPr="00EB3343">
          <w:rPr>
            <w:rFonts w:ascii="Courier New" w:hAnsi="Courier New" w:cs="Courier New"/>
          </w:rPr>
          <w:t>ain't</w:t>
        </w:r>
        <w:proofErr w:type="spellEnd"/>
        <w:r w:rsidRPr="00EB3343">
          <w:rPr>
            <w:rFonts w:ascii="Courier New" w:hAnsi="Courier New" w:cs="Courier New"/>
          </w:rPr>
          <w:t xml:space="preserve"> married, you say?</w:t>
        </w:r>
      </w:ins>
    </w:p>
    <w:p w14:paraId="0116892F" w14:textId="77777777" w:rsidR="007E3D83" w:rsidRPr="00EB3343" w:rsidRDefault="007E3D83" w:rsidP="00EB3343">
      <w:pPr>
        <w:pStyle w:val="PlainText"/>
        <w:rPr>
          <w:ins w:id="1584" w:author="change" w:date="2023-08-19T16:39:00Z"/>
          <w:rFonts w:ascii="Courier New" w:hAnsi="Courier New" w:cs="Courier New"/>
        </w:rPr>
      </w:pPr>
    </w:p>
    <w:p w14:paraId="58998905" w14:textId="77777777" w:rsidR="007E3D83" w:rsidRPr="00EB3343" w:rsidRDefault="007E3D83" w:rsidP="00EB3343">
      <w:pPr>
        <w:pStyle w:val="PlainText"/>
        <w:rPr>
          <w:ins w:id="1585" w:author="change" w:date="2023-08-19T16:39:00Z"/>
          <w:rFonts w:ascii="Courier New" w:hAnsi="Courier New" w:cs="Courier New"/>
        </w:rPr>
      </w:pPr>
      <w:ins w:id="1586" w:author="change" w:date="2023-08-19T16:39:00Z">
        <w:r w:rsidRPr="00EB3343">
          <w:rPr>
            <w:rFonts w:ascii="Courier New" w:hAnsi="Courier New" w:cs="Courier New"/>
          </w:rPr>
          <w:t xml:space="preserve">BARTENDER: No, no. But she's got a bloke what comes to see her all the time. He's a barrister; nice gentleman. Mr. Geoffrey Norton is his name. Good looking </w:t>
        </w:r>
        <w:proofErr w:type="gramStart"/>
        <w:r w:rsidRPr="00EB3343">
          <w:rPr>
            <w:rFonts w:ascii="Courier New" w:hAnsi="Courier New" w:cs="Courier New"/>
          </w:rPr>
          <w:t>fella;</w:t>
        </w:r>
        <w:proofErr w:type="gramEnd"/>
        <w:r w:rsidRPr="00EB3343">
          <w:rPr>
            <w:rFonts w:ascii="Courier New" w:hAnsi="Courier New" w:cs="Courier New"/>
          </w:rPr>
          <w:t xml:space="preserve"> wouldn't be surprised to see '</w:t>
        </w:r>
        <w:proofErr w:type="spellStart"/>
        <w:r w:rsidRPr="00EB3343">
          <w:rPr>
            <w:rFonts w:ascii="Courier New" w:hAnsi="Courier New" w:cs="Courier New"/>
          </w:rPr>
          <w:t>em</w:t>
        </w:r>
        <w:proofErr w:type="spellEnd"/>
        <w:r w:rsidRPr="00EB3343">
          <w:rPr>
            <w:rFonts w:ascii="Courier New" w:hAnsi="Courier New" w:cs="Courier New"/>
          </w:rPr>
          <w:t xml:space="preserve"> get spliced.</w:t>
        </w:r>
      </w:ins>
    </w:p>
    <w:p w14:paraId="152A6075" w14:textId="77777777" w:rsidR="007E3D83" w:rsidRPr="00EB3343" w:rsidRDefault="007E3D83" w:rsidP="00EB3343">
      <w:pPr>
        <w:pStyle w:val="PlainText"/>
        <w:rPr>
          <w:ins w:id="1587" w:author="change" w:date="2023-08-19T16:39:00Z"/>
          <w:rFonts w:ascii="Courier New" w:hAnsi="Courier New" w:cs="Courier New"/>
        </w:rPr>
      </w:pPr>
    </w:p>
    <w:p w14:paraId="15C32D11" w14:textId="77777777" w:rsidR="007E3D83" w:rsidRPr="00EB3343" w:rsidRDefault="007E3D83" w:rsidP="00EB3343">
      <w:pPr>
        <w:pStyle w:val="PlainText"/>
        <w:rPr>
          <w:ins w:id="1588" w:author="change" w:date="2023-08-19T16:39:00Z"/>
          <w:rFonts w:ascii="Courier New" w:hAnsi="Courier New" w:cs="Courier New"/>
        </w:rPr>
      </w:pPr>
      <w:ins w:id="1589" w:author="change" w:date="2023-08-19T16:39:00Z">
        <w:r w:rsidRPr="00EB3343">
          <w:rPr>
            <w:rFonts w:ascii="Courier New" w:hAnsi="Courier New" w:cs="Courier New"/>
          </w:rPr>
          <w:t xml:space="preserve">HOLMES: (COCKNEY) Sounds like a nice, cushy job to me. (TO WATSON) Come on, Charley, let's get over to the house and see what's what. (TO BARTENDER) Much obliged to you, chum. </w:t>
        </w:r>
      </w:ins>
    </w:p>
    <w:p w14:paraId="7BA4A05E" w14:textId="77777777" w:rsidR="007E3D83" w:rsidRPr="00EB3343" w:rsidRDefault="007E3D83" w:rsidP="00EB3343">
      <w:pPr>
        <w:pStyle w:val="PlainText"/>
        <w:rPr>
          <w:ins w:id="1590" w:author="change" w:date="2023-08-19T16:39:00Z"/>
          <w:rFonts w:ascii="Courier New" w:hAnsi="Courier New" w:cs="Courier New"/>
        </w:rPr>
      </w:pPr>
    </w:p>
    <w:p w14:paraId="75A92304" w14:textId="77777777" w:rsidR="007E3D83" w:rsidRPr="00EB3343" w:rsidRDefault="007E3D83" w:rsidP="00EB3343">
      <w:pPr>
        <w:pStyle w:val="PlainText"/>
        <w:rPr>
          <w:ins w:id="1591" w:author="change" w:date="2023-08-19T16:39:00Z"/>
          <w:rFonts w:ascii="Courier New" w:hAnsi="Courier New" w:cs="Courier New"/>
        </w:rPr>
      </w:pPr>
      <w:ins w:id="1592" w:author="change" w:date="2023-08-19T16:39:00Z">
        <w:r w:rsidRPr="00EB3343">
          <w:rPr>
            <w:rFonts w:ascii="Courier New" w:hAnsi="Courier New" w:cs="Courier New"/>
          </w:rPr>
          <w:t xml:space="preserve">BARTENDER: Good luck, </w:t>
        </w:r>
        <w:proofErr w:type="spellStart"/>
        <w:r w:rsidRPr="00EB3343">
          <w:rPr>
            <w:rFonts w:ascii="Courier New" w:hAnsi="Courier New" w:cs="Courier New"/>
          </w:rPr>
          <w:t>mateys</w:t>
        </w:r>
        <w:proofErr w:type="spellEnd"/>
        <w:r w:rsidRPr="00EB3343">
          <w:rPr>
            <w:rFonts w:ascii="Courier New" w:hAnsi="Courier New" w:cs="Courier New"/>
          </w:rPr>
          <w:t xml:space="preserve">. </w:t>
        </w:r>
      </w:ins>
    </w:p>
    <w:p w14:paraId="74B14DCE" w14:textId="77777777" w:rsidR="007E3D83" w:rsidRPr="00EB3343" w:rsidRDefault="007E3D83" w:rsidP="00EB3343">
      <w:pPr>
        <w:pStyle w:val="PlainText"/>
        <w:rPr>
          <w:ins w:id="1593" w:author="change" w:date="2023-08-19T16:39:00Z"/>
          <w:rFonts w:ascii="Courier New" w:hAnsi="Courier New" w:cs="Courier New"/>
        </w:rPr>
      </w:pPr>
    </w:p>
    <w:p w14:paraId="5102D3B1" w14:textId="77777777" w:rsidR="007E3D83" w:rsidRPr="00EB3343" w:rsidRDefault="007E3D83" w:rsidP="00EB3343">
      <w:pPr>
        <w:pStyle w:val="PlainText"/>
        <w:rPr>
          <w:ins w:id="1594" w:author="change" w:date="2023-08-19T16:39:00Z"/>
          <w:rFonts w:ascii="Courier New" w:hAnsi="Courier New" w:cs="Courier New"/>
        </w:rPr>
      </w:pPr>
      <w:ins w:id="1595" w:author="change" w:date="2023-08-19T16:39:00Z">
        <w:r w:rsidRPr="00EB3343">
          <w:rPr>
            <w:rFonts w:ascii="Courier New" w:hAnsi="Courier New" w:cs="Courier New"/>
          </w:rPr>
          <w:t>WATSON: (COCKNEY) Good night.</w:t>
        </w:r>
      </w:ins>
    </w:p>
    <w:p w14:paraId="748010E1" w14:textId="77777777" w:rsidR="007E3D83" w:rsidRPr="00EB3343" w:rsidRDefault="007E3D83" w:rsidP="00EB3343">
      <w:pPr>
        <w:pStyle w:val="PlainText"/>
        <w:rPr>
          <w:ins w:id="1596" w:author="change" w:date="2023-08-19T16:39:00Z"/>
          <w:rFonts w:ascii="Courier New" w:hAnsi="Courier New" w:cs="Courier New"/>
        </w:rPr>
      </w:pPr>
    </w:p>
    <w:p w14:paraId="701470EF" w14:textId="77777777" w:rsidR="007E3D83" w:rsidRPr="00EB3343" w:rsidRDefault="007E3D83" w:rsidP="00EB3343">
      <w:pPr>
        <w:pStyle w:val="PlainText"/>
        <w:rPr>
          <w:ins w:id="1597" w:author="change" w:date="2023-08-19T16:39:00Z"/>
          <w:rFonts w:ascii="Courier New" w:hAnsi="Courier New" w:cs="Courier New"/>
        </w:rPr>
      </w:pPr>
      <w:ins w:id="1598" w:author="change" w:date="2023-08-19T16:39:00Z">
        <w:r w:rsidRPr="00EB3343">
          <w:rPr>
            <w:rFonts w:ascii="Courier New" w:hAnsi="Courier New" w:cs="Courier New"/>
          </w:rPr>
          <w:t xml:space="preserve">BARTENDER: And thanks for the Guinness! </w:t>
        </w:r>
      </w:ins>
    </w:p>
    <w:p w14:paraId="5B3D81ED" w14:textId="77777777" w:rsidR="007E3D83" w:rsidRPr="00EB3343" w:rsidRDefault="007E3D83" w:rsidP="00EB3343">
      <w:pPr>
        <w:pStyle w:val="PlainText"/>
        <w:rPr>
          <w:ins w:id="1599" w:author="change" w:date="2023-08-19T16:39:00Z"/>
          <w:rFonts w:ascii="Courier New" w:hAnsi="Courier New" w:cs="Courier New"/>
        </w:rPr>
      </w:pPr>
    </w:p>
    <w:p w14:paraId="61AE39BC" w14:textId="77777777" w:rsidR="007E3D83" w:rsidRPr="00EB3343" w:rsidRDefault="007E3D83" w:rsidP="00EB3343">
      <w:pPr>
        <w:pStyle w:val="PlainText"/>
        <w:rPr>
          <w:ins w:id="1600" w:author="change" w:date="2023-08-19T16:39:00Z"/>
          <w:rFonts w:ascii="Courier New" w:hAnsi="Courier New" w:cs="Courier New"/>
        </w:rPr>
      </w:pPr>
      <w:ins w:id="1601" w:author="change" w:date="2023-08-19T16:39:00Z">
        <w:r w:rsidRPr="00EB3343">
          <w:rPr>
            <w:rFonts w:ascii="Courier New" w:hAnsi="Courier New" w:cs="Courier New"/>
          </w:rPr>
          <w:t>SOUND: PUB DOOR OPENS AND SHUTS ... PUB BACKGROUND OUT</w:t>
        </w:r>
      </w:ins>
    </w:p>
    <w:p w14:paraId="73E9DCED" w14:textId="77777777" w:rsidR="007E3D83" w:rsidRPr="00EB3343" w:rsidRDefault="007E3D83" w:rsidP="00EB3343">
      <w:pPr>
        <w:pStyle w:val="PlainText"/>
        <w:rPr>
          <w:ins w:id="1602" w:author="change" w:date="2023-08-19T16:39:00Z"/>
          <w:rFonts w:ascii="Courier New" w:hAnsi="Courier New" w:cs="Courier New"/>
        </w:rPr>
      </w:pPr>
    </w:p>
    <w:p w14:paraId="6DCD650F" w14:textId="77777777" w:rsidR="007E3D83" w:rsidRPr="00EB3343" w:rsidRDefault="007E3D83" w:rsidP="00EB3343">
      <w:pPr>
        <w:pStyle w:val="PlainText"/>
        <w:rPr>
          <w:ins w:id="1603" w:author="change" w:date="2023-08-19T16:39:00Z"/>
          <w:rFonts w:ascii="Courier New" w:hAnsi="Courier New" w:cs="Courier New"/>
        </w:rPr>
      </w:pPr>
      <w:ins w:id="1604" w:author="change" w:date="2023-08-19T16:39:00Z">
        <w:r w:rsidRPr="00EB3343">
          <w:rPr>
            <w:rFonts w:ascii="Courier New" w:hAnsi="Courier New" w:cs="Courier New"/>
          </w:rPr>
          <w:t>WATSON: What's our next move, Holmes?</w:t>
        </w:r>
      </w:ins>
    </w:p>
    <w:p w14:paraId="7BAADF1D" w14:textId="77777777" w:rsidR="007E3D83" w:rsidRPr="00EB3343" w:rsidRDefault="007E3D83" w:rsidP="00EB3343">
      <w:pPr>
        <w:pStyle w:val="PlainText"/>
        <w:rPr>
          <w:ins w:id="1605" w:author="change" w:date="2023-08-19T16:39:00Z"/>
          <w:rFonts w:ascii="Courier New" w:hAnsi="Courier New" w:cs="Courier New"/>
        </w:rPr>
      </w:pPr>
    </w:p>
    <w:p w14:paraId="653E66AD" w14:textId="77777777" w:rsidR="007E3D83" w:rsidRPr="00EB3343" w:rsidRDefault="007E3D83" w:rsidP="00EB3343">
      <w:pPr>
        <w:pStyle w:val="PlainText"/>
        <w:rPr>
          <w:ins w:id="1606" w:author="change" w:date="2023-08-19T16:39:00Z"/>
          <w:rFonts w:ascii="Courier New" w:hAnsi="Courier New" w:cs="Courier New"/>
        </w:rPr>
      </w:pPr>
      <w:ins w:id="1607" w:author="change" w:date="2023-08-19T16:39:00Z">
        <w:r w:rsidRPr="00EB3343">
          <w:rPr>
            <w:rFonts w:ascii="Courier New" w:hAnsi="Courier New" w:cs="Courier New"/>
          </w:rPr>
          <w:t>HOLMES: Let's stroll back to Briony Lodge, shall we? I'm undecided whether to continue my investigations there or to try and find out something about Mr. Geoffrey Norton, the barrister. If he is just her lawyer and nothing else, it's more than likely that she's entrusted the photograph to his safekeeping.</w:t>
        </w:r>
      </w:ins>
    </w:p>
    <w:p w14:paraId="25F5E087" w14:textId="77777777" w:rsidR="007E3D83" w:rsidRPr="00EB3343" w:rsidRDefault="007E3D83" w:rsidP="00EB3343">
      <w:pPr>
        <w:pStyle w:val="PlainText"/>
        <w:rPr>
          <w:ins w:id="1608" w:author="change" w:date="2023-08-19T16:39:00Z"/>
          <w:rFonts w:ascii="Courier New" w:hAnsi="Courier New" w:cs="Courier New"/>
        </w:rPr>
      </w:pPr>
    </w:p>
    <w:p w14:paraId="64B3612D" w14:textId="77777777" w:rsidR="007E3D83" w:rsidRPr="00EB3343" w:rsidRDefault="007E3D83" w:rsidP="00EB3343">
      <w:pPr>
        <w:pStyle w:val="PlainText"/>
        <w:rPr>
          <w:ins w:id="1609" w:author="change" w:date="2023-08-19T16:39:00Z"/>
          <w:rFonts w:ascii="Courier New" w:hAnsi="Courier New" w:cs="Courier New"/>
        </w:rPr>
      </w:pPr>
      <w:ins w:id="1610" w:author="change" w:date="2023-08-19T16:39:00Z">
        <w:r w:rsidRPr="00EB3343">
          <w:rPr>
            <w:rFonts w:ascii="Courier New" w:hAnsi="Courier New" w:cs="Courier New"/>
          </w:rPr>
          <w:t xml:space="preserve">WATSON: Hello, there's a cab waiting outside Miss Adler's house. </w:t>
        </w:r>
      </w:ins>
    </w:p>
    <w:p w14:paraId="50A3D5C9" w14:textId="77777777" w:rsidR="007E3D83" w:rsidRPr="00EB3343" w:rsidRDefault="007E3D83" w:rsidP="00EB3343">
      <w:pPr>
        <w:pStyle w:val="PlainText"/>
        <w:rPr>
          <w:ins w:id="1611" w:author="change" w:date="2023-08-19T16:39:00Z"/>
          <w:rFonts w:ascii="Courier New" w:hAnsi="Courier New" w:cs="Courier New"/>
        </w:rPr>
      </w:pPr>
    </w:p>
    <w:p w14:paraId="384D6313" w14:textId="77777777" w:rsidR="007E3D83" w:rsidRPr="00EB3343" w:rsidRDefault="007E3D83" w:rsidP="00EB3343">
      <w:pPr>
        <w:pStyle w:val="PlainText"/>
        <w:rPr>
          <w:ins w:id="1612" w:author="change" w:date="2023-08-19T16:39:00Z"/>
          <w:rFonts w:ascii="Courier New" w:hAnsi="Courier New" w:cs="Courier New"/>
        </w:rPr>
      </w:pPr>
      <w:ins w:id="1613" w:author="change" w:date="2023-08-19T16:39:00Z">
        <w:r w:rsidRPr="00EB3343">
          <w:rPr>
            <w:rFonts w:ascii="Courier New" w:hAnsi="Courier New" w:cs="Courier New"/>
          </w:rPr>
          <w:t>HOLMES: Hurry, Watson. It may be Mr. Norton's.</w:t>
        </w:r>
      </w:ins>
    </w:p>
    <w:p w14:paraId="0BDEAEB1" w14:textId="77777777" w:rsidR="007E3D83" w:rsidRPr="00EB3343" w:rsidRDefault="007E3D83" w:rsidP="00EB3343">
      <w:pPr>
        <w:pStyle w:val="PlainText"/>
        <w:rPr>
          <w:ins w:id="1614" w:author="change" w:date="2023-08-19T16:39:00Z"/>
          <w:rFonts w:ascii="Courier New" w:hAnsi="Courier New" w:cs="Courier New"/>
        </w:rPr>
      </w:pPr>
    </w:p>
    <w:p w14:paraId="78E06728" w14:textId="77777777" w:rsidR="007E3D83" w:rsidRPr="00EB3343" w:rsidRDefault="007E3D83" w:rsidP="00EB3343">
      <w:pPr>
        <w:pStyle w:val="PlainText"/>
        <w:rPr>
          <w:ins w:id="1615" w:author="change" w:date="2023-08-19T16:39:00Z"/>
          <w:rFonts w:ascii="Courier New" w:hAnsi="Courier New" w:cs="Courier New"/>
        </w:rPr>
      </w:pPr>
      <w:ins w:id="1616" w:author="change" w:date="2023-08-19T16:39:00Z">
        <w:r w:rsidRPr="00EB3343">
          <w:rPr>
            <w:rFonts w:ascii="Courier New" w:hAnsi="Courier New" w:cs="Courier New"/>
          </w:rPr>
          <w:t>SOUND: THEIR HURRIED FOOTSTEPS TO THE FRONT GATE</w:t>
        </w:r>
      </w:ins>
    </w:p>
    <w:p w14:paraId="53E265D6" w14:textId="77777777" w:rsidR="007E3D83" w:rsidRPr="00EB3343" w:rsidRDefault="007E3D83" w:rsidP="00EB3343">
      <w:pPr>
        <w:pStyle w:val="PlainText"/>
        <w:rPr>
          <w:ins w:id="1617" w:author="change" w:date="2023-08-19T16:39:00Z"/>
          <w:rFonts w:ascii="Courier New" w:hAnsi="Courier New" w:cs="Courier New"/>
        </w:rPr>
      </w:pPr>
    </w:p>
    <w:p w14:paraId="2F69A9C5" w14:textId="77777777" w:rsidR="007E3D83" w:rsidRPr="00EB3343" w:rsidRDefault="007E3D83" w:rsidP="00EB3343">
      <w:pPr>
        <w:pStyle w:val="PlainText"/>
        <w:rPr>
          <w:ins w:id="1618" w:author="change" w:date="2023-08-19T16:39:00Z"/>
          <w:rFonts w:ascii="Courier New" w:hAnsi="Courier New" w:cs="Courier New"/>
        </w:rPr>
      </w:pPr>
      <w:ins w:id="1619" w:author="change" w:date="2023-08-19T16:39:00Z">
        <w:r w:rsidRPr="00EB3343">
          <w:rPr>
            <w:rFonts w:ascii="Courier New" w:hAnsi="Courier New" w:cs="Courier New"/>
          </w:rPr>
          <w:t>WATSON: (LOW) Here we are at the gate.</w:t>
        </w:r>
      </w:ins>
    </w:p>
    <w:p w14:paraId="03A2BB0B" w14:textId="77777777" w:rsidR="007E3D83" w:rsidRPr="00EB3343" w:rsidRDefault="007E3D83" w:rsidP="00EB3343">
      <w:pPr>
        <w:pStyle w:val="PlainText"/>
        <w:rPr>
          <w:ins w:id="1620" w:author="change" w:date="2023-08-19T16:39:00Z"/>
          <w:rFonts w:ascii="Courier New" w:hAnsi="Courier New" w:cs="Courier New"/>
        </w:rPr>
      </w:pPr>
    </w:p>
    <w:p w14:paraId="14EE4B9F" w14:textId="77777777" w:rsidR="007E3D83" w:rsidRPr="00EB3343" w:rsidRDefault="007E3D83" w:rsidP="00EB3343">
      <w:pPr>
        <w:pStyle w:val="PlainText"/>
        <w:rPr>
          <w:ins w:id="1621" w:author="change" w:date="2023-08-19T16:39:00Z"/>
          <w:rFonts w:ascii="Courier New" w:hAnsi="Courier New" w:cs="Courier New"/>
        </w:rPr>
      </w:pPr>
      <w:ins w:id="1622" w:author="change" w:date="2023-08-19T16:39:00Z">
        <w:r w:rsidRPr="00EB3343">
          <w:rPr>
            <w:rFonts w:ascii="Courier New" w:hAnsi="Courier New" w:cs="Courier New"/>
          </w:rPr>
          <w:t>HOLMES: (LOW) Yes! And here comes a man hurrying down the pathway. Quick -- behind this post. Listen!</w:t>
        </w:r>
      </w:ins>
    </w:p>
    <w:p w14:paraId="14D7D633" w14:textId="77777777" w:rsidR="007E3D83" w:rsidRPr="00EB3343" w:rsidRDefault="007E3D83" w:rsidP="00EB3343">
      <w:pPr>
        <w:pStyle w:val="PlainText"/>
        <w:rPr>
          <w:ins w:id="1623" w:author="change" w:date="2023-08-19T16:39:00Z"/>
          <w:rFonts w:ascii="Courier New" w:hAnsi="Courier New" w:cs="Courier New"/>
        </w:rPr>
      </w:pPr>
    </w:p>
    <w:p w14:paraId="37412849" w14:textId="77777777" w:rsidR="007E3D83" w:rsidRPr="00EB3343" w:rsidRDefault="007E3D83" w:rsidP="00EB3343">
      <w:pPr>
        <w:pStyle w:val="PlainText"/>
        <w:rPr>
          <w:ins w:id="1624" w:author="change" w:date="2023-08-19T16:39:00Z"/>
          <w:rFonts w:ascii="Courier New" w:hAnsi="Courier New" w:cs="Courier New"/>
        </w:rPr>
      </w:pPr>
      <w:ins w:id="1625" w:author="change" w:date="2023-08-19T16:39:00Z">
        <w:r w:rsidRPr="00EB3343">
          <w:rPr>
            <w:rFonts w:ascii="Courier New" w:hAnsi="Courier New" w:cs="Courier New"/>
          </w:rPr>
          <w:lastRenderedPageBreak/>
          <w:t xml:space="preserve">SOUND: NORTON'S FOOTSTEPS RUN TO CAB </w:t>
        </w:r>
      </w:ins>
    </w:p>
    <w:p w14:paraId="59B3567A" w14:textId="77777777" w:rsidR="007E3D83" w:rsidRPr="00EB3343" w:rsidRDefault="007E3D83" w:rsidP="00EB3343">
      <w:pPr>
        <w:pStyle w:val="PlainText"/>
        <w:rPr>
          <w:ins w:id="1626" w:author="change" w:date="2023-08-19T16:39:00Z"/>
          <w:rFonts w:ascii="Courier New" w:hAnsi="Courier New" w:cs="Courier New"/>
        </w:rPr>
      </w:pPr>
    </w:p>
    <w:p w14:paraId="50097DFB" w14:textId="77777777" w:rsidR="007E3D83" w:rsidRPr="00EB3343" w:rsidRDefault="007E3D83" w:rsidP="00EB3343">
      <w:pPr>
        <w:pStyle w:val="PlainText"/>
        <w:rPr>
          <w:ins w:id="1627" w:author="change" w:date="2023-08-19T16:39:00Z"/>
          <w:rFonts w:ascii="Courier New" w:hAnsi="Courier New" w:cs="Courier New"/>
        </w:rPr>
      </w:pPr>
      <w:ins w:id="1628" w:author="change" w:date="2023-08-19T16:39:00Z">
        <w:r w:rsidRPr="00EB3343">
          <w:rPr>
            <w:rFonts w:ascii="Courier New" w:hAnsi="Courier New" w:cs="Courier New"/>
          </w:rPr>
          <w:t>1ST CABMAN: Where to now, Mr. Norton?</w:t>
        </w:r>
      </w:ins>
    </w:p>
    <w:p w14:paraId="1732E319" w14:textId="77777777" w:rsidR="007E3D83" w:rsidRPr="00EB3343" w:rsidRDefault="007E3D83" w:rsidP="00EB3343">
      <w:pPr>
        <w:pStyle w:val="PlainText"/>
        <w:rPr>
          <w:ins w:id="1629" w:author="change" w:date="2023-08-19T16:39:00Z"/>
          <w:rFonts w:ascii="Courier New" w:hAnsi="Courier New" w:cs="Courier New"/>
        </w:rPr>
      </w:pPr>
    </w:p>
    <w:p w14:paraId="163EF28D" w14:textId="6A1810C5" w:rsidR="007E3D83" w:rsidRPr="00EB3343" w:rsidRDefault="007E3D83" w:rsidP="00EB3343">
      <w:pPr>
        <w:pStyle w:val="PlainText"/>
        <w:rPr>
          <w:rFonts w:ascii="Courier New" w:hAnsi="Courier New"/>
          <w:rPrChange w:id="1630" w:author="change" w:date="2023-08-19T16:39:00Z">
            <w:rPr/>
          </w:rPrChange>
        </w:rPr>
        <w:pPrChange w:id="1631" w:author="change" w:date="2023-08-19T16:39:00Z">
          <w:pPr>
            <w:pStyle w:val="PreformattedText"/>
          </w:pPr>
        </w:pPrChange>
      </w:pPr>
      <w:ins w:id="1632" w:author="change" w:date="2023-08-19T16:39:00Z">
        <w:r w:rsidRPr="00EB3343">
          <w:rPr>
            <w:rFonts w:ascii="Courier New" w:hAnsi="Courier New" w:cs="Courier New"/>
          </w:rPr>
          <w:t xml:space="preserve">NORTON: </w:t>
        </w:r>
      </w:ins>
      <w:r w:rsidRPr="00EB3343">
        <w:rPr>
          <w:rFonts w:ascii="Courier New" w:hAnsi="Courier New"/>
          <w:rPrChange w:id="1633" w:author="change" w:date="2023-08-19T16:39:00Z">
            <w:rPr/>
          </w:rPrChange>
        </w:rPr>
        <w:t>Drive like the devil</w:t>
      </w:r>
      <w:del w:id="1634" w:author="change" w:date="2023-08-19T16:39:00Z">
        <w:r w:rsidR="00000000">
          <w:delText xml:space="preserve">,’ he shouted, ‘first </w:delText>
        </w:r>
      </w:del>
      <w:ins w:id="1635" w:author="change" w:date="2023-08-19T16:39:00Z">
        <w:r w:rsidRPr="00EB3343">
          <w:rPr>
            <w:rFonts w:ascii="Courier New" w:hAnsi="Courier New" w:cs="Courier New"/>
          </w:rPr>
          <w:t xml:space="preserve">! First </w:t>
        </w:r>
      </w:ins>
      <w:r w:rsidRPr="00EB3343">
        <w:rPr>
          <w:rFonts w:ascii="Courier New" w:hAnsi="Courier New"/>
          <w:rPrChange w:id="1636" w:author="change" w:date="2023-08-19T16:39:00Z">
            <w:rPr/>
          </w:rPrChange>
        </w:rPr>
        <w:t xml:space="preserve">to Gross </w:t>
      </w:r>
      <w:del w:id="1637" w:author="change" w:date="2023-08-19T16:39:00Z">
        <w:r w:rsidR="00000000">
          <w:delText>&amp; Hankey’s</w:delText>
        </w:r>
      </w:del>
      <w:ins w:id="1638" w:author="change" w:date="2023-08-19T16:39:00Z">
        <w:r w:rsidRPr="00EB3343">
          <w:rPr>
            <w:rFonts w:ascii="Courier New" w:hAnsi="Courier New" w:cs="Courier New"/>
          </w:rPr>
          <w:t>and Hankey's</w:t>
        </w:r>
      </w:ins>
      <w:r w:rsidRPr="00EB3343">
        <w:rPr>
          <w:rFonts w:ascii="Courier New" w:hAnsi="Courier New"/>
          <w:rPrChange w:id="1639" w:author="change" w:date="2023-08-19T16:39:00Z">
            <w:rPr/>
          </w:rPrChange>
        </w:rPr>
        <w:t xml:space="preserve"> in Regent Street, and then to the Church of St. Monica in the Edgeware Road. Half a </w:t>
      </w:r>
      <w:del w:id="1640" w:author="change" w:date="2023-08-19T16:39:00Z">
        <w:r w:rsidR="00000000">
          <w:delText>guinea</w:delText>
        </w:r>
      </w:del>
      <w:ins w:id="1641" w:author="change" w:date="2023-08-19T16:39:00Z">
        <w:r w:rsidRPr="00EB3343">
          <w:rPr>
            <w:rFonts w:ascii="Courier New" w:hAnsi="Courier New" w:cs="Courier New"/>
          </w:rPr>
          <w:t>sovereign</w:t>
        </w:r>
      </w:ins>
      <w:r w:rsidRPr="00EB3343">
        <w:rPr>
          <w:rFonts w:ascii="Courier New" w:hAnsi="Courier New"/>
          <w:rPrChange w:id="1642" w:author="change" w:date="2023-08-19T16:39:00Z">
            <w:rPr/>
          </w:rPrChange>
        </w:rPr>
        <w:t xml:space="preserve"> if you do it in twenty minutes!</w:t>
      </w:r>
      <w:del w:id="1643" w:author="change" w:date="2023-08-19T16:39:00Z">
        <w:r w:rsidR="00000000">
          <w:delText>’</w:delText>
        </w:r>
        <w:r w:rsidR="00000000">
          <w:cr/>
        </w:r>
      </w:del>
    </w:p>
    <w:p w14:paraId="07EBD51B" w14:textId="77777777" w:rsidR="007E3D83" w:rsidRPr="00EB3343" w:rsidRDefault="007E3D83" w:rsidP="00EB3343">
      <w:pPr>
        <w:pStyle w:val="PlainText"/>
        <w:rPr>
          <w:rFonts w:ascii="Courier New" w:hAnsi="Courier New"/>
          <w:rPrChange w:id="1644" w:author="change" w:date="2023-08-19T16:39:00Z">
            <w:rPr/>
          </w:rPrChange>
        </w:rPr>
      </w:pPr>
    </w:p>
    <w:p w14:paraId="3848351A" w14:textId="77777777" w:rsidR="00000000" w:rsidRDefault="00000000">
      <w:pPr>
        <w:pStyle w:val="PreformattedText"/>
        <w:rPr>
          <w:del w:id="1645" w:author="change" w:date="2023-08-19T16:39:00Z"/>
        </w:rPr>
      </w:pPr>
    </w:p>
    <w:p w14:paraId="4529F0A0" w14:textId="77777777" w:rsidR="00000000" w:rsidRDefault="00000000">
      <w:pPr>
        <w:pStyle w:val="PreformattedText"/>
        <w:rPr>
          <w:del w:id="1646" w:author="change" w:date="2023-08-19T16:39:00Z"/>
        </w:rPr>
      </w:pPr>
      <w:del w:id="1647" w:author="change" w:date="2023-08-19T16:39:00Z">
        <w:r>
          <w:delTex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delText>
        </w:r>
        <w:r>
          <w:cr/>
        </w:r>
      </w:del>
    </w:p>
    <w:p w14:paraId="7500FD38" w14:textId="77777777" w:rsidR="00000000" w:rsidRDefault="00000000">
      <w:pPr>
        <w:pStyle w:val="PreformattedText"/>
        <w:rPr>
          <w:del w:id="1648" w:author="change" w:date="2023-08-19T16:39:00Z"/>
        </w:rPr>
      </w:pPr>
      <w:del w:id="1649" w:author="change" w:date="2023-08-19T16:39:00Z">
        <w:r>
          <w:cr/>
        </w:r>
      </w:del>
    </w:p>
    <w:p w14:paraId="7D5B2407" w14:textId="41FF380B" w:rsidR="007E3D83" w:rsidRPr="00EB3343" w:rsidRDefault="00000000" w:rsidP="00EB3343">
      <w:pPr>
        <w:pStyle w:val="PlainText"/>
        <w:rPr>
          <w:ins w:id="1650" w:author="change" w:date="2023-08-19T16:39:00Z"/>
          <w:rFonts w:ascii="Courier New" w:hAnsi="Courier New" w:cs="Courier New"/>
        </w:rPr>
      </w:pPr>
      <w:del w:id="1651" w:author="change" w:date="2023-08-19T16:39:00Z">
        <w:r>
          <w:delText>“‘</w:delText>
        </w:r>
      </w:del>
      <w:ins w:id="1652" w:author="change" w:date="2023-08-19T16:39:00Z">
        <w:r w:rsidR="007E3D83" w:rsidRPr="00EB3343">
          <w:rPr>
            <w:rFonts w:ascii="Courier New" w:hAnsi="Courier New" w:cs="Courier New"/>
          </w:rPr>
          <w:t xml:space="preserve">1ST CABMAN: Right you are, Mr. Norton! Hop in! </w:t>
        </w:r>
      </w:ins>
    </w:p>
    <w:p w14:paraId="2C821BBA" w14:textId="77777777" w:rsidR="007E3D83" w:rsidRPr="00EB3343" w:rsidRDefault="007E3D83" w:rsidP="00EB3343">
      <w:pPr>
        <w:pStyle w:val="PlainText"/>
        <w:rPr>
          <w:ins w:id="1653" w:author="change" w:date="2023-08-19T16:39:00Z"/>
          <w:rFonts w:ascii="Courier New" w:hAnsi="Courier New" w:cs="Courier New"/>
        </w:rPr>
      </w:pPr>
    </w:p>
    <w:p w14:paraId="166E79BA" w14:textId="77777777" w:rsidR="007E3D83" w:rsidRPr="00EB3343" w:rsidRDefault="007E3D83" w:rsidP="00EB3343">
      <w:pPr>
        <w:pStyle w:val="PlainText"/>
        <w:rPr>
          <w:ins w:id="1654" w:author="change" w:date="2023-08-19T16:39:00Z"/>
          <w:rFonts w:ascii="Courier New" w:hAnsi="Courier New" w:cs="Courier New"/>
        </w:rPr>
      </w:pPr>
      <w:ins w:id="1655" w:author="change" w:date="2023-08-19T16:39:00Z">
        <w:r w:rsidRPr="00EB3343">
          <w:rPr>
            <w:rFonts w:ascii="Courier New" w:hAnsi="Courier New" w:cs="Courier New"/>
          </w:rPr>
          <w:t xml:space="preserve">SOUND: NORTON CLIMBS IN ... CAB DOOR SHUTS </w:t>
        </w:r>
      </w:ins>
    </w:p>
    <w:p w14:paraId="27408F2B" w14:textId="77777777" w:rsidR="007E3D83" w:rsidRPr="00EB3343" w:rsidRDefault="007E3D83" w:rsidP="00EB3343">
      <w:pPr>
        <w:pStyle w:val="PlainText"/>
        <w:rPr>
          <w:ins w:id="1656" w:author="change" w:date="2023-08-19T16:39:00Z"/>
          <w:rFonts w:ascii="Courier New" w:hAnsi="Courier New" w:cs="Courier New"/>
        </w:rPr>
      </w:pPr>
    </w:p>
    <w:p w14:paraId="72C119BE" w14:textId="77777777" w:rsidR="007E3D83" w:rsidRPr="00EB3343" w:rsidRDefault="007E3D83" w:rsidP="00EB3343">
      <w:pPr>
        <w:pStyle w:val="PlainText"/>
        <w:rPr>
          <w:ins w:id="1657" w:author="change" w:date="2023-08-19T16:39:00Z"/>
          <w:rFonts w:ascii="Courier New" w:hAnsi="Courier New" w:cs="Courier New"/>
        </w:rPr>
      </w:pPr>
      <w:ins w:id="1658" w:author="change" w:date="2023-08-19T16:39:00Z">
        <w:r w:rsidRPr="00EB3343">
          <w:rPr>
            <w:rFonts w:ascii="Courier New" w:hAnsi="Courier New" w:cs="Courier New"/>
          </w:rPr>
          <w:t>HOLMES: (LOW) Try and signal a cab, Watson! We must follow him!</w:t>
        </w:r>
      </w:ins>
    </w:p>
    <w:p w14:paraId="750585E8" w14:textId="77777777" w:rsidR="007E3D83" w:rsidRPr="00EB3343" w:rsidRDefault="007E3D83" w:rsidP="00EB3343">
      <w:pPr>
        <w:pStyle w:val="PlainText"/>
        <w:rPr>
          <w:ins w:id="1659" w:author="change" w:date="2023-08-19T16:39:00Z"/>
          <w:rFonts w:ascii="Courier New" w:hAnsi="Courier New" w:cs="Courier New"/>
        </w:rPr>
      </w:pPr>
    </w:p>
    <w:p w14:paraId="6FEF0718" w14:textId="77777777" w:rsidR="007E3D83" w:rsidRPr="00EB3343" w:rsidRDefault="007E3D83" w:rsidP="00EB3343">
      <w:pPr>
        <w:pStyle w:val="PlainText"/>
        <w:rPr>
          <w:ins w:id="1660" w:author="change" w:date="2023-08-19T16:39:00Z"/>
          <w:rFonts w:ascii="Courier New" w:hAnsi="Courier New" w:cs="Courier New"/>
        </w:rPr>
      </w:pPr>
      <w:ins w:id="1661" w:author="change" w:date="2023-08-19T16:39:00Z">
        <w:r w:rsidRPr="00EB3343">
          <w:rPr>
            <w:rFonts w:ascii="Courier New" w:hAnsi="Courier New" w:cs="Courier New"/>
          </w:rPr>
          <w:t xml:space="preserve">SOUND: CAB DRIVES DOWN ROAD </w:t>
        </w:r>
      </w:ins>
    </w:p>
    <w:p w14:paraId="3FF020A0" w14:textId="77777777" w:rsidR="007E3D83" w:rsidRPr="00EB3343" w:rsidRDefault="007E3D83" w:rsidP="00EB3343">
      <w:pPr>
        <w:pStyle w:val="PlainText"/>
        <w:rPr>
          <w:ins w:id="1662" w:author="change" w:date="2023-08-19T16:39:00Z"/>
          <w:rFonts w:ascii="Courier New" w:hAnsi="Courier New" w:cs="Courier New"/>
        </w:rPr>
      </w:pPr>
    </w:p>
    <w:p w14:paraId="7A206C2B" w14:textId="77777777" w:rsidR="007E3D83" w:rsidRPr="00EB3343" w:rsidRDefault="007E3D83" w:rsidP="00EB3343">
      <w:pPr>
        <w:pStyle w:val="PlainText"/>
        <w:rPr>
          <w:ins w:id="1663" w:author="change" w:date="2023-08-19T16:39:00Z"/>
          <w:rFonts w:ascii="Courier New" w:hAnsi="Courier New" w:cs="Courier New"/>
        </w:rPr>
      </w:pPr>
      <w:ins w:id="1664" w:author="change" w:date="2023-08-19T16:39:00Z">
        <w:r w:rsidRPr="00EB3343">
          <w:rPr>
            <w:rFonts w:ascii="Courier New" w:hAnsi="Courier New" w:cs="Courier New"/>
          </w:rPr>
          <w:t>WATSON: Here comes one! No, no, it isn't. It's a private carriage.</w:t>
        </w:r>
      </w:ins>
    </w:p>
    <w:p w14:paraId="48E2A9DA" w14:textId="77777777" w:rsidR="007E3D83" w:rsidRPr="00EB3343" w:rsidRDefault="007E3D83" w:rsidP="00EB3343">
      <w:pPr>
        <w:pStyle w:val="PlainText"/>
        <w:rPr>
          <w:ins w:id="1665" w:author="change" w:date="2023-08-19T16:39:00Z"/>
          <w:rFonts w:ascii="Courier New" w:hAnsi="Courier New" w:cs="Courier New"/>
        </w:rPr>
      </w:pPr>
    </w:p>
    <w:p w14:paraId="3A9AF054" w14:textId="77777777" w:rsidR="007E3D83" w:rsidRPr="00EB3343" w:rsidRDefault="007E3D83" w:rsidP="00EB3343">
      <w:pPr>
        <w:pStyle w:val="PlainText"/>
        <w:rPr>
          <w:ins w:id="1666" w:author="change" w:date="2023-08-19T16:39:00Z"/>
          <w:rFonts w:ascii="Courier New" w:hAnsi="Courier New" w:cs="Courier New"/>
        </w:rPr>
      </w:pPr>
      <w:ins w:id="1667" w:author="change" w:date="2023-08-19T16:39:00Z">
        <w:r w:rsidRPr="00EB3343">
          <w:rPr>
            <w:rFonts w:ascii="Courier New" w:hAnsi="Courier New" w:cs="Courier New"/>
          </w:rPr>
          <w:t>HOLMES: Miss Adler's, no doubt! (LOW) Here she comes down the pathway. Back again behind the post, Watson!</w:t>
        </w:r>
      </w:ins>
    </w:p>
    <w:p w14:paraId="6502A213" w14:textId="77777777" w:rsidR="007E3D83" w:rsidRPr="00EB3343" w:rsidRDefault="007E3D83" w:rsidP="00EB3343">
      <w:pPr>
        <w:pStyle w:val="PlainText"/>
        <w:rPr>
          <w:ins w:id="1668" w:author="change" w:date="2023-08-19T16:39:00Z"/>
          <w:rFonts w:ascii="Courier New" w:hAnsi="Courier New" w:cs="Courier New"/>
        </w:rPr>
      </w:pPr>
    </w:p>
    <w:p w14:paraId="3110B1C2" w14:textId="77777777" w:rsidR="007E3D83" w:rsidRPr="00EB3343" w:rsidRDefault="007E3D83" w:rsidP="00EB3343">
      <w:pPr>
        <w:pStyle w:val="PlainText"/>
        <w:rPr>
          <w:ins w:id="1669" w:author="change" w:date="2023-08-19T16:39:00Z"/>
          <w:rFonts w:ascii="Courier New" w:hAnsi="Courier New" w:cs="Courier New"/>
        </w:rPr>
      </w:pPr>
      <w:ins w:id="1670" w:author="change" w:date="2023-08-19T16:39:00Z">
        <w:r w:rsidRPr="00EB3343">
          <w:rPr>
            <w:rFonts w:ascii="Courier New" w:hAnsi="Courier New" w:cs="Courier New"/>
          </w:rPr>
          <w:t xml:space="preserve">SOUND: ADLER'S FOOTSTEPS RUNNING TOWARD CARRIAGE </w:t>
        </w:r>
      </w:ins>
    </w:p>
    <w:p w14:paraId="688026CE" w14:textId="77777777" w:rsidR="007E3D83" w:rsidRPr="00EB3343" w:rsidRDefault="007E3D83" w:rsidP="00EB3343">
      <w:pPr>
        <w:pStyle w:val="PlainText"/>
        <w:rPr>
          <w:ins w:id="1671" w:author="change" w:date="2023-08-19T16:39:00Z"/>
          <w:rFonts w:ascii="Courier New" w:hAnsi="Courier New" w:cs="Courier New"/>
        </w:rPr>
      </w:pPr>
    </w:p>
    <w:p w14:paraId="175DAA0B" w14:textId="77777777" w:rsidR="007E3D83" w:rsidRPr="00EB3343" w:rsidRDefault="007E3D83" w:rsidP="00EB3343">
      <w:pPr>
        <w:pStyle w:val="PlainText"/>
        <w:rPr>
          <w:ins w:id="1672" w:author="change" w:date="2023-08-19T16:39:00Z"/>
          <w:rFonts w:ascii="Courier New" w:hAnsi="Courier New" w:cs="Courier New"/>
        </w:rPr>
      </w:pPr>
      <w:ins w:id="1673" w:author="change" w:date="2023-08-19T16:39:00Z">
        <w:r w:rsidRPr="00EB3343">
          <w:rPr>
            <w:rFonts w:ascii="Courier New" w:hAnsi="Courier New" w:cs="Courier New"/>
          </w:rPr>
          <w:t>COACHMAN: Where to, Miss Adler?</w:t>
        </w:r>
      </w:ins>
    </w:p>
    <w:p w14:paraId="7F512F79" w14:textId="77777777" w:rsidR="007E3D83" w:rsidRPr="00EB3343" w:rsidRDefault="007E3D83" w:rsidP="00EB3343">
      <w:pPr>
        <w:pStyle w:val="PlainText"/>
        <w:rPr>
          <w:ins w:id="1674" w:author="change" w:date="2023-08-19T16:39:00Z"/>
          <w:rFonts w:ascii="Courier New" w:hAnsi="Courier New" w:cs="Courier New"/>
        </w:rPr>
      </w:pPr>
    </w:p>
    <w:p w14:paraId="68974019" w14:textId="1A0C152E" w:rsidR="007E3D83" w:rsidRPr="00EB3343" w:rsidRDefault="007E3D83" w:rsidP="00EB3343">
      <w:pPr>
        <w:pStyle w:val="PlainText"/>
        <w:rPr>
          <w:rFonts w:ascii="Courier New" w:hAnsi="Courier New"/>
          <w:rPrChange w:id="1675" w:author="change" w:date="2023-08-19T16:39:00Z">
            <w:rPr/>
          </w:rPrChange>
        </w:rPr>
        <w:pPrChange w:id="1676" w:author="change" w:date="2023-08-19T16:39:00Z">
          <w:pPr>
            <w:pStyle w:val="PreformattedText"/>
          </w:pPr>
        </w:pPrChange>
      </w:pPr>
      <w:ins w:id="1677" w:author="change" w:date="2023-08-19T16:39:00Z">
        <w:r w:rsidRPr="00EB3343">
          <w:rPr>
            <w:rFonts w:ascii="Courier New" w:hAnsi="Courier New" w:cs="Courier New"/>
          </w:rPr>
          <w:t xml:space="preserve">ADLER: </w:t>
        </w:r>
      </w:ins>
      <w:r w:rsidRPr="00EB3343">
        <w:rPr>
          <w:rFonts w:ascii="Courier New" w:hAnsi="Courier New"/>
          <w:rPrChange w:id="1678" w:author="change" w:date="2023-08-19T16:39:00Z">
            <w:rPr/>
          </w:rPrChange>
        </w:rPr>
        <w:t>The Church of St. Monica, John,</w:t>
      </w:r>
      <w:del w:id="1679" w:author="change" w:date="2023-08-19T16:39:00Z">
        <w:r w:rsidR="00000000">
          <w:delText>’ she cried, ‘</w:delText>
        </w:r>
      </w:del>
      <w:ins w:id="1680" w:author="change" w:date="2023-08-19T16:39:00Z">
        <w:r w:rsidRPr="00EB3343">
          <w:rPr>
            <w:rFonts w:ascii="Courier New" w:hAnsi="Courier New" w:cs="Courier New"/>
          </w:rPr>
          <w:t xml:space="preserve"> </w:t>
        </w:r>
      </w:ins>
      <w:r w:rsidRPr="00EB3343">
        <w:rPr>
          <w:rFonts w:ascii="Courier New" w:hAnsi="Courier New"/>
          <w:rPrChange w:id="1681" w:author="change" w:date="2023-08-19T16:39:00Z">
            <w:rPr/>
          </w:rPrChange>
        </w:rPr>
        <w:t>and half a sovereign if you reach it in twenty minutes.</w:t>
      </w:r>
      <w:del w:id="1682" w:author="change" w:date="2023-08-19T16:39:00Z">
        <w:r w:rsidR="00000000">
          <w:delText>’</w:delText>
        </w:r>
        <w:r w:rsidR="00000000">
          <w:cr/>
        </w:r>
      </w:del>
    </w:p>
    <w:p w14:paraId="0D82E4C3" w14:textId="77777777" w:rsidR="007E3D83" w:rsidRPr="00EB3343" w:rsidRDefault="007E3D83" w:rsidP="00EB3343">
      <w:pPr>
        <w:pStyle w:val="PlainText"/>
        <w:rPr>
          <w:rFonts w:ascii="Courier New" w:hAnsi="Courier New"/>
          <w:rPrChange w:id="1683" w:author="change" w:date="2023-08-19T16:39:00Z">
            <w:rPr/>
          </w:rPrChange>
        </w:rPr>
      </w:pPr>
    </w:p>
    <w:p w14:paraId="5C95354A" w14:textId="77777777" w:rsidR="00000000" w:rsidRDefault="00000000">
      <w:pPr>
        <w:pStyle w:val="PreformattedText"/>
        <w:rPr>
          <w:del w:id="1684" w:author="change" w:date="2023-08-19T16:39:00Z"/>
        </w:rPr>
      </w:pPr>
    </w:p>
    <w:p w14:paraId="632A3ED5" w14:textId="77777777" w:rsidR="00000000" w:rsidRDefault="00000000">
      <w:pPr>
        <w:pStyle w:val="PreformattedText"/>
        <w:rPr>
          <w:del w:id="1685" w:author="change" w:date="2023-08-19T16:39:00Z"/>
        </w:rPr>
      </w:pPr>
      <w:del w:id="1686" w:author="change" w:date="2023-08-19T16:39:00Z">
        <w:r>
          <w:delTex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delText>
        </w:r>
        <w:r>
          <w:cr/>
        </w:r>
      </w:del>
    </w:p>
    <w:p w14:paraId="66B9613F" w14:textId="77777777" w:rsidR="00000000" w:rsidRDefault="00000000">
      <w:pPr>
        <w:pStyle w:val="PreformattedText"/>
        <w:rPr>
          <w:del w:id="1687" w:author="change" w:date="2023-08-19T16:39:00Z"/>
        </w:rPr>
      </w:pPr>
      <w:del w:id="1688" w:author="change" w:date="2023-08-19T16:39:00Z">
        <w:r>
          <w:cr/>
        </w:r>
      </w:del>
    </w:p>
    <w:p w14:paraId="70D48EFE" w14:textId="77777777" w:rsidR="00000000" w:rsidRDefault="00000000">
      <w:pPr>
        <w:pStyle w:val="PreformattedText"/>
        <w:rPr>
          <w:del w:id="1689" w:author="change" w:date="2023-08-19T16:39:00Z"/>
        </w:rPr>
      </w:pPr>
      <w:del w:id="1690" w:author="change" w:date="2023-08-19T16:39:00Z">
        <w:r>
          <w:delText xml:space="preserve">“My cabby drove fast. I don’t think I ever drove faster, but the others were there before us. The cab and the landau with their steaming horses were in front of the door when I arrived. I paid the man and hurried into the </w:delText>
        </w:r>
        <w:r>
          <w:lastRenderedPageBreak/>
          <w:delText>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delText>
        </w:r>
        <w:r>
          <w:cr/>
        </w:r>
      </w:del>
    </w:p>
    <w:p w14:paraId="257E8FB3" w14:textId="77777777" w:rsidR="00000000" w:rsidRDefault="00000000">
      <w:pPr>
        <w:pStyle w:val="PreformattedText"/>
        <w:rPr>
          <w:del w:id="1691" w:author="change" w:date="2023-08-19T16:39:00Z"/>
        </w:rPr>
      </w:pPr>
      <w:del w:id="1692" w:author="change" w:date="2023-08-19T16:39:00Z">
        <w:r>
          <w:cr/>
        </w:r>
      </w:del>
    </w:p>
    <w:p w14:paraId="035B8F63" w14:textId="77777777" w:rsidR="00000000" w:rsidRDefault="00000000">
      <w:pPr>
        <w:pStyle w:val="PreformattedText"/>
        <w:rPr>
          <w:del w:id="1693" w:author="change" w:date="2023-08-19T16:39:00Z"/>
        </w:rPr>
      </w:pPr>
      <w:del w:id="1694" w:author="change" w:date="2023-08-19T16:39:00Z">
        <w:r>
          <w:delText>“‘Thank God,’ he cried. ‘You’ll do. Come! Come!’</w:delText>
        </w:r>
        <w:r>
          <w:cr/>
        </w:r>
      </w:del>
    </w:p>
    <w:p w14:paraId="6A9875C5" w14:textId="77777777" w:rsidR="00000000" w:rsidRDefault="00000000">
      <w:pPr>
        <w:pStyle w:val="PreformattedText"/>
        <w:rPr>
          <w:del w:id="1695" w:author="change" w:date="2023-08-19T16:39:00Z"/>
        </w:rPr>
      </w:pPr>
      <w:del w:id="1696" w:author="change" w:date="2023-08-19T16:39:00Z">
        <w:r>
          <w:cr/>
        </w:r>
      </w:del>
    </w:p>
    <w:p w14:paraId="75EAF83B" w14:textId="77777777" w:rsidR="00000000" w:rsidRDefault="00000000">
      <w:pPr>
        <w:pStyle w:val="PreformattedText"/>
        <w:rPr>
          <w:del w:id="1697" w:author="change" w:date="2023-08-19T16:39:00Z"/>
        </w:rPr>
      </w:pPr>
      <w:del w:id="1698" w:author="change" w:date="2023-08-19T16:39:00Z">
        <w:r>
          <w:delText>“‘What then?’ I asked.</w:delText>
        </w:r>
        <w:r>
          <w:cr/>
        </w:r>
      </w:del>
    </w:p>
    <w:p w14:paraId="5241DE54" w14:textId="77777777" w:rsidR="00000000" w:rsidRDefault="00000000">
      <w:pPr>
        <w:pStyle w:val="PreformattedText"/>
        <w:rPr>
          <w:del w:id="1699" w:author="change" w:date="2023-08-19T16:39:00Z"/>
        </w:rPr>
      </w:pPr>
      <w:del w:id="1700" w:author="change" w:date="2023-08-19T16:39:00Z">
        <w:r>
          <w:cr/>
        </w:r>
      </w:del>
    </w:p>
    <w:p w14:paraId="43FB0FC3" w14:textId="77777777" w:rsidR="00000000" w:rsidRDefault="00000000">
      <w:pPr>
        <w:pStyle w:val="PreformattedText"/>
        <w:rPr>
          <w:del w:id="1701" w:author="change" w:date="2023-08-19T16:39:00Z"/>
        </w:rPr>
      </w:pPr>
      <w:del w:id="1702" w:author="change" w:date="2023-08-19T16:39:00Z">
        <w:r>
          <w:delText>“‘Come, man, come, only three minutes, or it won’t be legal.’</w:delText>
        </w:r>
        <w:r>
          <w:cr/>
        </w:r>
      </w:del>
    </w:p>
    <w:p w14:paraId="11987E1D" w14:textId="77777777" w:rsidR="00000000" w:rsidRDefault="00000000">
      <w:pPr>
        <w:pStyle w:val="PreformattedText"/>
        <w:rPr>
          <w:del w:id="1703" w:author="change" w:date="2023-08-19T16:39:00Z"/>
        </w:rPr>
      </w:pPr>
      <w:del w:id="1704" w:author="change" w:date="2023-08-19T16:39:00Z">
        <w:r>
          <w:cr/>
        </w:r>
      </w:del>
    </w:p>
    <w:p w14:paraId="222AE2F2" w14:textId="77777777" w:rsidR="00000000" w:rsidRDefault="00000000">
      <w:pPr>
        <w:pStyle w:val="PreformattedText"/>
        <w:rPr>
          <w:del w:id="1705" w:author="change" w:date="2023-08-19T16:39:00Z"/>
        </w:rPr>
      </w:pPr>
      <w:del w:id="1706" w:author="change" w:date="2023-08-19T16:39:00Z">
        <w:r>
          <w:delText>“I was half-dragged up to the altar, and before I knew where I was I found myself mumbling responses which were whispered in my ear, and vouching for things of which I knew nothing, and generally assisting in the secure tying up of Irene Adler, spinster, to Godfrey Norton, bachelor. It was all done in an instant, and there was the gentleman thanking me on the one side and the lady on the other, while the clergyman beamed on me in front. It was the most preposterous position in which I ever found myself in my life, and it was the thought of it that started me laughing just now. It seems that there had been some informality about their license, that the clergyman absolutely refused to marry them without a witness of some sort, and that my lucky appearance saved the bridegroom from having to sally out into the streets in search of a best man. The bride gave me a sovereign, and I mean to wear it on my watch chain in memory of the occasion.”</w:delText>
        </w:r>
        <w:r>
          <w:cr/>
        </w:r>
      </w:del>
    </w:p>
    <w:p w14:paraId="62513188" w14:textId="77777777" w:rsidR="00000000" w:rsidRDefault="00000000">
      <w:pPr>
        <w:pStyle w:val="PreformattedText"/>
        <w:rPr>
          <w:del w:id="1707" w:author="change" w:date="2023-08-19T16:39:00Z"/>
        </w:rPr>
      </w:pPr>
      <w:del w:id="1708" w:author="change" w:date="2023-08-19T16:39:00Z">
        <w:r>
          <w:cr/>
        </w:r>
      </w:del>
    </w:p>
    <w:p w14:paraId="5FE62384" w14:textId="77777777" w:rsidR="00000000" w:rsidRDefault="00000000">
      <w:pPr>
        <w:pStyle w:val="PreformattedText"/>
        <w:rPr>
          <w:del w:id="1709" w:author="change" w:date="2023-08-19T16:39:00Z"/>
        </w:rPr>
      </w:pPr>
      <w:del w:id="1710" w:author="change" w:date="2023-08-19T16:39:00Z">
        <w:r>
          <w:delText>“This is a very unexpected turn of affairs,” said I; “and what then?”</w:delText>
        </w:r>
        <w:r>
          <w:cr/>
        </w:r>
      </w:del>
    </w:p>
    <w:p w14:paraId="1AED7B7D" w14:textId="77777777" w:rsidR="00000000" w:rsidRDefault="00000000">
      <w:pPr>
        <w:pStyle w:val="PreformattedText"/>
        <w:rPr>
          <w:del w:id="1711" w:author="change" w:date="2023-08-19T16:39:00Z"/>
        </w:rPr>
      </w:pPr>
      <w:del w:id="1712" w:author="change" w:date="2023-08-19T16:39:00Z">
        <w:r>
          <w:cr/>
        </w:r>
      </w:del>
    </w:p>
    <w:p w14:paraId="718ED2F8" w14:textId="23A7198B" w:rsidR="007E3D83" w:rsidRPr="00EB3343" w:rsidRDefault="00000000" w:rsidP="00EB3343">
      <w:pPr>
        <w:pStyle w:val="PlainText"/>
        <w:rPr>
          <w:ins w:id="1713" w:author="change" w:date="2023-08-19T16:39:00Z"/>
          <w:rFonts w:ascii="Courier New" w:hAnsi="Courier New" w:cs="Courier New"/>
        </w:rPr>
      </w:pPr>
      <w:del w:id="1714" w:author="change" w:date="2023-08-19T16:39:00Z">
        <w:r>
          <w:delText>“Well, I found</w:delText>
        </w:r>
      </w:del>
      <w:ins w:id="1715" w:author="change" w:date="2023-08-19T16:39:00Z">
        <w:r w:rsidR="007E3D83" w:rsidRPr="00EB3343">
          <w:rPr>
            <w:rFonts w:ascii="Courier New" w:hAnsi="Courier New" w:cs="Courier New"/>
          </w:rPr>
          <w:t xml:space="preserve">SOUND: CARRIAGE DOOR SHUTS ... CARRIAGE DRIVES DOWN ROAD </w:t>
        </w:r>
      </w:ins>
    </w:p>
    <w:p w14:paraId="0F4074E6" w14:textId="77777777" w:rsidR="007E3D83" w:rsidRPr="00EB3343" w:rsidRDefault="007E3D83" w:rsidP="00EB3343">
      <w:pPr>
        <w:pStyle w:val="PlainText"/>
        <w:rPr>
          <w:ins w:id="1716" w:author="change" w:date="2023-08-19T16:39:00Z"/>
          <w:rFonts w:ascii="Courier New" w:hAnsi="Courier New" w:cs="Courier New"/>
        </w:rPr>
      </w:pPr>
    </w:p>
    <w:p w14:paraId="36D15853" w14:textId="77777777" w:rsidR="007E3D83" w:rsidRPr="00EB3343" w:rsidRDefault="007E3D83" w:rsidP="00EB3343">
      <w:pPr>
        <w:pStyle w:val="PlainText"/>
        <w:rPr>
          <w:ins w:id="1717" w:author="change" w:date="2023-08-19T16:39:00Z"/>
          <w:rFonts w:ascii="Courier New" w:hAnsi="Courier New" w:cs="Courier New"/>
        </w:rPr>
      </w:pPr>
      <w:ins w:id="1718" w:author="change" w:date="2023-08-19T16:39:00Z">
        <w:r w:rsidRPr="00EB3343">
          <w:rPr>
            <w:rFonts w:ascii="Courier New" w:hAnsi="Courier New" w:cs="Courier New"/>
          </w:rPr>
          <w:t xml:space="preserve">HOLMES: The game's afoot! </w:t>
        </w:r>
        <w:proofErr w:type="gramStart"/>
        <w:r w:rsidRPr="00EB3343">
          <w:rPr>
            <w:rFonts w:ascii="Courier New" w:hAnsi="Courier New" w:cs="Courier New"/>
          </w:rPr>
          <w:t>Quick</w:t>
        </w:r>
        <w:proofErr w:type="gramEnd"/>
        <w:r w:rsidRPr="00EB3343">
          <w:rPr>
            <w:rFonts w:ascii="Courier New" w:hAnsi="Courier New" w:cs="Courier New"/>
          </w:rPr>
          <w:t xml:space="preserve">, we must get a cab and follow them! </w:t>
        </w:r>
      </w:ins>
    </w:p>
    <w:p w14:paraId="1836278B" w14:textId="77777777" w:rsidR="007E3D83" w:rsidRPr="00EB3343" w:rsidRDefault="007E3D83" w:rsidP="00EB3343">
      <w:pPr>
        <w:pStyle w:val="PlainText"/>
        <w:rPr>
          <w:ins w:id="1719" w:author="change" w:date="2023-08-19T16:39:00Z"/>
          <w:rFonts w:ascii="Courier New" w:hAnsi="Courier New" w:cs="Courier New"/>
        </w:rPr>
      </w:pPr>
    </w:p>
    <w:p w14:paraId="7097CC98" w14:textId="77777777" w:rsidR="007E3D83" w:rsidRPr="00EB3343" w:rsidRDefault="007E3D83" w:rsidP="00EB3343">
      <w:pPr>
        <w:pStyle w:val="PlainText"/>
        <w:rPr>
          <w:ins w:id="1720" w:author="change" w:date="2023-08-19T16:39:00Z"/>
          <w:rFonts w:ascii="Courier New" w:hAnsi="Courier New" w:cs="Courier New"/>
        </w:rPr>
      </w:pPr>
      <w:ins w:id="1721" w:author="change" w:date="2023-08-19T16:39:00Z">
        <w:r w:rsidRPr="00EB3343">
          <w:rPr>
            <w:rFonts w:ascii="Courier New" w:hAnsi="Courier New" w:cs="Courier New"/>
          </w:rPr>
          <w:t xml:space="preserve">WATSON: Here comes a </w:t>
        </w:r>
        <w:proofErr w:type="gramStart"/>
        <w:r w:rsidRPr="00EB3343">
          <w:rPr>
            <w:rFonts w:ascii="Courier New" w:hAnsi="Courier New" w:cs="Courier New"/>
          </w:rPr>
          <w:t>hansom</w:t>
        </w:r>
        <w:proofErr w:type="gramEnd"/>
        <w:r w:rsidRPr="00EB3343">
          <w:rPr>
            <w:rFonts w:ascii="Courier New" w:hAnsi="Courier New" w:cs="Courier New"/>
          </w:rPr>
          <w:t>!</w:t>
        </w:r>
      </w:ins>
    </w:p>
    <w:p w14:paraId="0A90DFE7" w14:textId="77777777" w:rsidR="007E3D83" w:rsidRPr="00EB3343" w:rsidRDefault="007E3D83" w:rsidP="00EB3343">
      <w:pPr>
        <w:pStyle w:val="PlainText"/>
        <w:rPr>
          <w:ins w:id="1722" w:author="change" w:date="2023-08-19T16:39:00Z"/>
          <w:rFonts w:ascii="Courier New" w:hAnsi="Courier New" w:cs="Courier New"/>
        </w:rPr>
      </w:pPr>
    </w:p>
    <w:p w14:paraId="72EA5DFB" w14:textId="77777777" w:rsidR="007E3D83" w:rsidRPr="00EB3343" w:rsidRDefault="007E3D83" w:rsidP="00EB3343">
      <w:pPr>
        <w:pStyle w:val="PlainText"/>
        <w:rPr>
          <w:ins w:id="1723" w:author="change" w:date="2023-08-19T16:39:00Z"/>
          <w:rFonts w:ascii="Courier New" w:hAnsi="Courier New" w:cs="Courier New"/>
        </w:rPr>
      </w:pPr>
      <w:ins w:id="1724" w:author="change" w:date="2023-08-19T16:39:00Z">
        <w:r w:rsidRPr="00EB3343">
          <w:rPr>
            <w:rFonts w:ascii="Courier New" w:hAnsi="Courier New" w:cs="Courier New"/>
          </w:rPr>
          <w:t>SOUND: HANSOM CAB PULLS UP ... THEN STOPS BEHIND--</w:t>
        </w:r>
      </w:ins>
    </w:p>
    <w:p w14:paraId="242467D0" w14:textId="77777777" w:rsidR="007E3D83" w:rsidRPr="00EB3343" w:rsidRDefault="007E3D83" w:rsidP="00EB3343">
      <w:pPr>
        <w:pStyle w:val="PlainText"/>
        <w:rPr>
          <w:ins w:id="1725" w:author="change" w:date="2023-08-19T16:39:00Z"/>
          <w:rFonts w:ascii="Courier New" w:hAnsi="Courier New" w:cs="Courier New"/>
        </w:rPr>
      </w:pPr>
    </w:p>
    <w:p w14:paraId="23AF5355" w14:textId="77777777" w:rsidR="007E3D83" w:rsidRPr="00EB3343" w:rsidRDefault="007E3D83" w:rsidP="00EB3343">
      <w:pPr>
        <w:pStyle w:val="PlainText"/>
        <w:rPr>
          <w:ins w:id="1726" w:author="change" w:date="2023-08-19T16:39:00Z"/>
          <w:rFonts w:ascii="Courier New" w:hAnsi="Courier New" w:cs="Courier New"/>
        </w:rPr>
      </w:pPr>
      <w:ins w:id="1727" w:author="change" w:date="2023-08-19T16:39:00Z">
        <w:r w:rsidRPr="00EB3343">
          <w:rPr>
            <w:rFonts w:ascii="Courier New" w:hAnsi="Courier New" w:cs="Courier New"/>
          </w:rPr>
          <w:t>WATSON: (CALLS) Cabby! Hey, hey, cabby!</w:t>
        </w:r>
      </w:ins>
    </w:p>
    <w:p w14:paraId="181CA345" w14:textId="77777777" w:rsidR="007E3D83" w:rsidRPr="00EB3343" w:rsidRDefault="007E3D83" w:rsidP="00EB3343">
      <w:pPr>
        <w:pStyle w:val="PlainText"/>
        <w:rPr>
          <w:ins w:id="1728" w:author="change" w:date="2023-08-19T16:39:00Z"/>
          <w:rFonts w:ascii="Courier New" w:hAnsi="Courier New" w:cs="Courier New"/>
        </w:rPr>
      </w:pPr>
    </w:p>
    <w:p w14:paraId="1DB05B2C" w14:textId="77777777" w:rsidR="007E3D83" w:rsidRPr="00EB3343" w:rsidRDefault="007E3D83" w:rsidP="00EB3343">
      <w:pPr>
        <w:pStyle w:val="PlainText"/>
        <w:rPr>
          <w:ins w:id="1729" w:author="change" w:date="2023-08-19T16:39:00Z"/>
          <w:rFonts w:ascii="Courier New" w:hAnsi="Courier New" w:cs="Courier New"/>
        </w:rPr>
      </w:pPr>
      <w:ins w:id="1730" w:author="change" w:date="2023-08-19T16:39:00Z">
        <w:r w:rsidRPr="00EB3343">
          <w:rPr>
            <w:rFonts w:ascii="Courier New" w:hAnsi="Courier New" w:cs="Courier New"/>
          </w:rPr>
          <w:t>2ND CABMAN: (SKEPTICAL) Have you blokes got enough money to take a cab?</w:t>
        </w:r>
      </w:ins>
    </w:p>
    <w:p w14:paraId="11A656F1" w14:textId="77777777" w:rsidR="007E3D83" w:rsidRPr="00EB3343" w:rsidRDefault="007E3D83" w:rsidP="00EB3343">
      <w:pPr>
        <w:pStyle w:val="PlainText"/>
        <w:rPr>
          <w:ins w:id="1731" w:author="change" w:date="2023-08-19T16:39:00Z"/>
          <w:rFonts w:ascii="Courier New" w:hAnsi="Courier New" w:cs="Courier New"/>
        </w:rPr>
      </w:pPr>
    </w:p>
    <w:p w14:paraId="3562189E" w14:textId="77777777" w:rsidR="007E3D83" w:rsidRPr="00EB3343" w:rsidRDefault="007E3D83" w:rsidP="00EB3343">
      <w:pPr>
        <w:pStyle w:val="PlainText"/>
        <w:rPr>
          <w:ins w:id="1732" w:author="change" w:date="2023-08-19T16:39:00Z"/>
          <w:rFonts w:ascii="Courier New" w:hAnsi="Courier New" w:cs="Courier New"/>
        </w:rPr>
      </w:pPr>
      <w:ins w:id="1733" w:author="change" w:date="2023-08-19T16:39:00Z">
        <w:r w:rsidRPr="00EB3343">
          <w:rPr>
            <w:rFonts w:ascii="Courier New" w:hAnsi="Courier New" w:cs="Courier New"/>
          </w:rPr>
          <w:t>HOLMES: Here's half a sovereign for you, my man!</w:t>
        </w:r>
      </w:ins>
    </w:p>
    <w:p w14:paraId="0F5740AA" w14:textId="77777777" w:rsidR="007E3D83" w:rsidRPr="00EB3343" w:rsidRDefault="007E3D83" w:rsidP="00EB3343">
      <w:pPr>
        <w:pStyle w:val="PlainText"/>
        <w:rPr>
          <w:ins w:id="1734" w:author="change" w:date="2023-08-19T16:39:00Z"/>
          <w:rFonts w:ascii="Courier New" w:hAnsi="Courier New" w:cs="Courier New"/>
        </w:rPr>
      </w:pPr>
    </w:p>
    <w:p w14:paraId="21587661" w14:textId="77777777" w:rsidR="007E3D83" w:rsidRPr="00EB3343" w:rsidRDefault="007E3D83" w:rsidP="00EB3343">
      <w:pPr>
        <w:pStyle w:val="PlainText"/>
        <w:rPr>
          <w:ins w:id="1735" w:author="change" w:date="2023-08-19T16:39:00Z"/>
          <w:rFonts w:ascii="Courier New" w:hAnsi="Courier New" w:cs="Courier New"/>
        </w:rPr>
      </w:pPr>
      <w:ins w:id="1736" w:author="change" w:date="2023-08-19T16:39:00Z">
        <w:r w:rsidRPr="00EB3343">
          <w:rPr>
            <w:rFonts w:ascii="Courier New" w:hAnsi="Courier New" w:cs="Courier New"/>
          </w:rPr>
          <w:t>2ND CABMAN: Right you are! Where to, governor?</w:t>
        </w:r>
      </w:ins>
    </w:p>
    <w:p w14:paraId="59C218B1" w14:textId="77777777" w:rsidR="007E3D83" w:rsidRPr="00EB3343" w:rsidRDefault="007E3D83" w:rsidP="00EB3343">
      <w:pPr>
        <w:pStyle w:val="PlainText"/>
        <w:rPr>
          <w:ins w:id="1737" w:author="change" w:date="2023-08-19T16:39:00Z"/>
          <w:rFonts w:ascii="Courier New" w:hAnsi="Courier New" w:cs="Courier New"/>
        </w:rPr>
      </w:pPr>
    </w:p>
    <w:p w14:paraId="063A13A6" w14:textId="77777777" w:rsidR="007E3D83" w:rsidRPr="00EB3343" w:rsidRDefault="007E3D83" w:rsidP="00EB3343">
      <w:pPr>
        <w:pStyle w:val="PlainText"/>
        <w:rPr>
          <w:ins w:id="1738" w:author="change" w:date="2023-08-19T16:39:00Z"/>
          <w:rFonts w:ascii="Courier New" w:hAnsi="Courier New" w:cs="Courier New"/>
        </w:rPr>
      </w:pPr>
      <w:ins w:id="1739" w:author="change" w:date="2023-08-19T16:39:00Z">
        <w:r w:rsidRPr="00EB3343">
          <w:rPr>
            <w:rFonts w:ascii="Courier New" w:hAnsi="Courier New" w:cs="Courier New"/>
          </w:rPr>
          <w:t>HOLMES: The Church of St. Monica in the Edgeware Road, and another half sovereign for you if you get us there in twenty minutes!</w:t>
        </w:r>
      </w:ins>
    </w:p>
    <w:p w14:paraId="7D107682" w14:textId="77777777" w:rsidR="007E3D83" w:rsidRPr="00EB3343" w:rsidRDefault="007E3D83" w:rsidP="00EB3343">
      <w:pPr>
        <w:pStyle w:val="PlainText"/>
        <w:rPr>
          <w:ins w:id="1740" w:author="change" w:date="2023-08-19T16:39:00Z"/>
          <w:rFonts w:ascii="Courier New" w:hAnsi="Courier New" w:cs="Courier New"/>
        </w:rPr>
      </w:pPr>
    </w:p>
    <w:p w14:paraId="7B9F43B2" w14:textId="77777777" w:rsidR="007E3D83" w:rsidRPr="00EB3343" w:rsidRDefault="007E3D83" w:rsidP="00EB3343">
      <w:pPr>
        <w:pStyle w:val="PlainText"/>
        <w:rPr>
          <w:ins w:id="1741" w:author="change" w:date="2023-08-19T16:39:00Z"/>
          <w:rFonts w:ascii="Courier New" w:hAnsi="Courier New" w:cs="Courier New"/>
        </w:rPr>
      </w:pPr>
      <w:ins w:id="1742" w:author="change" w:date="2023-08-19T16:39:00Z">
        <w:r w:rsidRPr="00EB3343">
          <w:rPr>
            <w:rFonts w:ascii="Courier New" w:hAnsi="Courier New" w:cs="Courier New"/>
          </w:rPr>
          <w:t xml:space="preserve">SOUND: CAB DOOR SHUTS ... CAB DRIVES DOWN ROAD </w:t>
        </w:r>
      </w:ins>
    </w:p>
    <w:p w14:paraId="27F50837" w14:textId="77777777" w:rsidR="007E3D83" w:rsidRPr="00EB3343" w:rsidRDefault="007E3D83" w:rsidP="00EB3343">
      <w:pPr>
        <w:pStyle w:val="PlainText"/>
        <w:rPr>
          <w:ins w:id="1743" w:author="change" w:date="2023-08-19T16:39:00Z"/>
          <w:rFonts w:ascii="Courier New" w:hAnsi="Courier New" w:cs="Courier New"/>
        </w:rPr>
      </w:pPr>
    </w:p>
    <w:p w14:paraId="7E48E5E4" w14:textId="77777777" w:rsidR="007E3D83" w:rsidRPr="00EB3343" w:rsidRDefault="007E3D83" w:rsidP="00EB3343">
      <w:pPr>
        <w:pStyle w:val="PlainText"/>
        <w:rPr>
          <w:ins w:id="1744" w:author="change" w:date="2023-08-19T16:39:00Z"/>
          <w:rFonts w:ascii="Courier New" w:hAnsi="Courier New" w:cs="Courier New"/>
        </w:rPr>
      </w:pPr>
      <w:ins w:id="1745" w:author="change" w:date="2023-08-19T16:39:00Z">
        <w:r w:rsidRPr="00EB3343">
          <w:rPr>
            <w:rFonts w:ascii="Courier New" w:hAnsi="Courier New" w:cs="Courier New"/>
          </w:rPr>
          <w:t>MUSIC: CURTAIN</w:t>
        </w:r>
      </w:ins>
    </w:p>
    <w:p w14:paraId="4DA859B5" w14:textId="77777777" w:rsidR="007E3D83" w:rsidRPr="00EB3343" w:rsidRDefault="007E3D83" w:rsidP="00EB3343">
      <w:pPr>
        <w:pStyle w:val="PlainText"/>
        <w:rPr>
          <w:ins w:id="1746" w:author="change" w:date="2023-08-19T16:39:00Z"/>
          <w:rFonts w:ascii="Courier New" w:hAnsi="Courier New" w:cs="Courier New"/>
        </w:rPr>
      </w:pPr>
    </w:p>
    <w:p w14:paraId="4E865496" w14:textId="77777777" w:rsidR="007E3D83" w:rsidRPr="00EB3343" w:rsidRDefault="007E3D83" w:rsidP="00EB3343">
      <w:pPr>
        <w:pStyle w:val="PlainText"/>
        <w:rPr>
          <w:ins w:id="1747" w:author="change" w:date="2023-08-19T16:39:00Z"/>
          <w:rFonts w:ascii="Courier New" w:hAnsi="Courier New" w:cs="Courier New"/>
        </w:rPr>
      </w:pPr>
      <w:ins w:id="1748" w:author="change" w:date="2023-08-19T16:39:00Z">
        <w:r w:rsidRPr="00EB3343">
          <w:rPr>
            <w:rFonts w:ascii="Courier New" w:hAnsi="Courier New" w:cs="Courier New"/>
          </w:rPr>
          <w:t xml:space="preserve">ANNOUNCER: We'll hear the rest of Dr. Watson's story in just a </w:t>
        </w:r>
        <w:proofErr w:type="gramStart"/>
        <w:r w:rsidRPr="00EB3343">
          <w:rPr>
            <w:rFonts w:ascii="Courier New" w:hAnsi="Courier New" w:cs="Courier New"/>
          </w:rPr>
          <w:t>second, but</w:t>
        </w:r>
        <w:proofErr w:type="gramEnd"/>
        <w:r w:rsidRPr="00EB3343">
          <w:rPr>
            <w:rFonts w:ascii="Courier New" w:hAnsi="Courier New" w:cs="Courier New"/>
          </w:rPr>
          <w:t xml:space="preserve"> let me tell you something. If you're going to have chicken for dinner tomorrow night or - or any night, don't forget to serve that chicken with Petri California Sauterne. Believe me, Petri Sauterne is just about the last word in white wines. It's beautifully golden in color, it's delicate and intriguing in flavor and it's just-- Well, you taste it and see for yourself. If you want a delicious white wine, you certainly want Petri Sauterne. (TO WATSON) Well, doctor, again you broke off your story at the most exciting point. Did you and Sherlock Holmes reach that church </w:t>
        </w:r>
        <w:proofErr w:type="gramStart"/>
        <w:r w:rsidRPr="00EB3343">
          <w:rPr>
            <w:rFonts w:ascii="Courier New" w:hAnsi="Courier New" w:cs="Courier New"/>
          </w:rPr>
          <w:t>inside</w:t>
        </w:r>
        <w:proofErr w:type="gramEnd"/>
        <w:r w:rsidRPr="00EB3343">
          <w:rPr>
            <w:rFonts w:ascii="Courier New" w:hAnsi="Courier New" w:cs="Courier New"/>
          </w:rPr>
          <w:t xml:space="preserve"> the twenty minutes?</w:t>
        </w:r>
      </w:ins>
    </w:p>
    <w:p w14:paraId="1267E48C" w14:textId="77777777" w:rsidR="007E3D83" w:rsidRPr="00EB3343" w:rsidRDefault="007E3D83" w:rsidP="00EB3343">
      <w:pPr>
        <w:pStyle w:val="PlainText"/>
        <w:rPr>
          <w:ins w:id="1749" w:author="change" w:date="2023-08-19T16:39:00Z"/>
          <w:rFonts w:ascii="Courier New" w:hAnsi="Courier New" w:cs="Courier New"/>
        </w:rPr>
      </w:pPr>
    </w:p>
    <w:p w14:paraId="36B79179" w14:textId="77777777" w:rsidR="007E3D83" w:rsidRPr="00EB3343" w:rsidRDefault="007E3D83" w:rsidP="00EB3343">
      <w:pPr>
        <w:pStyle w:val="PlainText"/>
        <w:rPr>
          <w:ins w:id="1750" w:author="change" w:date="2023-08-19T16:39:00Z"/>
          <w:rFonts w:ascii="Courier New" w:hAnsi="Courier New" w:cs="Courier New"/>
        </w:rPr>
      </w:pPr>
      <w:ins w:id="1751" w:author="change" w:date="2023-08-19T16:39:00Z">
        <w:r w:rsidRPr="00EB3343">
          <w:rPr>
            <w:rFonts w:ascii="Courier New" w:hAnsi="Courier New" w:cs="Courier New"/>
          </w:rPr>
          <w:t xml:space="preserve">WATSON: Yes, Mr. Bartell, we did, but the other carriages were there before us. Holmes went into the church after telling me to guard the outside. I must have waited for ten minutes or more before Mr. Geoffrey Norton and Miss Adler came out, spoke a few words to each other and then left -- then and there, in their separate conveyances. A moment later, Holmes -- still dressed as a stable hand -- came striding out of the church and down the steps towards me. He was obviously very excited. (FADES OUT) </w:t>
        </w:r>
      </w:ins>
    </w:p>
    <w:p w14:paraId="3B5494CA" w14:textId="77777777" w:rsidR="007E3D83" w:rsidRPr="00EB3343" w:rsidRDefault="007E3D83" w:rsidP="00EB3343">
      <w:pPr>
        <w:pStyle w:val="PlainText"/>
        <w:rPr>
          <w:ins w:id="1752" w:author="change" w:date="2023-08-19T16:39:00Z"/>
          <w:rFonts w:ascii="Courier New" w:hAnsi="Courier New" w:cs="Courier New"/>
        </w:rPr>
      </w:pPr>
    </w:p>
    <w:p w14:paraId="36DCEE50" w14:textId="77777777" w:rsidR="007E3D83" w:rsidRPr="00EB3343" w:rsidRDefault="007E3D83" w:rsidP="00EB3343">
      <w:pPr>
        <w:pStyle w:val="PlainText"/>
        <w:rPr>
          <w:ins w:id="1753" w:author="change" w:date="2023-08-19T16:39:00Z"/>
          <w:rFonts w:ascii="Courier New" w:hAnsi="Courier New" w:cs="Courier New"/>
        </w:rPr>
      </w:pPr>
      <w:ins w:id="1754" w:author="change" w:date="2023-08-19T16:39:00Z">
        <w:r w:rsidRPr="00EB3343">
          <w:rPr>
            <w:rFonts w:ascii="Courier New" w:hAnsi="Courier New" w:cs="Courier New"/>
          </w:rPr>
          <w:t xml:space="preserve">HOLMES: (FADES IN) Watson! Watson, have they left? </w:t>
        </w:r>
      </w:ins>
    </w:p>
    <w:p w14:paraId="54AF403D" w14:textId="77777777" w:rsidR="007E3D83" w:rsidRPr="00EB3343" w:rsidRDefault="007E3D83" w:rsidP="00EB3343">
      <w:pPr>
        <w:pStyle w:val="PlainText"/>
        <w:rPr>
          <w:ins w:id="1755" w:author="change" w:date="2023-08-19T16:39:00Z"/>
          <w:rFonts w:ascii="Courier New" w:hAnsi="Courier New" w:cs="Courier New"/>
        </w:rPr>
      </w:pPr>
    </w:p>
    <w:p w14:paraId="62404172" w14:textId="77777777" w:rsidR="007E3D83" w:rsidRPr="00EB3343" w:rsidRDefault="007E3D83" w:rsidP="00EB3343">
      <w:pPr>
        <w:pStyle w:val="PlainText"/>
        <w:rPr>
          <w:ins w:id="1756" w:author="change" w:date="2023-08-19T16:39:00Z"/>
          <w:rFonts w:ascii="Courier New" w:hAnsi="Courier New" w:cs="Courier New"/>
        </w:rPr>
      </w:pPr>
      <w:ins w:id="1757" w:author="change" w:date="2023-08-19T16:39:00Z">
        <w:r w:rsidRPr="00EB3343">
          <w:rPr>
            <w:rFonts w:ascii="Courier New" w:hAnsi="Courier New" w:cs="Courier New"/>
          </w:rPr>
          <w:t xml:space="preserve">WATSON: Yes, in separate cabs. I overheard him say that he was going back to his office. And she said, "I shall drive out in the park at five o'clock, as usual." </w:t>
        </w:r>
      </w:ins>
    </w:p>
    <w:p w14:paraId="561B91B9" w14:textId="77777777" w:rsidR="007E3D83" w:rsidRPr="00EB3343" w:rsidRDefault="007E3D83" w:rsidP="00EB3343">
      <w:pPr>
        <w:pStyle w:val="PlainText"/>
        <w:rPr>
          <w:ins w:id="1758" w:author="change" w:date="2023-08-19T16:39:00Z"/>
          <w:rFonts w:ascii="Courier New" w:hAnsi="Courier New" w:cs="Courier New"/>
        </w:rPr>
      </w:pPr>
    </w:p>
    <w:p w14:paraId="7AB241D7" w14:textId="77777777" w:rsidR="007E3D83" w:rsidRPr="00EB3343" w:rsidRDefault="007E3D83" w:rsidP="00EB3343">
      <w:pPr>
        <w:pStyle w:val="PlainText"/>
        <w:rPr>
          <w:ins w:id="1759" w:author="change" w:date="2023-08-19T16:39:00Z"/>
          <w:rFonts w:ascii="Courier New" w:hAnsi="Courier New" w:cs="Courier New"/>
        </w:rPr>
      </w:pPr>
      <w:ins w:id="1760" w:author="change" w:date="2023-08-19T16:39:00Z">
        <w:r w:rsidRPr="00EB3343">
          <w:rPr>
            <w:rFonts w:ascii="Courier New" w:hAnsi="Courier New" w:cs="Courier New"/>
          </w:rPr>
          <w:t xml:space="preserve">HOLMES: Splendid. Then come on -- we can return to Baker Street. </w:t>
        </w:r>
      </w:ins>
    </w:p>
    <w:p w14:paraId="2394DAEE" w14:textId="77777777" w:rsidR="007E3D83" w:rsidRPr="00EB3343" w:rsidRDefault="007E3D83" w:rsidP="00EB3343">
      <w:pPr>
        <w:pStyle w:val="PlainText"/>
        <w:rPr>
          <w:ins w:id="1761" w:author="change" w:date="2023-08-19T16:39:00Z"/>
          <w:rFonts w:ascii="Courier New" w:hAnsi="Courier New" w:cs="Courier New"/>
        </w:rPr>
      </w:pPr>
    </w:p>
    <w:p w14:paraId="209F9FD3" w14:textId="77777777" w:rsidR="007E3D83" w:rsidRPr="00EB3343" w:rsidRDefault="007E3D83" w:rsidP="00EB3343">
      <w:pPr>
        <w:pStyle w:val="PlainText"/>
        <w:rPr>
          <w:ins w:id="1762" w:author="change" w:date="2023-08-19T16:39:00Z"/>
          <w:rFonts w:ascii="Courier New" w:hAnsi="Courier New" w:cs="Courier New"/>
        </w:rPr>
      </w:pPr>
      <w:ins w:id="1763" w:author="change" w:date="2023-08-19T16:39:00Z">
        <w:r w:rsidRPr="00EB3343">
          <w:rPr>
            <w:rFonts w:ascii="Courier New" w:hAnsi="Courier New" w:cs="Courier New"/>
          </w:rPr>
          <w:t>SOUND: THEIR FOOTSTEPS TO CAB, DURING FOLLOWING--</w:t>
        </w:r>
      </w:ins>
    </w:p>
    <w:p w14:paraId="26C32072" w14:textId="77777777" w:rsidR="007E3D83" w:rsidRPr="00EB3343" w:rsidRDefault="007E3D83" w:rsidP="00EB3343">
      <w:pPr>
        <w:pStyle w:val="PlainText"/>
        <w:rPr>
          <w:ins w:id="1764" w:author="change" w:date="2023-08-19T16:39:00Z"/>
          <w:rFonts w:ascii="Courier New" w:hAnsi="Courier New" w:cs="Courier New"/>
        </w:rPr>
      </w:pPr>
    </w:p>
    <w:p w14:paraId="26C07122" w14:textId="77777777" w:rsidR="007E3D83" w:rsidRPr="00EB3343" w:rsidRDefault="007E3D83" w:rsidP="00EB3343">
      <w:pPr>
        <w:pStyle w:val="PlainText"/>
        <w:rPr>
          <w:ins w:id="1765" w:author="change" w:date="2023-08-19T16:39:00Z"/>
          <w:rFonts w:ascii="Courier New" w:hAnsi="Courier New" w:cs="Courier New"/>
        </w:rPr>
      </w:pPr>
      <w:ins w:id="1766" w:author="change" w:date="2023-08-19T16:39:00Z">
        <w:r w:rsidRPr="00EB3343">
          <w:rPr>
            <w:rFonts w:ascii="Courier New" w:hAnsi="Courier New" w:cs="Courier New"/>
          </w:rPr>
          <w:t xml:space="preserve">WATSON: What happened inside the church, Holmes? </w:t>
        </w:r>
      </w:ins>
    </w:p>
    <w:p w14:paraId="3FC0F646" w14:textId="77777777" w:rsidR="007E3D83" w:rsidRPr="00EB3343" w:rsidRDefault="007E3D83" w:rsidP="00EB3343">
      <w:pPr>
        <w:pStyle w:val="PlainText"/>
        <w:rPr>
          <w:ins w:id="1767" w:author="change" w:date="2023-08-19T16:39:00Z"/>
          <w:rFonts w:ascii="Courier New" w:hAnsi="Courier New" w:cs="Courier New"/>
        </w:rPr>
      </w:pPr>
    </w:p>
    <w:p w14:paraId="68B4BBDC" w14:textId="77777777" w:rsidR="007E3D83" w:rsidRPr="00EB3343" w:rsidRDefault="007E3D83" w:rsidP="00EB3343">
      <w:pPr>
        <w:pStyle w:val="PlainText"/>
        <w:rPr>
          <w:ins w:id="1768" w:author="change" w:date="2023-08-19T16:39:00Z"/>
          <w:rFonts w:ascii="Courier New" w:hAnsi="Courier New" w:cs="Courier New"/>
        </w:rPr>
      </w:pPr>
      <w:ins w:id="1769" w:author="change" w:date="2023-08-19T16:39:00Z">
        <w:r w:rsidRPr="00EB3343">
          <w:rPr>
            <w:rFonts w:ascii="Courier New" w:hAnsi="Courier New" w:cs="Courier New"/>
          </w:rPr>
          <w:t>HOLMES: They were married.</w:t>
        </w:r>
      </w:ins>
    </w:p>
    <w:p w14:paraId="7897DE5B" w14:textId="77777777" w:rsidR="007E3D83" w:rsidRPr="00EB3343" w:rsidRDefault="007E3D83" w:rsidP="00EB3343">
      <w:pPr>
        <w:pStyle w:val="PlainText"/>
        <w:rPr>
          <w:ins w:id="1770" w:author="change" w:date="2023-08-19T16:39:00Z"/>
          <w:rFonts w:ascii="Courier New" w:hAnsi="Courier New" w:cs="Courier New"/>
        </w:rPr>
      </w:pPr>
    </w:p>
    <w:p w14:paraId="753A376D" w14:textId="77777777" w:rsidR="007E3D83" w:rsidRPr="00EB3343" w:rsidRDefault="007E3D83" w:rsidP="00EB3343">
      <w:pPr>
        <w:pStyle w:val="PlainText"/>
        <w:rPr>
          <w:ins w:id="1771" w:author="change" w:date="2023-08-19T16:39:00Z"/>
          <w:rFonts w:ascii="Courier New" w:hAnsi="Courier New" w:cs="Courier New"/>
        </w:rPr>
      </w:pPr>
      <w:ins w:id="1772" w:author="change" w:date="2023-08-19T16:39:00Z">
        <w:r w:rsidRPr="00EB3343">
          <w:rPr>
            <w:rFonts w:ascii="Courier New" w:hAnsi="Courier New" w:cs="Courier New"/>
          </w:rPr>
          <w:t xml:space="preserve">WATSON: Married?! </w:t>
        </w:r>
      </w:ins>
    </w:p>
    <w:p w14:paraId="556D3FDD" w14:textId="77777777" w:rsidR="007E3D83" w:rsidRPr="00EB3343" w:rsidRDefault="007E3D83" w:rsidP="00EB3343">
      <w:pPr>
        <w:pStyle w:val="PlainText"/>
        <w:rPr>
          <w:ins w:id="1773" w:author="change" w:date="2023-08-19T16:39:00Z"/>
          <w:rFonts w:ascii="Courier New" w:hAnsi="Courier New" w:cs="Courier New"/>
        </w:rPr>
      </w:pPr>
    </w:p>
    <w:p w14:paraId="5B37F772" w14:textId="77777777" w:rsidR="007E3D83" w:rsidRPr="00EB3343" w:rsidRDefault="007E3D83" w:rsidP="00EB3343">
      <w:pPr>
        <w:pStyle w:val="PlainText"/>
        <w:rPr>
          <w:ins w:id="1774" w:author="change" w:date="2023-08-19T16:39:00Z"/>
          <w:rFonts w:ascii="Courier New" w:hAnsi="Courier New" w:cs="Courier New"/>
        </w:rPr>
      </w:pPr>
      <w:ins w:id="1775" w:author="change" w:date="2023-08-19T16:39:00Z">
        <w:r w:rsidRPr="00EB3343">
          <w:rPr>
            <w:rFonts w:ascii="Courier New" w:hAnsi="Courier New" w:cs="Courier New"/>
          </w:rPr>
          <w:t xml:space="preserve">HOLMES: Of course. The ceremony would have been illegal if performed after noon. That accounted for their wild dash to the church. Jump into the cab, old fellow. </w:t>
        </w:r>
      </w:ins>
    </w:p>
    <w:p w14:paraId="0D1CBB6A" w14:textId="77777777" w:rsidR="007E3D83" w:rsidRPr="00EB3343" w:rsidRDefault="007E3D83" w:rsidP="00EB3343">
      <w:pPr>
        <w:pStyle w:val="PlainText"/>
        <w:rPr>
          <w:ins w:id="1776" w:author="change" w:date="2023-08-19T16:39:00Z"/>
          <w:rFonts w:ascii="Courier New" w:hAnsi="Courier New" w:cs="Courier New"/>
        </w:rPr>
      </w:pPr>
    </w:p>
    <w:p w14:paraId="224E93AC" w14:textId="77777777" w:rsidR="007E3D83" w:rsidRPr="00EB3343" w:rsidRDefault="007E3D83" w:rsidP="00EB3343">
      <w:pPr>
        <w:pStyle w:val="PlainText"/>
        <w:rPr>
          <w:ins w:id="1777" w:author="change" w:date="2023-08-19T16:39:00Z"/>
          <w:rFonts w:ascii="Courier New" w:hAnsi="Courier New" w:cs="Courier New"/>
        </w:rPr>
      </w:pPr>
      <w:ins w:id="1778" w:author="change" w:date="2023-08-19T16:39:00Z">
        <w:r w:rsidRPr="00EB3343">
          <w:rPr>
            <w:rFonts w:ascii="Courier New" w:hAnsi="Courier New" w:cs="Courier New"/>
          </w:rPr>
          <w:t xml:space="preserve">2ND CABMAN: Where </w:t>
        </w:r>
        <w:proofErr w:type="gramStart"/>
        <w:r w:rsidRPr="00EB3343">
          <w:rPr>
            <w:rFonts w:ascii="Courier New" w:hAnsi="Courier New" w:cs="Courier New"/>
          </w:rPr>
          <w:t>to</w:t>
        </w:r>
        <w:proofErr w:type="gramEnd"/>
        <w:r w:rsidRPr="00EB3343">
          <w:rPr>
            <w:rFonts w:ascii="Courier New" w:hAnsi="Courier New" w:cs="Courier New"/>
          </w:rPr>
          <w:t xml:space="preserve"> now, governor?</w:t>
        </w:r>
      </w:ins>
    </w:p>
    <w:p w14:paraId="3B83EFDF" w14:textId="77777777" w:rsidR="007E3D83" w:rsidRPr="00EB3343" w:rsidRDefault="007E3D83" w:rsidP="00EB3343">
      <w:pPr>
        <w:pStyle w:val="PlainText"/>
        <w:rPr>
          <w:ins w:id="1779" w:author="change" w:date="2023-08-19T16:39:00Z"/>
          <w:rFonts w:ascii="Courier New" w:hAnsi="Courier New" w:cs="Courier New"/>
        </w:rPr>
      </w:pPr>
    </w:p>
    <w:p w14:paraId="4F96154D" w14:textId="77777777" w:rsidR="007E3D83" w:rsidRPr="00EB3343" w:rsidRDefault="007E3D83" w:rsidP="00EB3343">
      <w:pPr>
        <w:pStyle w:val="PlainText"/>
        <w:rPr>
          <w:ins w:id="1780" w:author="change" w:date="2023-08-19T16:39:00Z"/>
          <w:rFonts w:ascii="Courier New" w:hAnsi="Courier New" w:cs="Courier New"/>
        </w:rPr>
      </w:pPr>
      <w:ins w:id="1781" w:author="change" w:date="2023-08-19T16:39:00Z">
        <w:r w:rsidRPr="00EB3343">
          <w:rPr>
            <w:rFonts w:ascii="Courier New" w:hAnsi="Courier New" w:cs="Courier New"/>
          </w:rPr>
          <w:t>HOLMES: Two Twenty-One B, Baker Street.</w:t>
        </w:r>
      </w:ins>
    </w:p>
    <w:p w14:paraId="4BBC1C44" w14:textId="77777777" w:rsidR="007E3D83" w:rsidRPr="00EB3343" w:rsidRDefault="007E3D83" w:rsidP="00EB3343">
      <w:pPr>
        <w:pStyle w:val="PlainText"/>
        <w:rPr>
          <w:ins w:id="1782" w:author="change" w:date="2023-08-19T16:39:00Z"/>
          <w:rFonts w:ascii="Courier New" w:hAnsi="Courier New" w:cs="Courier New"/>
        </w:rPr>
      </w:pPr>
    </w:p>
    <w:p w14:paraId="0A9528C2" w14:textId="77777777" w:rsidR="007E3D83" w:rsidRPr="00EB3343" w:rsidRDefault="007E3D83" w:rsidP="00EB3343">
      <w:pPr>
        <w:pStyle w:val="PlainText"/>
        <w:rPr>
          <w:ins w:id="1783" w:author="change" w:date="2023-08-19T16:39:00Z"/>
          <w:rFonts w:ascii="Courier New" w:hAnsi="Courier New" w:cs="Courier New"/>
        </w:rPr>
      </w:pPr>
      <w:ins w:id="1784" w:author="change" w:date="2023-08-19T16:39:00Z">
        <w:r w:rsidRPr="00EB3343">
          <w:rPr>
            <w:rFonts w:ascii="Courier New" w:hAnsi="Courier New" w:cs="Courier New"/>
          </w:rPr>
          <w:t xml:space="preserve">SOUND: CAB DOOR OPENS ... HOLMES AND WATSON CLIMB IN ... CAB DOOR SHUTS ... CAB DRIVES DOWN ROAD, CONTINUES IN BACKGROUND </w:t>
        </w:r>
      </w:ins>
    </w:p>
    <w:p w14:paraId="17495BF7" w14:textId="77777777" w:rsidR="007E3D83" w:rsidRPr="00EB3343" w:rsidRDefault="007E3D83" w:rsidP="00EB3343">
      <w:pPr>
        <w:pStyle w:val="PlainText"/>
        <w:rPr>
          <w:ins w:id="1785" w:author="change" w:date="2023-08-19T16:39:00Z"/>
          <w:rFonts w:ascii="Courier New" w:hAnsi="Courier New" w:cs="Courier New"/>
        </w:rPr>
      </w:pPr>
    </w:p>
    <w:p w14:paraId="7459E320" w14:textId="77777777" w:rsidR="007E3D83" w:rsidRPr="00EB3343" w:rsidRDefault="007E3D83" w:rsidP="00EB3343">
      <w:pPr>
        <w:pStyle w:val="PlainText"/>
        <w:rPr>
          <w:ins w:id="1786" w:author="change" w:date="2023-08-19T16:39:00Z"/>
          <w:rFonts w:ascii="Courier New" w:hAnsi="Courier New" w:cs="Courier New"/>
        </w:rPr>
      </w:pPr>
      <w:ins w:id="1787" w:author="change" w:date="2023-08-19T16:39:00Z">
        <w:r w:rsidRPr="00EB3343">
          <w:rPr>
            <w:rFonts w:ascii="Courier New" w:hAnsi="Courier New" w:cs="Courier New"/>
          </w:rPr>
          <w:t xml:space="preserve">WATSON: Oh, so they got married, eh? </w:t>
        </w:r>
      </w:ins>
    </w:p>
    <w:p w14:paraId="376B3F02" w14:textId="77777777" w:rsidR="007E3D83" w:rsidRPr="00EB3343" w:rsidRDefault="007E3D83" w:rsidP="00EB3343">
      <w:pPr>
        <w:pStyle w:val="PlainText"/>
        <w:rPr>
          <w:ins w:id="1788" w:author="change" w:date="2023-08-19T16:39:00Z"/>
          <w:rFonts w:ascii="Courier New" w:hAnsi="Courier New" w:cs="Courier New"/>
        </w:rPr>
      </w:pPr>
    </w:p>
    <w:p w14:paraId="285CF749" w14:textId="77777777" w:rsidR="007E3D83" w:rsidRPr="00EB3343" w:rsidRDefault="007E3D83" w:rsidP="00EB3343">
      <w:pPr>
        <w:pStyle w:val="PlainText"/>
        <w:rPr>
          <w:ins w:id="1789" w:author="change" w:date="2023-08-19T16:39:00Z"/>
          <w:rFonts w:ascii="Courier New" w:hAnsi="Courier New" w:cs="Courier New"/>
        </w:rPr>
      </w:pPr>
      <w:ins w:id="1790" w:author="change" w:date="2023-08-19T16:39:00Z">
        <w:r w:rsidRPr="00EB3343">
          <w:rPr>
            <w:rFonts w:ascii="Courier New" w:hAnsi="Courier New" w:cs="Courier New"/>
          </w:rPr>
          <w:t xml:space="preserve">HOLMES: Yes. And it may amuse you to know that I acted as witness at the ceremony. </w:t>
        </w:r>
      </w:ins>
    </w:p>
    <w:p w14:paraId="118770E8" w14:textId="77777777" w:rsidR="007E3D83" w:rsidRPr="00EB3343" w:rsidRDefault="007E3D83" w:rsidP="00EB3343">
      <w:pPr>
        <w:pStyle w:val="PlainText"/>
        <w:rPr>
          <w:ins w:id="1791" w:author="change" w:date="2023-08-19T16:39:00Z"/>
          <w:rFonts w:ascii="Courier New" w:hAnsi="Courier New" w:cs="Courier New"/>
        </w:rPr>
      </w:pPr>
    </w:p>
    <w:p w14:paraId="14032F67" w14:textId="77777777" w:rsidR="007E3D83" w:rsidRPr="00EB3343" w:rsidRDefault="007E3D83" w:rsidP="00EB3343">
      <w:pPr>
        <w:pStyle w:val="PlainText"/>
        <w:rPr>
          <w:ins w:id="1792" w:author="change" w:date="2023-08-19T16:39:00Z"/>
          <w:rFonts w:ascii="Courier New" w:hAnsi="Courier New" w:cs="Courier New"/>
        </w:rPr>
      </w:pPr>
      <w:ins w:id="1793" w:author="change" w:date="2023-08-19T16:39:00Z">
        <w:r w:rsidRPr="00EB3343">
          <w:rPr>
            <w:rFonts w:ascii="Courier New" w:hAnsi="Courier New" w:cs="Courier New"/>
          </w:rPr>
          <w:t>WATSON: You did? But how did that happen?</w:t>
        </w:r>
      </w:ins>
    </w:p>
    <w:p w14:paraId="593E41F5" w14:textId="77777777" w:rsidR="007E3D83" w:rsidRPr="00EB3343" w:rsidRDefault="007E3D83" w:rsidP="00EB3343">
      <w:pPr>
        <w:pStyle w:val="PlainText"/>
        <w:rPr>
          <w:ins w:id="1794" w:author="change" w:date="2023-08-19T16:39:00Z"/>
          <w:rFonts w:ascii="Courier New" w:hAnsi="Courier New" w:cs="Courier New"/>
        </w:rPr>
      </w:pPr>
    </w:p>
    <w:p w14:paraId="44752F0B" w14:textId="77777777" w:rsidR="007E3D83" w:rsidRPr="00EB3343" w:rsidRDefault="007E3D83" w:rsidP="00EB3343">
      <w:pPr>
        <w:pStyle w:val="PlainText"/>
        <w:rPr>
          <w:ins w:id="1795" w:author="change" w:date="2023-08-19T16:39:00Z"/>
          <w:rFonts w:ascii="Courier New" w:hAnsi="Courier New" w:cs="Courier New"/>
        </w:rPr>
      </w:pPr>
      <w:ins w:id="1796" w:author="change" w:date="2023-08-19T16:39:00Z">
        <w:r w:rsidRPr="00EB3343">
          <w:rPr>
            <w:rFonts w:ascii="Courier New" w:hAnsi="Courier New" w:cs="Courier New"/>
          </w:rPr>
          <w:t xml:space="preserve">HOLMES: (LAUGHS) Their own witness had failed to </w:t>
        </w:r>
        <w:proofErr w:type="gramStart"/>
        <w:r w:rsidRPr="00EB3343">
          <w:rPr>
            <w:rFonts w:ascii="Courier New" w:hAnsi="Courier New" w:cs="Courier New"/>
          </w:rPr>
          <w:t>appear</w:t>
        </w:r>
        <w:proofErr w:type="gramEnd"/>
        <w:r w:rsidRPr="00EB3343">
          <w:rPr>
            <w:rFonts w:ascii="Courier New" w:hAnsi="Courier New" w:cs="Courier New"/>
          </w:rPr>
          <w:t xml:space="preserve"> and I was dragged into the breach. The bride gave me this sovereign as a memento. I, uh, think I'll wear it on my watch-chain in memory of the occasion.</w:t>
        </w:r>
      </w:ins>
    </w:p>
    <w:p w14:paraId="5E9A8712" w14:textId="77777777" w:rsidR="007E3D83" w:rsidRPr="00EB3343" w:rsidRDefault="007E3D83" w:rsidP="00EB3343">
      <w:pPr>
        <w:pStyle w:val="PlainText"/>
        <w:rPr>
          <w:ins w:id="1797" w:author="change" w:date="2023-08-19T16:39:00Z"/>
          <w:rFonts w:ascii="Courier New" w:hAnsi="Courier New" w:cs="Courier New"/>
        </w:rPr>
      </w:pPr>
    </w:p>
    <w:p w14:paraId="693CA1B7" w14:textId="77777777" w:rsidR="007E3D83" w:rsidRPr="00EB3343" w:rsidRDefault="007E3D83" w:rsidP="00EB3343">
      <w:pPr>
        <w:pStyle w:val="PlainText"/>
        <w:rPr>
          <w:ins w:id="1798" w:author="change" w:date="2023-08-19T16:39:00Z"/>
          <w:rFonts w:ascii="Courier New" w:hAnsi="Courier New" w:cs="Courier New"/>
        </w:rPr>
      </w:pPr>
      <w:ins w:id="1799" w:author="change" w:date="2023-08-19T16:39:00Z">
        <w:r w:rsidRPr="00EB3343">
          <w:rPr>
            <w:rFonts w:ascii="Courier New" w:hAnsi="Courier New" w:cs="Courier New"/>
          </w:rPr>
          <w:t>WATSON: What an amazing situation. Things begin to look better for the king, don't they? Now that she's Mrs. Norton, the chances are that she won't want to expose his Majesty, after all.</w:t>
        </w:r>
      </w:ins>
    </w:p>
    <w:p w14:paraId="5614E410" w14:textId="77777777" w:rsidR="007E3D83" w:rsidRPr="00EB3343" w:rsidRDefault="007E3D83" w:rsidP="00EB3343">
      <w:pPr>
        <w:pStyle w:val="PlainText"/>
        <w:rPr>
          <w:ins w:id="1800" w:author="change" w:date="2023-08-19T16:39:00Z"/>
          <w:rFonts w:ascii="Courier New" w:hAnsi="Courier New" w:cs="Courier New"/>
        </w:rPr>
      </w:pPr>
    </w:p>
    <w:p w14:paraId="7A7E19F1" w14:textId="77777777" w:rsidR="007E3D83" w:rsidRPr="00EB3343" w:rsidRDefault="007E3D83" w:rsidP="00EB3343">
      <w:pPr>
        <w:pStyle w:val="PlainText"/>
        <w:rPr>
          <w:ins w:id="1801" w:author="change" w:date="2023-08-19T16:39:00Z"/>
          <w:rFonts w:ascii="Courier New" w:hAnsi="Courier New" w:cs="Courier New"/>
        </w:rPr>
      </w:pPr>
      <w:ins w:id="1802" w:author="change" w:date="2023-08-19T16:39:00Z">
        <w:r w:rsidRPr="00EB3343">
          <w:rPr>
            <w:rFonts w:ascii="Courier New" w:hAnsi="Courier New" w:cs="Courier New"/>
          </w:rPr>
          <w:t>HOLMES: I hope so, Watson, I hope so. But we can't afford to take any chances. I think the time is ripe for us to come to closer grips with the lady!</w:t>
        </w:r>
      </w:ins>
    </w:p>
    <w:p w14:paraId="52B6347A" w14:textId="77777777" w:rsidR="007E3D83" w:rsidRPr="00EB3343" w:rsidRDefault="007E3D83" w:rsidP="00EB3343">
      <w:pPr>
        <w:pStyle w:val="PlainText"/>
        <w:rPr>
          <w:ins w:id="1803" w:author="change" w:date="2023-08-19T16:39:00Z"/>
          <w:rFonts w:ascii="Courier New" w:hAnsi="Courier New" w:cs="Courier New"/>
        </w:rPr>
      </w:pPr>
    </w:p>
    <w:p w14:paraId="330804F6" w14:textId="77777777" w:rsidR="007E3D83" w:rsidRPr="00EB3343" w:rsidRDefault="007E3D83" w:rsidP="00EB3343">
      <w:pPr>
        <w:pStyle w:val="PlainText"/>
        <w:rPr>
          <w:ins w:id="1804" w:author="change" w:date="2023-08-19T16:39:00Z"/>
          <w:rFonts w:ascii="Courier New" w:hAnsi="Courier New" w:cs="Courier New"/>
        </w:rPr>
      </w:pPr>
      <w:ins w:id="1805" w:author="change" w:date="2023-08-19T16:39:00Z">
        <w:r w:rsidRPr="00EB3343">
          <w:rPr>
            <w:rFonts w:ascii="Courier New" w:hAnsi="Courier New" w:cs="Courier New"/>
          </w:rPr>
          <w:t>MUSIC: BRIDGE</w:t>
        </w:r>
      </w:ins>
    </w:p>
    <w:p w14:paraId="55B326A2" w14:textId="77777777" w:rsidR="007E3D83" w:rsidRPr="00EB3343" w:rsidRDefault="007E3D83" w:rsidP="00EB3343">
      <w:pPr>
        <w:pStyle w:val="PlainText"/>
        <w:rPr>
          <w:ins w:id="1806" w:author="change" w:date="2023-08-19T16:39:00Z"/>
          <w:rFonts w:ascii="Courier New" w:hAnsi="Courier New" w:cs="Courier New"/>
        </w:rPr>
      </w:pPr>
    </w:p>
    <w:p w14:paraId="54DE09D0" w14:textId="77777777" w:rsidR="007E3D83" w:rsidRPr="00EB3343" w:rsidRDefault="007E3D83" w:rsidP="00EB3343">
      <w:pPr>
        <w:pStyle w:val="PlainText"/>
        <w:rPr>
          <w:ins w:id="1807" w:author="change" w:date="2023-08-19T16:39:00Z"/>
          <w:rFonts w:ascii="Courier New" w:hAnsi="Courier New" w:cs="Courier New"/>
        </w:rPr>
      </w:pPr>
      <w:ins w:id="1808" w:author="change" w:date="2023-08-19T16:39:00Z">
        <w:r w:rsidRPr="00EB3343">
          <w:rPr>
            <w:rFonts w:ascii="Courier New" w:hAnsi="Courier New" w:cs="Courier New"/>
          </w:rPr>
          <w:t>WATSON: Well, Holmes, now that we've eaten, perhaps you'll tell me your plan.</w:t>
        </w:r>
      </w:ins>
    </w:p>
    <w:p w14:paraId="652B5F28" w14:textId="77777777" w:rsidR="007E3D83" w:rsidRPr="00EB3343" w:rsidRDefault="007E3D83" w:rsidP="00EB3343">
      <w:pPr>
        <w:pStyle w:val="PlainText"/>
        <w:rPr>
          <w:ins w:id="1809" w:author="change" w:date="2023-08-19T16:39:00Z"/>
          <w:rFonts w:ascii="Courier New" w:hAnsi="Courier New" w:cs="Courier New"/>
        </w:rPr>
      </w:pPr>
    </w:p>
    <w:p w14:paraId="4BEE5F44" w14:textId="77777777" w:rsidR="007E3D83" w:rsidRPr="00EB3343" w:rsidRDefault="007E3D83" w:rsidP="00EB3343">
      <w:pPr>
        <w:pStyle w:val="PlainText"/>
        <w:rPr>
          <w:ins w:id="1810" w:author="change" w:date="2023-08-19T16:39:00Z"/>
          <w:rFonts w:ascii="Courier New" w:hAnsi="Courier New" w:cs="Courier New"/>
        </w:rPr>
      </w:pPr>
      <w:ins w:id="1811" w:author="change" w:date="2023-08-19T16:39:00Z">
        <w:r w:rsidRPr="00EB3343">
          <w:rPr>
            <w:rFonts w:ascii="Courier New" w:hAnsi="Courier New" w:cs="Courier New"/>
          </w:rPr>
          <w:t>HOLMES: With pleasure, my dear fellow -- and while I'm so doing, I'll proceed with applying the makeup for my new disguise.</w:t>
        </w:r>
      </w:ins>
    </w:p>
    <w:p w14:paraId="12C99676" w14:textId="77777777" w:rsidR="007E3D83" w:rsidRPr="00EB3343" w:rsidRDefault="007E3D83" w:rsidP="00EB3343">
      <w:pPr>
        <w:pStyle w:val="PlainText"/>
        <w:rPr>
          <w:ins w:id="1812" w:author="change" w:date="2023-08-19T16:39:00Z"/>
          <w:rFonts w:ascii="Courier New" w:hAnsi="Courier New" w:cs="Courier New"/>
        </w:rPr>
      </w:pPr>
    </w:p>
    <w:p w14:paraId="5A9DEFC7" w14:textId="77777777" w:rsidR="007E3D83" w:rsidRPr="00EB3343" w:rsidRDefault="007E3D83" w:rsidP="00EB3343">
      <w:pPr>
        <w:pStyle w:val="PlainText"/>
        <w:rPr>
          <w:ins w:id="1813" w:author="change" w:date="2023-08-19T16:39:00Z"/>
          <w:rFonts w:ascii="Courier New" w:hAnsi="Courier New" w:cs="Courier New"/>
        </w:rPr>
      </w:pPr>
      <w:ins w:id="1814" w:author="change" w:date="2023-08-19T16:39:00Z">
        <w:r w:rsidRPr="00EB3343">
          <w:rPr>
            <w:rFonts w:ascii="Courier New" w:hAnsi="Courier New" w:cs="Courier New"/>
          </w:rPr>
          <w:t>WATSON: (AMUSED) Another disguise? What's it to be this time?</w:t>
        </w:r>
      </w:ins>
    </w:p>
    <w:p w14:paraId="780486FF" w14:textId="77777777" w:rsidR="007E3D83" w:rsidRPr="00EB3343" w:rsidRDefault="007E3D83" w:rsidP="00EB3343">
      <w:pPr>
        <w:pStyle w:val="PlainText"/>
        <w:rPr>
          <w:ins w:id="1815" w:author="change" w:date="2023-08-19T16:39:00Z"/>
          <w:rFonts w:ascii="Courier New" w:hAnsi="Courier New" w:cs="Courier New"/>
        </w:rPr>
      </w:pPr>
    </w:p>
    <w:p w14:paraId="60BBDF71" w14:textId="77777777" w:rsidR="007E3D83" w:rsidRPr="00EB3343" w:rsidRDefault="007E3D83" w:rsidP="00EB3343">
      <w:pPr>
        <w:pStyle w:val="PlainText"/>
        <w:rPr>
          <w:ins w:id="1816" w:author="change" w:date="2023-08-19T16:39:00Z"/>
          <w:rFonts w:ascii="Courier New" w:hAnsi="Courier New" w:cs="Courier New"/>
        </w:rPr>
      </w:pPr>
      <w:ins w:id="1817" w:author="change" w:date="2023-08-19T16:39:00Z">
        <w:r w:rsidRPr="00EB3343">
          <w:rPr>
            <w:rFonts w:ascii="Courier New" w:hAnsi="Courier New" w:cs="Courier New"/>
          </w:rPr>
          <w:t>HOLMES: I think the character and appearance of an amiable, simple-minded Nonconformist clergyman would be the most suited to my plan for entering Miss Adler's house.</w:t>
        </w:r>
      </w:ins>
    </w:p>
    <w:p w14:paraId="2277E72A" w14:textId="77777777" w:rsidR="007E3D83" w:rsidRPr="00EB3343" w:rsidRDefault="007E3D83" w:rsidP="00EB3343">
      <w:pPr>
        <w:pStyle w:val="PlainText"/>
        <w:rPr>
          <w:ins w:id="1818" w:author="change" w:date="2023-08-19T16:39:00Z"/>
          <w:rFonts w:ascii="Courier New" w:hAnsi="Courier New" w:cs="Courier New"/>
        </w:rPr>
      </w:pPr>
    </w:p>
    <w:p w14:paraId="6CEC0C6C" w14:textId="77777777" w:rsidR="007E3D83" w:rsidRPr="00EB3343" w:rsidRDefault="007E3D83" w:rsidP="00EB3343">
      <w:pPr>
        <w:pStyle w:val="PlainText"/>
        <w:rPr>
          <w:ins w:id="1819" w:author="change" w:date="2023-08-19T16:39:00Z"/>
          <w:rFonts w:ascii="Courier New" w:hAnsi="Courier New" w:cs="Courier New"/>
        </w:rPr>
      </w:pPr>
      <w:ins w:id="1820" w:author="change" w:date="2023-08-19T16:39:00Z">
        <w:r w:rsidRPr="00EB3343">
          <w:rPr>
            <w:rFonts w:ascii="Courier New" w:hAnsi="Courier New" w:cs="Courier New"/>
          </w:rPr>
          <w:t xml:space="preserve">WATSON: You're going to try and enter, then? </w:t>
        </w:r>
      </w:ins>
    </w:p>
    <w:p w14:paraId="36A58717" w14:textId="77777777" w:rsidR="007E3D83" w:rsidRPr="00EB3343" w:rsidRDefault="007E3D83" w:rsidP="00EB3343">
      <w:pPr>
        <w:pStyle w:val="PlainText"/>
        <w:rPr>
          <w:ins w:id="1821" w:author="change" w:date="2023-08-19T16:39:00Z"/>
          <w:rFonts w:ascii="Courier New" w:hAnsi="Courier New" w:cs="Courier New"/>
        </w:rPr>
      </w:pPr>
    </w:p>
    <w:p w14:paraId="5C8BA6A3" w14:textId="77777777" w:rsidR="00000000" w:rsidRDefault="007E3D83">
      <w:pPr>
        <w:pStyle w:val="PreformattedText"/>
        <w:rPr>
          <w:del w:id="1822" w:author="change" w:date="2023-08-19T16:39:00Z"/>
        </w:rPr>
      </w:pPr>
      <w:ins w:id="1823" w:author="change" w:date="2023-08-19T16:39:00Z">
        <w:r w:rsidRPr="00EB3343">
          <w:rPr>
            <w:rFonts w:ascii="Courier New" w:hAnsi="Courier New" w:cs="Courier New"/>
          </w:rPr>
          <w:t>HOLMES: I must,</w:t>
        </w:r>
      </w:ins>
      <w:r w:rsidRPr="00EB3343">
        <w:rPr>
          <w:rFonts w:ascii="Courier New" w:hAnsi="Courier New"/>
          <w:rPrChange w:id="1824" w:author="change" w:date="2023-08-19T16:39:00Z">
            <w:rPr/>
          </w:rPrChange>
        </w:rPr>
        <w:t xml:space="preserve"> my </w:t>
      </w:r>
      <w:del w:id="1825" w:author="change" w:date="2023-08-19T16:39:00Z">
        <w:r w:rsidR="00000000">
          <w:delText>plans very seriously menaced. It looked as if the pair might take an immediate departure, and so necessitate very prompt and energetic measures on my part. At the church door, however, they separated, he driving back to the Temple, and she to her own house. ‘I shall drive out in the park at five as usual,’ she said as she left him. I heard no more. They drove away in different directions, and I went off to make my own arrangements.”</w:delText>
        </w:r>
        <w:r w:rsidR="00000000">
          <w:cr/>
        </w:r>
      </w:del>
    </w:p>
    <w:p w14:paraId="74849D71" w14:textId="77777777" w:rsidR="00000000" w:rsidRDefault="00000000">
      <w:pPr>
        <w:pStyle w:val="PreformattedText"/>
        <w:rPr>
          <w:del w:id="1826" w:author="change" w:date="2023-08-19T16:39:00Z"/>
        </w:rPr>
      </w:pPr>
      <w:del w:id="1827" w:author="change" w:date="2023-08-19T16:39:00Z">
        <w:r>
          <w:cr/>
        </w:r>
      </w:del>
    </w:p>
    <w:p w14:paraId="1E98FD47" w14:textId="77777777" w:rsidR="00000000" w:rsidRDefault="00000000">
      <w:pPr>
        <w:pStyle w:val="PreformattedText"/>
        <w:rPr>
          <w:del w:id="1828" w:author="change" w:date="2023-08-19T16:39:00Z"/>
        </w:rPr>
      </w:pPr>
      <w:del w:id="1829" w:author="change" w:date="2023-08-19T16:39:00Z">
        <w:r>
          <w:delText>“Which are?”</w:delText>
        </w:r>
        <w:r>
          <w:cr/>
        </w:r>
      </w:del>
    </w:p>
    <w:p w14:paraId="6E393EC5" w14:textId="77777777" w:rsidR="00000000" w:rsidRDefault="00000000">
      <w:pPr>
        <w:pStyle w:val="PreformattedText"/>
        <w:rPr>
          <w:del w:id="1830" w:author="change" w:date="2023-08-19T16:39:00Z"/>
        </w:rPr>
      </w:pPr>
      <w:del w:id="1831" w:author="change" w:date="2023-08-19T16:39:00Z">
        <w:r>
          <w:cr/>
        </w:r>
      </w:del>
    </w:p>
    <w:p w14:paraId="2529EB54" w14:textId="77777777" w:rsidR="00000000" w:rsidRDefault="00000000">
      <w:pPr>
        <w:pStyle w:val="PreformattedText"/>
        <w:rPr>
          <w:del w:id="1832" w:author="change" w:date="2023-08-19T16:39:00Z"/>
        </w:rPr>
      </w:pPr>
      <w:del w:id="1833" w:author="change" w:date="2023-08-19T16:39:00Z">
        <w:r>
          <w:delText>“Some cold beef and a glass of beer,” he answered, ringing the bell. “I have been too busy to think of food, and I am likely to be busier still this evening. By the way, Doctor, I shall want your co-operation.”</w:delText>
        </w:r>
        <w:r>
          <w:cr/>
        </w:r>
      </w:del>
    </w:p>
    <w:p w14:paraId="5435AE63" w14:textId="77777777" w:rsidR="00000000" w:rsidRDefault="00000000">
      <w:pPr>
        <w:pStyle w:val="PreformattedText"/>
        <w:rPr>
          <w:del w:id="1834" w:author="change" w:date="2023-08-19T16:39:00Z"/>
        </w:rPr>
      </w:pPr>
      <w:del w:id="1835" w:author="change" w:date="2023-08-19T16:39:00Z">
        <w:r>
          <w:cr/>
        </w:r>
      </w:del>
    </w:p>
    <w:p w14:paraId="2A6FE0A3" w14:textId="77777777" w:rsidR="00000000" w:rsidRDefault="00000000">
      <w:pPr>
        <w:pStyle w:val="PreformattedText"/>
        <w:rPr>
          <w:del w:id="1836" w:author="change" w:date="2023-08-19T16:39:00Z"/>
        </w:rPr>
      </w:pPr>
      <w:del w:id="1837" w:author="change" w:date="2023-08-19T16:39:00Z">
        <w:r>
          <w:delText>“I shall be delighted.”</w:delText>
        </w:r>
        <w:r>
          <w:cr/>
        </w:r>
      </w:del>
    </w:p>
    <w:p w14:paraId="21098A6F" w14:textId="77777777" w:rsidR="00000000" w:rsidRDefault="00000000">
      <w:pPr>
        <w:pStyle w:val="PreformattedText"/>
        <w:rPr>
          <w:del w:id="1838" w:author="change" w:date="2023-08-19T16:39:00Z"/>
        </w:rPr>
      </w:pPr>
      <w:del w:id="1839" w:author="change" w:date="2023-08-19T16:39:00Z">
        <w:r>
          <w:cr/>
        </w:r>
      </w:del>
    </w:p>
    <w:p w14:paraId="0610872A" w14:textId="77777777" w:rsidR="00000000" w:rsidRDefault="00000000">
      <w:pPr>
        <w:pStyle w:val="PreformattedText"/>
        <w:rPr>
          <w:del w:id="1840" w:author="change" w:date="2023-08-19T16:39:00Z"/>
        </w:rPr>
      </w:pPr>
      <w:del w:id="1841" w:author="change" w:date="2023-08-19T16:39:00Z">
        <w:r>
          <w:delText>“You don’t mind breaking the law?”</w:delText>
        </w:r>
        <w:r>
          <w:cr/>
        </w:r>
      </w:del>
    </w:p>
    <w:p w14:paraId="431E0AA2" w14:textId="77777777" w:rsidR="00000000" w:rsidRDefault="00000000">
      <w:pPr>
        <w:pStyle w:val="PreformattedText"/>
        <w:rPr>
          <w:del w:id="1842" w:author="change" w:date="2023-08-19T16:39:00Z"/>
        </w:rPr>
      </w:pPr>
      <w:del w:id="1843" w:author="change" w:date="2023-08-19T16:39:00Z">
        <w:r>
          <w:cr/>
        </w:r>
      </w:del>
    </w:p>
    <w:p w14:paraId="728AC16A" w14:textId="77777777" w:rsidR="00000000" w:rsidRDefault="00000000">
      <w:pPr>
        <w:pStyle w:val="PreformattedText"/>
        <w:rPr>
          <w:del w:id="1844" w:author="change" w:date="2023-08-19T16:39:00Z"/>
        </w:rPr>
      </w:pPr>
      <w:del w:id="1845" w:author="change" w:date="2023-08-19T16:39:00Z">
        <w:r>
          <w:delText>“Not in the least.”</w:delText>
        </w:r>
        <w:r>
          <w:cr/>
        </w:r>
      </w:del>
    </w:p>
    <w:p w14:paraId="502AF42C" w14:textId="77777777" w:rsidR="00000000" w:rsidRDefault="00000000">
      <w:pPr>
        <w:pStyle w:val="PreformattedText"/>
        <w:rPr>
          <w:del w:id="1846" w:author="change" w:date="2023-08-19T16:39:00Z"/>
        </w:rPr>
      </w:pPr>
      <w:del w:id="1847" w:author="change" w:date="2023-08-19T16:39:00Z">
        <w:r>
          <w:cr/>
        </w:r>
      </w:del>
    </w:p>
    <w:p w14:paraId="1AE60EC8" w14:textId="77777777" w:rsidR="00000000" w:rsidRDefault="00000000">
      <w:pPr>
        <w:pStyle w:val="PreformattedText"/>
        <w:rPr>
          <w:del w:id="1848" w:author="change" w:date="2023-08-19T16:39:00Z"/>
        </w:rPr>
      </w:pPr>
      <w:del w:id="1849" w:author="change" w:date="2023-08-19T16:39:00Z">
        <w:r>
          <w:delText>“Nor running a chance of arrest?”</w:delText>
        </w:r>
        <w:r>
          <w:cr/>
        </w:r>
      </w:del>
    </w:p>
    <w:p w14:paraId="06D1DD7C" w14:textId="77777777" w:rsidR="00000000" w:rsidRDefault="00000000">
      <w:pPr>
        <w:pStyle w:val="PreformattedText"/>
        <w:rPr>
          <w:del w:id="1850" w:author="change" w:date="2023-08-19T16:39:00Z"/>
        </w:rPr>
      </w:pPr>
      <w:del w:id="1851" w:author="change" w:date="2023-08-19T16:39:00Z">
        <w:r>
          <w:cr/>
        </w:r>
      </w:del>
    </w:p>
    <w:p w14:paraId="3C2A94D2" w14:textId="77777777" w:rsidR="00000000" w:rsidRDefault="00000000">
      <w:pPr>
        <w:pStyle w:val="PreformattedText"/>
        <w:rPr>
          <w:del w:id="1852" w:author="change" w:date="2023-08-19T16:39:00Z"/>
        </w:rPr>
      </w:pPr>
      <w:del w:id="1853" w:author="change" w:date="2023-08-19T16:39:00Z">
        <w:r>
          <w:delText>“Not in a good cause.”</w:delText>
        </w:r>
        <w:r>
          <w:cr/>
        </w:r>
      </w:del>
    </w:p>
    <w:p w14:paraId="489C0DA9" w14:textId="77777777" w:rsidR="00000000" w:rsidRDefault="00000000">
      <w:pPr>
        <w:pStyle w:val="PreformattedText"/>
        <w:rPr>
          <w:del w:id="1854" w:author="change" w:date="2023-08-19T16:39:00Z"/>
        </w:rPr>
      </w:pPr>
      <w:del w:id="1855" w:author="change" w:date="2023-08-19T16:39:00Z">
        <w:r>
          <w:cr/>
        </w:r>
      </w:del>
    </w:p>
    <w:p w14:paraId="25C4F047" w14:textId="77777777" w:rsidR="00000000" w:rsidRDefault="00000000">
      <w:pPr>
        <w:pStyle w:val="PreformattedText"/>
        <w:rPr>
          <w:del w:id="1856" w:author="change" w:date="2023-08-19T16:39:00Z"/>
        </w:rPr>
      </w:pPr>
      <w:del w:id="1857" w:author="change" w:date="2023-08-19T16:39:00Z">
        <w:r>
          <w:delText>“Oh, the cause is excellent!”</w:delText>
        </w:r>
        <w:r>
          <w:cr/>
        </w:r>
      </w:del>
    </w:p>
    <w:p w14:paraId="0F428C24" w14:textId="77777777" w:rsidR="00000000" w:rsidRDefault="00000000">
      <w:pPr>
        <w:pStyle w:val="PreformattedText"/>
        <w:rPr>
          <w:del w:id="1858" w:author="change" w:date="2023-08-19T16:39:00Z"/>
        </w:rPr>
      </w:pPr>
      <w:del w:id="1859" w:author="change" w:date="2023-08-19T16:39:00Z">
        <w:r>
          <w:cr/>
        </w:r>
      </w:del>
    </w:p>
    <w:p w14:paraId="07070B56" w14:textId="77777777" w:rsidR="00000000" w:rsidRDefault="00000000">
      <w:pPr>
        <w:pStyle w:val="PreformattedText"/>
        <w:rPr>
          <w:del w:id="1860" w:author="change" w:date="2023-08-19T16:39:00Z"/>
        </w:rPr>
      </w:pPr>
      <w:del w:id="1861" w:author="change" w:date="2023-08-19T16:39:00Z">
        <w:r>
          <w:delText>“Then I am your man.”</w:delText>
        </w:r>
        <w:r>
          <w:cr/>
        </w:r>
      </w:del>
    </w:p>
    <w:p w14:paraId="344A95F2" w14:textId="77777777" w:rsidR="00000000" w:rsidRDefault="00000000">
      <w:pPr>
        <w:pStyle w:val="PreformattedText"/>
        <w:rPr>
          <w:del w:id="1862" w:author="change" w:date="2023-08-19T16:39:00Z"/>
        </w:rPr>
      </w:pPr>
      <w:del w:id="1863" w:author="change" w:date="2023-08-19T16:39:00Z">
        <w:r>
          <w:cr/>
        </w:r>
      </w:del>
    </w:p>
    <w:p w14:paraId="0C083005" w14:textId="77777777" w:rsidR="00000000" w:rsidRDefault="00000000">
      <w:pPr>
        <w:pStyle w:val="PreformattedText"/>
        <w:rPr>
          <w:del w:id="1864" w:author="change" w:date="2023-08-19T16:39:00Z"/>
        </w:rPr>
      </w:pPr>
      <w:del w:id="1865" w:author="change" w:date="2023-08-19T16:39:00Z">
        <w:r>
          <w:delText>“I was</w:delText>
        </w:r>
      </w:del>
      <w:proofErr w:type="gramStart"/>
      <w:ins w:id="1866" w:author="change" w:date="2023-08-19T16:39:00Z">
        <w:r w:rsidR="007E3D83" w:rsidRPr="00EB3343">
          <w:rPr>
            <w:rFonts w:ascii="Courier New" w:hAnsi="Courier New" w:cs="Courier New"/>
          </w:rPr>
          <w:t>dear</w:t>
        </w:r>
        <w:proofErr w:type="gramEnd"/>
        <w:r w:rsidR="007E3D83" w:rsidRPr="00EB3343">
          <w:rPr>
            <w:rFonts w:ascii="Courier New" w:hAnsi="Courier New" w:cs="Courier New"/>
          </w:rPr>
          <w:t xml:space="preserve"> fellow. I'm</w:t>
        </w:r>
      </w:ins>
      <w:r w:rsidR="007E3D83" w:rsidRPr="00EB3343">
        <w:rPr>
          <w:rFonts w:ascii="Courier New" w:hAnsi="Courier New"/>
          <w:rPrChange w:id="1867" w:author="change" w:date="2023-08-19T16:39:00Z">
            <w:rPr/>
          </w:rPrChange>
        </w:rPr>
        <w:t xml:space="preserve"> sure </w:t>
      </w:r>
      <w:del w:id="1868" w:author="change" w:date="2023-08-19T16:39:00Z">
        <w:r>
          <w:delText>that I might rely on you.”</w:delText>
        </w:r>
        <w:r>
          <w:cr/>
        </w:r>
      </w:del>
    </w:p>
    <w:p w14:paraId="3126D8CE" w14:textId="77777777" w:rsidR="00000000" w:rsidRDefault="00000000">
      <w:pPr>
        <w:pStyle w:val="PreformattedText"/>
        <w:rPr>
          <w:del w:id="1869" w:author="change" w:date="2023-08-19T16:39:00Z"/>
        </w:rPr>
      </w:pPr>
      <w:del w:id="1870" w:author="change" w:date="2023-08-19T16:39:00Z">
        <w:r>
          <w:cr/>
        </w:r>
      </w:del>
    </w:p>
    <w:p w14:paraId="609E7911" w14:textId="77777777" w:rsidR="00000000" w:rsidRDefault="00000000">
      <w:pPr>
        <w:pStyle w:val="PreformattedText"/>
        <w:rPr>
          <w:del w:id="1871" w:author="change" w:date="2023-08-19T16:39:00Z"/>
        </w:rPr>
      </w:pPr>
      <w:del w:id="1872" w:author="change" w:date="2023-08-19T16:39:00Z">
        <w:r>
          <w:delText>“But what</w:delText>
        </w:r>
      </w:del>
      <w:ins w:id="1873" w:author="change" w:date="2023-08-19T16:39:00Z">
        <w:r w:rsidR="007E3D83" w:rsidRPr="00EB3343">
          <w:rPr>
            <w:rFonts w:ascii="Courier New" w:hAnsi="Courier New" w:cs="Courier New"/>
          </w:rPr>
          <w:t>the photograph</w:t>
        </w:r>
      </w:ins>
      <w:r w:rsidR="007E3D83" w:rsidRPr="00EB3343">
        <w:rPr>
          <w:rFonts w:ascii="Courier New" w:hAnsi="Courier New"/>
          <w:rPrChange w:id="1874" w:author="change" w:date="2023-08-19T16:39:00Z">
            <w:rPr/>
          </w:rPrChange>
        </w:rPr>
        <w:t xml:space="preserve"> is </w:t>
      </w:r>
      <w:del w:id="1875" w:author="change" w:date="2023-08-19T16:39:00Z">
        <w:r>
          <w:delText>it you wish?”</w:delText>
        </w:r>
        <w:r>
          <w:cr/>
        </w:r>
      </w:del>
    </w:p>
    <w:p w14:paraId="3A9767AE" w14:textId="77777777" w:rsidR="00000000" w:rsidRDefault="00000000">
      <w:pPr>
        <w:pStyle w:val="PreformattedText"/>
        <w:rPr>
          <w:del w:id="1876" w:author="change" w:date="2023-08-19T16:39:00Z"/>
        </w:rPr>
      </w:pPr>
      <w:del w:id="1877" w:author="change" w:date="2023-08-19T16:39:00Z">
        <w:r>
          <w:cr/>
        </w:r>
      </w:del>
    </w:p>
    <w:p w14:paraId="073C60F0" w14:textId="185505D1" w:rsidR="007E3D83" w:rsidRPr="00EB3343" w:rsidRDefault="00000000" w:rsidP="00EB3343">
      <w:pPr>
        <w:pStyle w:val="PlainText"/>
        <w:rPr>
          <w:rFonts w:ascii="Courier New" w:hAnsi="Courier New"/>
          <w:rPrChange w:id="1878" w:author="change" w:date="2023-08-19T16:39:00Z">
            <w:rPr/>
          </w:rPrChange>
        </w:rPr>
        <w:pPrChange w:id="1879" w:author="change" w:date="2023-08-19T16:39:00Z">
          <w:pPr>
            <w:pStyle w:val="PreformattedText"/>
          </w:pPr>
        </w:pPrChange>
      </w:pPr>
      <w:del w:id="1880" w:author="change" w:date="2023-08-19T16:39:00Z">
        <w:r>
          <w:delText>“When Mrs. Turner has brought in the tray I will make it clear to you. Now,” he said as he turned hungrily on the simple fare that our landlady had provided, “I must discuss it while I eat, for I have not much time. It is nearly five now. In two hours we must be on the scene of action.</w:delText>
        </w:r>
      </w:del>
      <w:ins w:id="1881" w:author="change" w:date="2023-08-19T16:39:00Z">
        <w:r w:rsidR="007E3D83" w:rsidRPr="00EB3343">
          <w:rPr>
            <w:rFonts w:ascii="Courier New" w:hAnsi="Courier New" w:cs="Courier New"/>
          </w:rPr>
          <w:t>there.</w:t>
        </w:r>
      </w:ins>
      <w:r w:rsidR="007E3D83" w:rsidRPr="00EB3343">
        <w:rPr>
          <w:rFonts w:ascii="Courier New" w:hAnsi="Courier New"/>
          <w:rPrChange w:id="1882" w:author="change" w:date="2023-08-19T16:39:00Z">
            <w:rPr/>
          </w:rPrChange>
        </w:rPr>
        <w:t xml:space="preserve"> Miss </w:t>
      </w:r>
      <w:del w:id="1883" w:author="change" w:date="2023-08-19T16:39:00Z">
        <w:r>
          <w:delText>Irene,</w:delText>
        </w:r>
      </w:del>
      <w:ins w:id="1884" w:author="change" w:date="2023-08-19T16:39:00Z">
        <w:r w:rsidR="007E3D83" w:rsidRPr="00EB3343">
          <w:rPr>
            <w:rFonts w:ascii="Courier New" w:hAnsi="Courier New" w:cs="Courier New"/>
          </w:rPr>
          <w:t>Adler --</w:t>
        </w:r>
      </w:ins>
      <w:r w:rsidR="007E3D83" w:rsidRPr="00EB3343">
        <w:rPr>
          <w:rFonts w:ascii="Courier New" w:hAnsi="Courier New"/>
          <w:rPrChange w:id="1885" w:author="change" w:date="2023-08-19T16:39:00Z">
            <w:rPr/>
          </w:rPrChange>
        </w:rPr>
        <w:t xml:space="preserve"> or</w:t>
      </w:r>
      <w:del w:id="1886" w:author="change" w:date="2023-08-19T16:39:00Z">
        <w:r>
          <w:delText xml:space="preserve"> Madame</w:delText>
        </w:r>
      </w:del>
      <w:r w:rsidR="007E3D83" w:rsidRPr="00EB3343">
        <w:rPr>
          <w:rFonts w:ascii="Courier New" w:hAnsi="Courier New"/>
          <w:rPrChange w:id="1887" w:author="change" w:date="2023-08-19T16:39:00Z">
            <w:rPr/>
          </w:rPrChange>
        </w:rPr>
        <w:t xml:space="preserve">, rather, </w:t>
      </w:r>
      <w:del w:id="1888" w:author="change" w:date="2023-08-19T16:39:00Z">
        <w:r>
          <w:delText>returns</w:delText>
        </w:r>
      </w:del>
      <w:ins w:id="1889" w:author="change" w:date="2023-08-19T16:39:00Z">
        <w:r w:rsidR="007E3D83" w:rsidRPr="00EB3343">
          <w:rPr>
            <w:rFonts w:ascii="Courier New" w:hAnsi="Courier New" w:cs="Courier New"/>
          </w:rPr>
          <w:t>Mrs. Norton -- will return</w:t>
        </w:r>
      </w:ins>
      <w:r w:rsidR="007E3D83" w:rsidRPr="00EB3343">
        <w:rPr>
          <w:rFonts w:ascii="Courier New" w:hAnsi="Courier New"/>
          <w:rPrChange w:id="1890" w:author="change" w:date="2023-08-19T16:39:00Z">
            <w:rPr/>
          </w:rPrChange>
        </w:rPr>
        <w:t xml:space="preserve"> from her drive </w:t>
      </w:r>
      <w:ins w:id="1891" w:author="change" w:date="2023-08-19T16:39:00Z">
        <w:r w:rsidR="007E3D83" w:rsidRPr="00EB3343">
          <w:rPr>
            <w:rFonts w:ascii="Courier New" w:hAnsi="Courier New" w:cs="Courier New"/>
          </w:rPr>
          <w:t xml:space="preserve">in the park </w:t>
        </w:r>
      </w:ins>
      <w:r w:rsidR="007E3D83" w:rsidRPr="00EB3343">
        <w:rPr>
          <w:rFonts w:ascii="Courier New" w:hAnsi="Courier New"/>
          <w:rPrChange w:id="1892" w:author="change" w:date="2023-08-19T16:39:00Z">
            <w:rPr/>
          </w:rPrChange>
        </w:rPr>
        <w:t xml:space="preserve">at </w:t>
      </w:r>
      <w:del w:id="1893" w:author="change" w:date="2023-08-19T16:39:00Z">
        <w:r>
          <w:delText>seven</w:delText>
        </w:r>
      </w:del>
      <w:ins w:id="1894" w:author="change" w:date="2023-08-19T16:39:00Z">
        <w:r w:rsidR="007E3D83" w:rsidRPr="00EB3343">
          <w:rPr>
            <w:rFonts w:ascii="Courier New" w:hAnsi="Courier New" w:cs="Courier New"/>
          </w:rPr>
          <w:t>six-thirty</w:t>
        </w:r>
      </w:ins>
      <w:r w:rsidR="007E3D83" w:rsidRPr="00EB3343">
        <w:rPr>
          <w:rFonts w:ascii="Courier New" w:hAnsi="Courier New"/>
          <w:rPrChange w:id="1895" w:author="change" w:date="2023-08-19T16:39:00Z">
            <w:rPr/>
          </w:rPrChange>
        </w:rPr>
        <w:t>. We must be at Briony Lodge to meet her</w:t>
      </w:r>
      <w:del w:id="1896" w:author="change" w:date="2023-08-19T16:39:00Z">
        <w:r>
          <w:delText>.”</w:delText>
        </w:r>
        <w:r>
          <w:cr/>
        </w:r>
      </w:del>
      <w:ins w:id="1897" w:author="change" w:date="2023-08-19T16:39:00Z">
        <w:r w:rsidR="007E3D83" w:rsidRPr="00EB3343">
          <w:rPr>
            <w:rFonts w:ascii="Courier New" w:hAnsi="Courier New" w:cs="Courier New"/>
          </w:rPr>
          <w:t>.</w:t>
        </w:r>
      </w:ins>
    </w:p>
    <w:p w14:paraId="325F9A06" w14:textId="77777777" w:rsidR="007E3D83" w:rsidRPr="00EB3343" w:rsidRDefault="007E3D83" w:rsidP="00EB3343">
      <w:pPr>
        <w:pStyle w:val="PlainText"/>
        <w:rPr>
          <w:rFonts w:ascii="Courier New" w:hAnsi="Courier New"/>
          <w:rPrChange w:id="1898" w:author="change" w:date="2023-08-19T16:39:00Z">
            <w:rPr/>
          </w:rPrChange>
        </w:rPr>
      </w:pPr>
    </w:p>
    <w:p w14:paraId="10CCE8B0" w14:textId="77777777" w:rsidR="00000000" w:rsidRDefault="00000000">
      <w:pPr>
        <w:pStyle w:val="PreformattedText"/>
        <w:rPr>
          <w:del w:id="1899" w:author="change" w:date="2023-08-19T16:39:00Z"/>
        </w:rPr>
      </w:pPr>
    </w:p>
    <w:p w14:paraId="18A4B2EC" w14:textId="55E8DC11" w:rsidR="007E3D83" w:rsidRPr="00EB3343" w:rsidRDefault="00000000" w:rsidP="00EB3343">
      <w:pPr>
        <w:pStyle w:val="PlainText"/>
        <w:rPr>
          <w:rFonts w:ascii="Courier New" w:hAnsi="Courier New"/>
          <w:rPrChange w:id="1900" w:author="change" w:date="2023-08-19T16:39:00Z">
            <w:rPr/>
          </w:rPrChange>
        </w:rPr>
        <w:pPrChange w:id="1901" w:author="change" w:date="2023-08-19T16:39:00Z">
          <w:pPr>
            <w:pStyle w:val="PreformattedText"/>
          </w:pPr>
        </w:pPrChange>
      </w:pPr>
      <w:del w:id="1902" w:author="change" w:date="2023-08-19T16:39:00Z">
        <w:r>
          <w:delText>“</w:delText>
        </w:r>
      </w:del>
      <w:ins w:id="1903" w:author="change" w:date="2023-08-19T16:39:00Z">
        <w:r w:rsidR="007E3D83" w:rsidRPr="00EB3343">
          <w:rPr>
            <w:rFonts w:ascii="Courier New" w:hAnsi="Courier New" w:cs="Courier New"/>
          </w:rPr>
          <w:t xml:space="preserve">WATSON: </w:t>
        </w:r>
      </w:ins>
      <w:r w:rsidR="007E3D83" w:rsidRPr="00EB3343">
        <w:rPr>
          <w:rFonts w:ascii="Courier New" w:hAnsi="Courier New"/>
          <w:rPrChange w:id="1904" w:author="change" w:date="2023-08-19T16:39:00Z">
            <w:rPr/>
          </w:rPrChange>
        </w:rPr>
        <w:t>And what then</w:t>
      </w:r>
      <w:del w:id="1905" w:author="change" w:date="2023-08-19T16:39:00Z">
        <w:r>
          <w:delText>?”</w:delText>
        </w:r>
        <w:r>
          <w:cr/>
        </w:r>
      </w:del>
      <w:ins w:id="1906" w:author="change" w:date="2023-08-19T16:39:00Z">
        <w:r w:rsidR="007E3D83" w:rsidRPr="00EB3343">
          <w:rPr>
            <w:rFonts w:ascii="Courier New" w:hAnsi="Courier New" w:cs="Courier New"/>
          </w:rPr>
          <w:t>?</w:t>
        </w:r>
      </w:ins>
    </w:p>
    <w:p w14:paraId="0170B9F1" w14:textId="77777777" w:rsidR="007E3D83" w:rsidRPr="00EB3343" w:rsidRDefault="007E3D83" w:rsidP="00EB3343">
      <w:pPr>
        <w:pStyle w:val="PlainText"/>
        <w:rPr>
          <w:rFonts w:ascii="Courier New" w:hAnsi="Courier New"/>
          <w:rPrChange w:id="1907" w:author="change" w:date="2023-08-19T16:39:00Z">
            <w:rPr/>
          </w:rPrChange>
        </w:rPr>
      </w:pPr>
    </w:p>
    <w:p w14:paraId="614F5516" w14:textId="77777777" w:rsidR="00000000" w:rsidRDefault="00000000">
      <w:pPr>
        <w:pStyle w:val="PreformattedText"/>
        <w:rPr>
          <w:del w:id="1908" w:author="change" w:date="2023-08-19T16:39:00Z"/>
        </w:rPr>
      </w:pPr>
    </w:p>
    <w:p w14:paraId="5C99FA7C" w14:textId="0F1E89E0" w:rsidR="007E3D83" w:rsidRPr="00EB3343" w:rsidRDefault="00000000" w:rsidP="00EB3343">
      <w:pPr>
        <w:pStyle w:val="PlainText"/>
        <w:rPr>
          <w:rFonts w:ascii="Courier New" w:hAnsi="Courier New"/>
          <w:rPrChange w:id="1909" w:author="change" w:date="2023-08-19T16:39:00Z">
            <w:rPr/>
          </w:rPrChange>
        </w:rPr>
        <w:pPrChange w:id="1910" w:author="change" w:date="2023-08-19T16:39:00Z">
          <w:pPr>
            <w:pStyle w:val="PreformattedText"/>
          </w:pPr>
        </w:pPrChange>
      </w:pPr>
      <w:del w:id="1911" w:author="change" w:date="2023-08-19T16:39:00Z">
        <w:r>
          <w:delText>“</w:delText>
        </w:r>
      </w:del>
      <w:ins w:id="1912" w:author="change" w:date="2023-08-19T16:39:00Z">
        <w:r w:rsidR="007E3D83" w:rsidRPr="00EB3343">
          <w:rPr>
            <w:rFonts w:ascii="Courier New" w:hAnsi="Courier New" w:cs="Courier New"/>
          </w:rPr>
          <w:t xml:space="preserve">HOLMES: </w:t>
        </w:r>
      </w:ins>
      <w:r w:rsidR="007E3D83" w:rsidRPr="00EB3343">
        <w:rPr>
          <w:rFonts w:ascii="Courier New" w:hAnsi="Courier New"/>
          <w:rPrChange w:id="1913" w:author="change" w:date="2023-08-19T16:39:00Z">
            <w:rPr/>
          </w:rPrChange>
        </w:rPr>
        <w:t xml:space="preserve">You must leave that to me. </w:t>
      </w:r>
      <w:del w:id="1914" w:author="change" w:date="2023-08-19T16:39:00Z">
        <w:r>
          <w:delText>I have</w:delText>
        </w:r>
      </w:del>
      <w:ins w:id="1915" w:author="change" w:date="2023-08-19T16:39:00Z">
        <w:r w:rsidR="007E3D83" w:rsidRPr="00EB3343">
          <w:rPr>
            <w:rFonts w:ascii="Courier New" w:hAnsi="Courier New" w:cs="Courier New"/>
          </w:rPr>
          <w:t>I've</w:t>
        </w:r>
      </w:ins>
      <w:r w:rsidR="007E3D83" w:rsidRPr="00EB3343">
        <w:rPr>
          <w:rFonts w:ascii="Courier New" w:hAnsi="Courier New"/>
          <w:rPrChange w:id="1916" w:author="change" w:date="2023-08-19T16:39:00Z">
            <w:rPr/>
          </w:rPrChange>
        </w:rPr>
        <w:t xml:space="preserve"> already </w:t>
      </w:r>
      <w:del w:id="1917" w:author="change" w:date="2023-08-19T16:39:00Z">
        <w:r>
          <w:delText>arranged what is to occur</w:delText>
        </w:r>
      </w:del>
      <w:ins w:id="1918" w:author="change" w:date="2023-08-19T16:39:00Z">
        <w:r w:rsidR="007E3D83" w:rsidRPr="00EB3343">
          <w:rPr>
            <w:rFonts w:ascii="Courier New" w:hAnsi="Courier New" w:cs="Courier New"/>
          </w:rPr>
          <w:t>made my arrangements</w:t>
        </w:r>
      </w:ins>
      <w:r w:rsidR="007E3D83" w:rsidRPr="00EB3343">
        <w:rPr>
          <w:rFonts w:ascii="Courier New" w:hAnsi="Courier New"/>
          <w:rPrChange w:id="1919" w:author="change" w:date="2023-08-19T16:39:00Z">
            <w:rPr/>
          </w:rPrChange>
        </w:rPr>
        <w:t>. There is only one point on which I must insist</w:t>
      </w:r>
      <w:del w:id="1920" w:author="change" w:date="2023-08-19T16:39:00Z">
        <w:r>
          <w:delText>. You</w:delText>
        </w:r>
      </w:del>
      <w:ins w:id="1921" w:author="change" w:date="2023-08-19T16:39:00Z">
        <w:r w:rsidR="007E3D83" w:rsidRPr="00EB3343">
          <w:rPr>
            <w:rFonts w:ascii="Courier New" w:hAnsi="Courier New" w:cs="Courier New"/>
          </w:rPr>
          <w:t xml:space="preserve"> -- you</w:t>
        </w:r>
      </w:ins>
      <w:r w:rsidR="007E3D83" w:rsidRPr="00EB3343">
        <w:rPr>
          <w:rFonts w:ascii="Courier New" w:hAnsi="Courier New"/>
          <w:rPrChange w:id="1922" w:author="change" w:date="2023-08-19T16:39:00Z">
            <w:rPr/>
          </w:rPrChange>
        </w:rPr>
        <w:t xml:space="preserve"> must not interfere, come what may. You understand</w:t>
      </w:r>
      <w:del w:id="1923" w:author="change" w:date="2023-08-19T16:39:00Z">
        <w:r>
          <w:delText>?”</w:delText>
        </w:r>
        <w:r>
          <w:cr/>
        </w:r>
      </w:del>
      <w:ins w:id="1924" w:author="change" w:date="2023-08-19T16:39:00Z">
        <w:r w:rsidR="007E3D83" w:rsidRPr="00EB3343">
          <w:rPr>
            <w:rFonts w:ascii="Courier New" w:hAnsi="Courier New" w:cs="Courier New"/>
          </w:rPr>
          <w:t>?</w:t>
        </w:r>
      </w:ins>
    </w:p>
    <w:p w14:paraId="1A2B6023" w14:textId="77777777" w:rsidR="007E3D83" w:rsidRPr="00EB3343" w:rsidRDefault="007E3D83" w:rsidP="00EB3343">
      <w:pPr>
        <w:pStyle w:val="PlainText"/>
        <w:rPr>
          <w:rFonts w:ascii="Courier New" w:hAnsi="Courier New"/>
          <w:rPrChange w:id="1925" w:author="change" w:date="2023-08-19T16:39:00Z">
            <w:rPr/>
          </w:rPrChange>
        </w:rPr>
      </w:pPr>
    </w:p>
    <w:p w14:paraId="219C10F9" w14:textId="77777777" w:rsidR="00000000" w:rsidRDefault="00000000">
      <w:pPr>
        <w:pStyle w:val="PreformattedText"/>
        <w:rPr>
          <w:del w:id="1926" w:author="change" w:date="2023-08-19T16:39:00Z"/>
        </w:rPr>
      </w:pPr>
    </w:p>
    <w:p w14:paraId="0D13CBAD" w14:textId="75EB801E" w:rsidR="007E3D83" w:rsidRPr="00EB3343" w:rsidRDefault="00000000" w:rsidP="00EB3343">
      <w:pPr>
        <w:pStyle w:val="PlainText"/>
        <w:rPr>
          <w:rFonts w:ascii="Courier New" w:hAnsi="Courier New"/>
          <w:rPrChange w:id="1927" w:author="change" w:date="2023-08-19T16:39:00Z">
            <w:rPr/>
          </w:rPrChange>
        </w:rPr>
        <w:pPrChange w:id="1928" w:author="change" w:date="2023-08-19T16:39:00Z">
          <w:pPr>
            <w:pStyle w:val="PreformattedText"/>
          </w:pPr>
        </w:pPrChange>
      </w:pPr>
      <w:del w:id="1929" w:author="change" w:date="2023-08-19T16:39:00Z">
        <w:r>
          <w:delText>“I am</w:delText>
        </w:r>
      </w:del>
      <w:ins w:id="1930" w:author="change" w:date="2023-08-19T16:39:00Z">
        <w:r w:rsidR="007E3D83" w:rsidRPr="00EB3343">
          <w:rPr>
            <w:rFonts w:ascii="Courier New" w:hAnsi="Courier New" w:cs="Courier New"/>
          </w:rPr>
          <w:t>WATSON: I'm</w:t>
        </w:r>
      </w:ins>
      <w:r w:rsidR="007E3D83" w:rsidRPr="00EB3343">
        <w:rPr>
          <w:rFonts w:ascii="Courier New" w:hAnsi="Courier New"/>
          <w:rPrChange w:id="1931" w:author="change" w:date="2023-08-19T16:39:00Z">
            <w:rPr/>
          </w:rPrChange>
        </w:rPr>
        <w:t xml:space="preserve"> to </w:t>
      </w:r>
      <w:del w:id="1932" w:author="change" w:date="2023-08-19T16:39:00Z">
        <w:r>
          <w:delText>be</w:delText>
        </w:r>
      </w:del>
      <w:ins w:id="1933" w:author="change" w:date="2023-08-19T16:39:00Z">
        <w:r w:rsidR="007E3D83" w:rsidRPr="00EB3343">
          <w:rPr>
            <w:rFonts w:ascii="Courier New" w:hAnsi="Courier New" w:cs="Courier New"/>
          </w:rPr>
          <w:t>remain</w:t>
        </w:r>
      </w:ins>
      <w:r w:rsidR="007E3D83" w:rsidRPr="00EB3343">
        <w:rPr>
          <w:rFonts w:ascii="Courier New" w:hAnsi="Courier New"/>
          <w:rPrChange w:id="1934" w:author="change" w:date="2023-08-19T16:39:00Z">
            <w:rPr/>
          </w:rPrChange>
        </w:rPr>
        <w:t xml:space="preserve"> neutral</w:t>
      </w:r>
      <w:del w:id="1935" w:author="change" w:date="2023-08-19T16:39:00Z">
        <w:r>
          <w:delText>?”</w:delText>
        </w:r>
        <w:r>
          <w:cr/>
        </w:r>
      </w:del>
      <w:ins w:id="1936" w:author="change" w:date="2023-08-19T16:39:00Z">
        <w:r w:rsidR="007E3D83" w:rsidRPr="00EB3343">
          <w:rPr>
            <w:rFonts w:ascii="Courier New" w:hAnsi="Courier New" w:cs="Courier New"/>
          </w:rPr>
          <w:t>?</w:t>
        </w:r>
      </w:ins>
    </w:p>
    <w:p w14:paraId="4B795EB9" w14:textId="77777777" w:rsidR="007E3D83" w:rsidRPr="00EB3343" w:rsidRDefault="007E3D83" w:rsidP="00EB3343">
      <w:pPr>
        <w:pStyle w:val="PlainText"/>
        <w:rPr>
          <w:rFonts w:ascii="Courier New" w:hAnsi="Courier New"/>
          <w:rPrChange w:id="1937" w:author="change" w:date="2023-08-19T16:39:00Z">
            <w:rPr/>
          </w:rPrChange>
        </w:rPr>
      </w:pPr>
    </w:p>
    <w:p w14:paraId="669EFBCD" w14:textId="77777777" w:rsidR="00000000" w:rsidRDefault="00000000">
      <w:pPr>
        <w:pStyle w:val="PreformattedText"/>
        <w:rPr>
          <w:del w:id="1938" w:author="change" w:date="2023-08-19T16:39:00Z"/>
        </w:rPr>
      </w:pPr>
    </w:p>
    <w:p w14:paraId="2E58D6D1" w14:textId="77777777" w:rsidR="00000000" w:rsidRDefault="00000000">
      <w:pPr>
        <w:pStyle w:val="PreformattedText"/>
        <w:rPr>
          <w:del w:id="1939" w:author="change" w:date="2023-08-19T16:39:00Z"/>
        </w:rPr>
      </w:pPr>
      <w:del w:id="1940" w:author="change" w:date="2023-08-19T16:39:00Z">
        <w:r>
          <w:delText>“To do nothing whatever.</w:delText>
        </w:r>
      </w:del>
      <w:ins w:id="1941" w:author="change" w:date="2023-08-19T16:39:00Z">
        <w:r w:rsidR="007E3D83" w:rsidRPr="00EB3343">
          <w:rPr>
            <w:rFonts w:ascii="Courier New" w:hAnsi="Courier New" w:cs="Courier New"/>
          </w:rPr>
          <w:t>HOLMES: Yes.</w:t>
        </w:r>
      </w:ins>
      <w:r w:rsidR="007E3D83" w:rsidRPr="00EB3343">
        <w:rPr>
          <w:rFonts w:ascii="Courier New" w:hAnsi="Courier New"/>
          <w:rPrChange w:id="1942" w:author="change" w:date="2023-08-19T16:39:00Z">
            <w:rPr/>
          </w:rPrChange>
        </w:rPr>
        <w:t xml:space="preserve"> There will </w:t>
      </w:r>
      <w:del w:id="1943" w:author="change" w:date="2023-08-19T16:39:00Z">
        <w:r>
          <w:delText xml:space="preserve">probably </w:delText>
        </w:r>
      </w:del>
      <w:r w:rsidR="007E3D83" w:rsidRPr="00EB3343">
        <w:rPr>
          <w:rFonts w:ascii="Courier New" w:hAnsi="Courier New"/>
          <w:rPrChange w:id="1944" w:author="change" w:date="2023-08-19T16:39:00Z">
            <w:rPr/>
          </w:rPrChange>
        </w:rPr>
        <w:t xml:space="preserve">be some small unpleasantness. </w:t>
      </w:r>
      <w:del w:id="1945" w:author="change" w:date="2023-08-19T16:39:00Z">
        <w:r>
          <w:delText>Do not</w:delText>
        </w:r>
      </w:del>
      <w:ins w:id="1946" w:author="change" w:date="2023-08-19T16:39:00Z">
        <w:r w:rsidR="007E3D83" w:rsidRPr="00EB3343">
          <w:rPr>
            <w:rFonts w:ascii="Courier New" w:hAnsi="Courier New" w:cs="Courier New"/>
          </w:rPr>
          <w:t>Don't</w:t>
        </w:r>
      </w:ins>
      <w:r w:rsidR="007E3D83" w:rsidRPr="00EB3343">
        <w:rPr>
          <w:rFonts w:ascii="Courier New" w:hAnsi="Courier New"/>
          <w:rPrChange w:id="1947" w:author="change" w:date="2023-08-19T16:39:00Z">
            <w:rPr/>
          </w:rPrChange>
        </w:rPr>
        <w:t xml:space="preserve"> join in</w:t>
      </w:r>
      <w:del w:id="1948" w:author="change" w:date="2023-08-19T16:39:00Z">
        <w:r>
          <w:delText xml:space="preserve"> it</w:delText>
        </w:r>
      </w:del>
      <w:r w:rsidR="007E3D83" w:rsidRPr="00EB3343">
        <w:rPr>
          <w:rFonts w:ascii="Courier New" w:hAnsi="Courier New"/>
          <w:rPrChange w:id="1949" w:author="change" w:date="2023-08-19T16:39:00Z">
            <w:rPr/>
          </w:rPrChange>
        </w:rPr>
        <w:t xml:space="preserve">. It will end in my being conveyed into the house. </w:t>
      </w:r>
      <w:del w:id="1950" w:author="change" w:date="2023-08-19T16:39:00Z">
        <w:r>
          <w:delText>Four or five minutes afterwards the sitting-room window will</w:delText>
        </w:r>
      </w:del>
      <w:ins w:id="1951" w:author="change" w:date="2023-08-19T16:39:00Z">
        <w:r w:rsidR="007E3D83" w:rsidRPr="00EB3343">
          <w:rPr>
            <w:rFonts w:ascii="Courier New" w:hAnsi="Courier New" w:cs="Courier New"/>
          </w:rPr>
          <w:t xml:space="preserve">As soon as I </w:t>
        </w:r>
        <w:proofErr w:type="gramStart"/>
        <w:r w:rsidR="007E3D83" w:rsidRPr="00EB3343">
          <w:rPr>
            <w:rFonts w:ascii="Courier New" w:hAnsi="Courier New" w:cs="Courier New"/>
          </w:rPr>
          <w:t>am able to</w:t>
        </w:r>
        <w:proofErr w:type="gramEnd"/>
        <w:r w:rsidR="007E3D83" w:rsidRPr="00EB3343">
          <w:rPr>
            <w:rFonts w:ascii="Courier New" w:hAnsi="Courier New" w:cs="Courier New"/>
          </w:rPr>
          <w:t>, I shall</w:t>
        </w:r>
      </w:ins>
      <w:r w:rsidR="007E3D83" w:rsidRPr="00EB3343">
        <w:rPr>
          <w:rFonts w:ascii="Courier New" w:hAnsi="Courier New"/>
          <w:rPrChange w:id="1952" w:author="change" w:date="2023-08-19T16:39:00Z">
            <w:rPr/>
          </w:rPrChange>
        </w:rPr>
        <w:t xml:space="preserve"> open</w:t>
      </w:r>
      <w:del w:id="1953" w:author="change" w:date="2023-08-19T16:39:00Z">
        <w:r>
          <w:delText>.</w:delText>
        </w:r>
      </w:del>
      <w:ins w:id="1954" w:author="change" w:date="2023-08-19T16:39:00Z">
        <w:r w:rsidR="007E3D83" w:rsidRPr="00EB3343">
          <w:rPr>
            <w:rFonts w:ascii="Courier New" w:hAnsi="Courier New" w:cs="Courier New"/>
          </w:rPr>
          <w:t xml:space="preserve"> one of the windows.</w:t>
        </w:r>
      </w:ins>
      <w:r w:rsidR="007E3D83" w:rsidRPr="00EB3343">
        <w:rPr>
          <w:rFonts w:ascii="Courier New" w:hAnsi="Courier New"/>
          <w:rPrChange w:id="1955" w:author="change" w:date="2023-08-19T16:39:00Z">
            <w:rPr/>
          </w:rPrChange>
        </w:rPr>
        <w:t xml:space="preserve"> You are to </w:t>
      </w:r>
      <w:del w:id="1956" w:author="change" w:date="2023-08-19T16:39:00Z">
        <w:r>
          <w:delText>station yourself close to that open window.”</w:delText>
        </w:r>
        <w:r>
          <w:cr/>
        </w:r>
      </w:del>
    </w:p>
    <w:p w14:paraId="2135D769" w14:textId="77777777" w:rsidR="00000000" w:rsidRDefault="00000000">
      <w:pPr>
        <w:pStyle w:val="PreformattedText"/>
        <w:rPr>
          <w:del w:id="1957" w:author="change" w:date="2023-08-19T16:39:00Z"/>
        </w:rPr>
      </w:pPr>
      <w:del w:id="1958" w:author="change" w:date="2023-08-19T16:39:00Z">
        <w:r>
          <w:cr/>
        </w:r>
      </w:del>
    </w:p>
    <w:p w14:paraId="29959590" w14:textId="77777777" w:rsidR="00000000" w:rsidRDefault="00000000">
      <w:pPr>
        <w:pStyle w:val="PreformattedText"/>
        <w:rPr>
          <w:del w:id="1959" w:author="change" w:date="2023-08-19T16:39:00Z"/>
        </w:rPr>
      </w:pPr>
      <w:del w:id="1960" w:author="change" w:date="2023-08-19T16:39:00Z">
        <w:r>
          <w:delText>“Yes.”</w:delText>
        </w:r>
        <w:r>
          <w:cr/>
        </w:r>
      </w:del>
    </w:p>
    <w:p w14:paraId="6A97748D" w14:textId="77777777" w:rsidR="00000000" w:rsidRDefault="00000000">
      <w:pPr>
        <w:pStyle w:val="PreformattedText"/>
        <w:rPr>
          <w:del w:id="1961" w:author="change" w:date="2023-08-19T16:39:00Z"/>
        </w:rPr>
      </w:pPr>
      <w:del w:id="1962" w:author="change" w:date="2023-08-19T16:39:00Z">
        <w:r>
          <w:cr/>
        </w:r>
      </w:del>
    </w:p>
    <w:p w14:paraId="10F7E650" w14:textId="77777777" w:rsidR="00000000" w:rsidRDefault="00000000">
      <w:pPr>
        <w:pStyle w:val="PreformattedText"/>
        <w:rPr>
          <w:del w:id="1963" w:author="change" w:date="2023-08-19T16:39:00Z"/>
        </w:rPr>
      </w:pPr>
      <w:del w:id="1964" w:author="change" w:date="2023-08-19T16:39:00Z">
        <w:r>
          <w:delText xml:space="preserve">“You are to </w:delText>
        </w:r>
      </w:del>
      <w:r w:rsidR="007E3D83" w:rsidRPr="00EB3343">
        <w:rPr>
          <w:rFonts w:ascii="Courier New" w:hAnsi="Courier New"/>
          <w:rPrChange w:id="1965" w:author="change" w:date="2023-08-19T16:39:00Z">
            <w:rPr/>
          </w:rPrChange>
        </w:rPr>
        <w:t xml:space="preserve">watch </w:t>
      </w:r>
      <w:del w:id="1966" w:author="change" w:date="2023-08-19T16:39:00Z">
        <w:r>
          <w:delText>me, for I will be visible to you.”</w:delText>
        </w:r>
        <w:r>
          <w:cr/>
        </w:r>
      </w:del>
    </w:p>
    <w:p w14:paraId="114B4762" w14:textId="77777777" w:rsidR="00000000" w:rsidRDefault="00000000">
      <w:pPr>
        <w:pStyle w:val="PreformattedText"/>
        <w:rPr>
          <w:del w:id="1967" w:author="change" w:date="2023-08-19T16:39:00Z"/>
        </w:rPr>
      </w:pPr>
      <w:del w:id="1968" w:author="change" w:date="2023-08-19T16:39:00Z">
        <w:r>
          <w:cr/>
        </w:r>
      </w:del>
    </w:p>
    <w:p w14:paraId="0FFE368C" w14:textId="77777777" w:rsidR="00000000" w:rsidRDefault="00000000">
      <w:pPr>
        <w:pStyle w:val="PreformattedText"/>
        <w:rPr>
          <w:del w:id="1969" w:author="change" w:date="2023-08-19T16:39:00Z"/>
        </w:rPr>
      </w:pPr>
      <w:del w:id="1970" w:author="change" w:date="2023-08-19T16:39:00Z">
        <w:r>
          <w:delText>“Yes.”</w:delText>
        </w:r>
        <w:r>
          <w:cr/>
        </w:r>
      </w:del>
    </w:p>
    <w:p w14:paraId="267F5853" w14:textId="77777777" w:rsidR="00000000" w:rsidRDefault="00000000">
      <w:pPr>
        <w:pStyle w:val="PreformattedText"/>
        <w:rPr>
          <w:del w:id="1971" w:author="change" w:date="2023-08-19T16:39:00Z"/>
        </w:rPr>
      </w:pPr>
      <w:del w:id="1972" w:author="change" w:date="2023-08-19T16:39:00Z">
        <w:r>
          <w:cr/>
        </w:r>
      </w:del>
    </w:p>
    <w:p w14:paraId="0A33C5DD" w14:textId="224316C3" w:rsidR="007E3D83" w:rsidRPr="00EB3343" w:rsidRDefault="00000000" w:rsidP="00EB3343">
      <w:pPr>
        <w:pStyle w:val="PlainText"/>
        <w:rPr>
          <w:rFonts w:ascii="Courier New" w:hAnsi="Courier New"/>
          <w:rPrChange w:id="1973" w:author="change" w:date="2023-08-19T16:39:00Z">
            <w:rPr/>
          </w:rPrChange>
        </w:rPr>
        <w:pPrChange w:id="1974" w:author="change" w:date="2023-08-19T16:39:00Z">
          <w:pPr>
            <w:pStyle w:val="PreformattedText"/>
          </w:pPr>
        </w:pPrChange>
      </w:pPr>
      <w:del w:id="1975" w:author="change" w:date="2023-08-19T16:39:00Z">
        <w:r>
          <w:delText>“And when</w:delText>
        </w:r>
      </w:del>
      <w:ins w:id="1976" w:author="change" w:date="2023-08-19T16:39:00Z">
        <w:r w:rsidR="007E3D83" w:rsidRPr="00EB3343">
          <w:rPr>
            <w:rFonts w:ascii="Courier New" w:hAnsi="Courier New" w:cs="Courier New"/>
          </w:rPr>
          <w:t>from outside. When</w:t>
        </w:r>
      </w:ins>
      <w:r w:rsidR="007E3D83" w:rsidRPr="00EB3343">
        <w:rPr>
          <w:rFonts w:ascii="Courier New" w:hAnsi="Courier New"/>
          <w:rPrChange w:id="1977" w:author="change" w:date="2023-08-19T16:39:00Z">
            <w:rPr/>
          </w:rPrChange>
        </w:rPr>
        <w:t xml:space="preserve"> I raise my hand</w:t>
      </w:r>
      <w:del w:id="1978" w:author="change" w:date="2023-08-19T16:39:00Z">
        <w:r>
          <w:delText>—so—</w:delText>
        </w:r>
      </w:del>
      <w:ins w:id="1979" w:author="change" w:date="2023-08-19T16:39:00Z">
        <w:r w:rsidR="007E3D83" w:rsidRPr="00EB3343">
          <w:rPr>
            <w:rFonts w:ascii="Courier New" w:hAnsi="Courier New" w:cs="Courier New"/>
          </w:rPr>
          <w:t xml:space="preserve">, </w:t>
        </w:r>
      </w:ins>
      <w:r w:rsidR="007E3D83" w:rsidRPr="00EB3343">
        <w:rPr>
          <w:rFonts w:ascii="Courier New" w:hAnsi="Courier New"/>
          <w:rPrChange w:id="1980" w:author="change" w:date="2023-08-19T16:39:00Z">
            <w:rPr/>
          </w:rPrChange>
        </w:rPr>
        <w:t xml:space="preserve">you will throw </w:t>
      </w:r>
      <w:del w:id="1981" w:author="change" w:date="2023-08-19T16:39:00Z">
        <w:r>
          <w:delText>into the room what</w:delText>
        </w:r>
      </w:del>
      <w:ins w:id="1982" w:author="change" w:date="2023-08-19T16:39:00Z">
        <w:r w:rsidR="007E3D83" w:rsidRPr="00EB3343">
          <w:rPr>
            <w:rFonts w:ascii="Courier New" w:hAnsi="Courier New" w:cs="Courier New"/>
          </w:rPr>
          <w:t>an object -- that</w:t>
        </w:r>
      </w:ins>
      <w:r w:rsidR="007E3D83" w:rsidRPr="00EB3343">
        <w:rPr>
          <w:rFonts w:ascii="Courier New" w:hAnsi="Courier New"/>
          <w:rPrChange w:id="1983" w:author="change" w:date="2023-08-19T16:39:00Z">
            <w:rPr/>
          </w:rPrChange>
        </w:rPr>
        <w:t xml:space="preserve"> I </w:t>
      </w:r>
      <w:ins w:id="1984" w:author="change" w:date="2023-08-19T16:39:00Z">
        <w:r w:rsidR="007E3D83" w:rsidRPr="00EB3343">
          <w:rPr>
            <w:rFonts w:ascii="Courier New" w:hAnsi="Courier New" w:cs="Courier New"/>
          </w:rPr>
          <w:t xml:space="preserve">shall </w:t>
        </w:r>
      </w:ins>
      <w:r w:rsidR="007E3D83" w:rsidRPr="00EB3343">
        <w:rPr>
          <w:rFonts w:ascii="Courier New" w:hAnsi="Courier New"/>
          <w:rPrChange w:id="1985" w:author="change" w:date="2023-08-19T16:39:00Z">
            <w:rPr/>
          </w:rPrChange>
        </w:rPr>
        <w:t xml:space="preserve">give you </w:t>
      </w:r>
      <w:del w:id="1986" w:author="change" w:date="2023-08-19T16:39:00Z">
        <w:r>
          <w:delText>to throw,</w:delText>
        </w:r>
      </w:del>
      <w:ins w:id="1987" w:author="change" w:date="2023-08-19T16:39:00Z">
        <w:r w:rsidR="007E3D83" w:rsidRPr="00EB3343">
          <w:rPr>
            <w:rFonts w:ascii="Courier New" w:hAnsi="Courier New" w:cs="Courier New"/>
          </w:rPr>
          <w:t>-- through the window</w:t>
        </w:r>
      </w:ins>
      <w:r w:rsidR="007E3D83" w:rsidRPr="00EB3343">
        <w:rPr>
          <w:rFonts w:ascii="Courier New" w:hAnsi="Courier New"/>
          <w:rPrChange w:id="1988" w:author="change" w:date="2023-08-19T16:39:00Z">
            <w:rPr/>
          </w:rPrChange>
        </w:rPr>
        <w:t xml:space="preserve"> and</w:t>
      </w:r>
      <w:del w:id="1989" w:author="change" w:date="2023-08-19T16:39:00Z">
        <w:r>
          <w:delText xml:space="preserve"> will</w:delText>
        </w:r>
      </w:del>
      <w:r w:rsidR="007E3D83" w:rsidRPr="00EB3343">
        <w:rPr>
          <w:rFonts w:ascii="Courier New" w:hAnsi="Courier New"/>
          <w:rPrChange w:id="1990" w:author="change" w:date="2023-08-19T16:39:00Z">
            <w:rPr/>
          </w:rPrChange>
        </w:rPr>
        <w:t>, at the same time,</w:t>
      </w:r>
      <w:del w:id="1991" w:author="change" w:date="2023-08-19T16:39:00Z">
        <w:r>
          <w:delText xml:space="preserve"> raise the</w:delText>
        </w:r>
      </w:del>
      <w:r w:rsidR="007E3D83" w:rsidRPr="00EB3343">
        <w:rPr>
          <w:rFonts w:ascii="Courier New" w:hAnsi="Courier New"/>
          <w:rPrChange w:id="1992" w:author="change" w:date="2023-08-19T16:39:00Z">
            <w:rPr/>
          </w:rPrChange>
        </w:rPr>
        <w:t xml:space="preserve"> cry </w:t>
      </w:r>
      <w:del w:id="1993" w:author="change" w:date="2023-08-19T16:39:00Z">
        <w:r>
          <w:delText>of fire.</w:delText>
        </w:r>
      </w:del>
      <w:ins w:id="1994" w:author="change" w:date="2023-08-19T16:39:00Z">
        <w:r w:rsidR="007E3D83" w:rsidRPr="00EB3343">
          <w:rPr>
            <w:rFonts w:ascii="Courier New" w:hAnsi="Courier New" w:cs="Courier New"/>
          </w:rPr>
          <w:t>"Fire!"</w:t>
        </w:r>
      </w:ins>
      <w:r w:rsidR="007E3D83" w:rsidRPr="00EB3343">
        <w:rPr>
          <w:rFonts w:ascii="Courier New" w:hAnsi="Courier New"/>
          <w:rPrChange w:id="1995" w:author="change" w:date="2023-08-19T16:39:00Z">
            <w:rPr/>
          </w:rPrChange>
        </w:rPr>
        <w:t xml:space="preserve"> You </w:t>
      </w:r>
      <w:del w:id="1996" w:author="change" w:date="2023-08-19T16:39:00Z">
        <w:r>
          <w:delText xml:space="preserve">quite </w:delText>
        </w:r>
      </w:del>
      <w:r w:rsidR="007E3D83" w:rsidRPr="00EB3343">
        <w:rPr>
          <w:rFonts w:ascii="Courier New" w:hAnsi="Courier New"/>
          <w:rPrChange w:id="1997" w:author="change" w:date="2023-08-19T16:39:00Z">
            <w:rPr/>
          </w:rPrChange>
        </w:rPr>
        <w:t>follow me</w:t>
      </w:r>
      <w:del w:id="1998" w:author="change" w:date="2023-08-19T16:39:00Z">
        <w:r>
          <w:delText>?”</w:delText>
        </w:r>
        <w:r>
          <w:cr/>
        </w:r>
      </w:del>
      <w:ins w:id="1999" w:author="change" w:date="2023-08-19T16:39:00Z">
        <w:r w:rsidR="007E3D83" w:rsidRPr="00EB3343">
          <w:rPr>
            <w:rFonts w:ascii="Courier New" w:hAnsi="Courier New" w:cs="Courier New"/>
          </w:rPr>
          <w:t>?</w:t>
        </w:r>
      </w:ins>
    </w:p>
    <w:p w14:paraId="7F3A5CEA" w14:textId="77777777" w:rsidR="007E3D83" w:rsidRPr="00EB3343" w:rsidRDefault="007E3D83" w:rsidP="00EB3343">
      <w:pPr>
        <w:pStyle w:val="PlainText"/>
        <w:rPr>
          <w:rFonts w:ascii="Courier New" w:hAnsi="Courier New"/>
          <w:rPrChange w:id="2000" w:author="change" w:date="2023-08-19T16:39:00Z">
            <w:rPr/>
          </w:rPrChange>
        </w:rPr>
      </w:pPr>
    </w:p>
    <w:p w14:paraId="02CCF3EA" w14:textId="77777777" w:rsidR="00000000" w:rsidRDefault="00000000">
      <w:pPr>
        <w:pStyle w:val="PreformattedText"/>
        <w:rPr>
          <w:del w:id="2001" w:author="change" w:date="2023-08-19T16:39:00Z"/>
        </w:rPr>
      </w:pPr>
    </w:p>
    <w:p w14:paraId="7D0B6E98" w14:textId="5FCCBDC6" w:rsidR="007E3D83" w:rsidRPr="00EB3343" w:rsidRDefault="00000000" w:rsidP="00EB3343">
      <w:pPr>
        <w:pStyle w:val="PlainText"/>
        <w:rPr>
          <w:rFonts w:ascii="Courier New" w:hAnsi="Courier New"/>
          <w:rPrChange w:id="2002" w:author="change" w:date="2023-08-19T16:39:00Z">
            <w:rPr/>
          </w:rPrChange>
        </w:rPr>
        <w:pPrChange w:id="2003" w:author="change" w:date="2023-08-19T16:39:00Z">
          <w:pPr>
            <w:pStyle w:val="PreformattedText"/>
          </w:pPr>
        </w:pPrChange>
      </w:pPr>
      <w:del w:id="2004" w:author="change" w:date="2023-08-19T16:39:00Z">
        <w:r>
          <w:delText>“</w:delText>
        </w:r>
      </w:del>
      <w:ins w:id="2005" w:author="change" w:date="2023-08-19T16:39:00Z">
        <w:r w:rsidR="007E3D83" w:rsidRPr="00EB3343">
          <w:rPr>
            <w:rFonts w:ascii="Courier New" w:hAnsi="Courier New" w:cs="Courier New"/>
          </w:rPr>
          <w:t xml:space="preserve">WATSON: </w:t>
        </w:r>
      </w:ins>
      <w:r w:rsidR="007E3D83" w:rsidRPr="00EB3343">
        <w:rPr>
          <w:rFonts w:ascii="Courier New" w:hAnsi="Courier New"/>
          <w:rPrChange w:id="2006" w:author="change" w:date="2023-08-19T16:39:00Z">
            <w:rPr/>
          </w:rPrChange>
        </w:rPr>
        <w:t>Entirely</w:t>
      </w:r>
      <w:del w:id="2007" w:author="change" w:date="2023-08-19T16:39:00Z">
        <w:r>
          <w:delText>.”</w:delText>
        </w:r>
        <w:r>
          <w:cr/>
        </w:r>
      </w:del>
      <w:ins w:id="2008" w:author="change" w:date="2023-08-19T16:39:00Z">
        <w:r w:rsidR="007E3D83" w:rsidRPr="00EB3343">
          <w:rPr>
            <w:rFonts w:ascii="Courier New" w:hAnsi="Courier New" w:cs="Courier New"/>
          </w:rPr>
          <w:t xml:space="preserve">. But what am I to throw? </w:t>
        </w:r>
      </w:ins>
    </w:p>
    <w:p w14:paraId="3A9ECB82" w14:textId="77777777" w:rsidR="007E3D83" w:rsidRPr="00EB3343" w:rsidRDefault="007E3D83" w:rsidP="00EB3343">
      <w:pPr>
        <w:pStyle w:val="PlainText"/>
        <w:rPr>
          <w:rFonts w:ascii="Courier New" w:hAnsi="Courier New"/>
          <w:rPrChange w:id="2009" w:author="change" w:date="2023-08-19T16:39:00Z">
            <w:rPr/>
          </w:rPrChange>
        </w:rPr>
      </w:pPr>
    </w:p>
    <w:p w14:paraId="4C994490" w14:textId="77777777" w:rsidR="00000000" w:rsidRDefault="00000000">
      <w:pPr>
        <w:pStyle w:val="PreformattedText"/>
        <w:rPr>
          <w:del w:id="2010" w:author="change" w:date="2023-08-19T16:39:00Z"/>
        </w:rPr>
      </w:pPr>
    </w:p>
    <w:p w14:paraId="78F211AA" w14:textId="1BDD338C" w:rsidR="007E3D83" w:rsidRPr="00EB3343" w:rsidRDefault="00000000" w:rsidP="00EB3343">
      <w:pPr>
        <w:pStyle w:val="PlainText"/>
        <w:rPr>
          <w:ins w:id="2011" w:author="change" w:date="2023-08-19T16:39:00Z"/>
          <w:rFonts w:ascii="Courier New" w:hAnsi="Courier New" w:cs="Courier New"/>
        </w:rPr>
      </w:pPr>
      <w:del w:id="2012" w:author="change" w:date="2023-08-19T16:39:00Z">
        <w:r>
          <w:delText>“It is</w:delText>
        </w:r>
      </w:del>
      <w:ins w:id="2013" w:author="change" w:date="2023-08-19T16:39:00Z">
        <w:r w:rsidR="007E3D83" w:rsidRPr="00EB3343">
          <w:rPr>
            <w:rFonts w:ascii="Courier New" w:hAnsi="Courier New" w:cs="Courier New"/>
          </w:rPr>
          <w:t>HOLMES: Oh, it's</w:t>
        </w:r>
      </w:ins>
      <w:r w:rsidR="007E3D83" w:rsidRPr="00EB3343">
        <w:rPr>
          <w:rFonts w:ascii="Courier New" w:hAnsi="Courier New"/>
          <w:rPrChange w:id="2014" w:author="change" w:date="2023-08-19T16:39:00Z">
            <w:rPr/>
          </w:rPrChange>
        </w:rPr>
        <w:t xml:space="preserve"> nothing very formidable</w:t>
      </w:r>
      <w:del w:id="2015" w:author="change" w:date="2023-08-19T16:39:00Z">
        <w:r>
          <w:delText>,” he said, taking a long</w:delText>
        </w:r>
      </w:del>
      <w:ins w:id="2016" w:author="change" w:date="2023-08-19T16:39:00Z">
        <w:r w:rsidR="007E3D83" w:rsidRPr="00EB3343">
          <w:rPr>
            <w:rFonts w:ascii="Courier New" w:hAnsi="Courier New" w:cs="Courier New"/>
          </w:rPr>
          <w:t xml:space="preserve">. Here it is. </w:t>
        </w:r>
      </w:ins>
    </w:p>
    <w:p w14:paraId="799CA5FC" w14:textId="77777777" w:rsidR="007E3D83" w:rsidRPr="00EB3343" w:rsidRDefault="007E3D83" w:rsidP="00EB3343">
      <w:pPr>
        <w:pStyle w:val="PlainText"/>
        <w:rPr>
          <w:ins w:id="2017" w:author="change" w:date="2023-08-19T16:39:00Z"/>
          <w:rFonts w:ascii="Courier New" w:hAnsi="Courier New" w:cs="Courier New"/>
        </w:rPr>
      </w:pPr>
    </w:p>
    <w:p w14:paraId="09989EE0" w14:textId="100F46B9" w:rsidR="007E3D83" w:rsidRPr="00EB3343" w:rsidRDefault="007E3D83" w:rsidP="00EB3343">
      <w:pPr>
        <w:pStyle w:val="PlainText"/>
        <w:rPr>
          <w:ins w:id="2018" w:author="change" w:date="2023-08-19T16:39:00Z"/>
          <w:rFonts w:ascii="Courier New" w:hAnsi="Courier New" w:cs="Courier New"/>
        </w:rPr>
      </w:pPr>
      <w:ins w:id="2019" w:author="change" w:date="2023-08-19T16:39:00Z">
        <w:r w:rsidRPr="00EB3343">
          <w:rPr>
            <w:rFonts w:ascii="Courier New" w:hAnsi="Courier New" w:cs="Courier New"/>
          </w:rPr>
          <w:t>WATSON: Huh. Looks like a great big</w:t>
        </w:r>
      </w:ins>
      <w:r w:rsidRPr="00EB3343">
        <w:rPr>
          <w:rFonts w:ascii="Courier New" w:hAnsi="Courier New"/>
          <w:rPrChange w:id="2020" w:author="change" w:date="2023-08-19T16:39:00Z">
            <w:rPr/>
          </w:rPrChange>
        </w:rPr>
        <w:t xml:space="preserve"> cigar</w:t>
      </w:r>
      <w:del w:id="2021" w:author="change" w:date="2023-08-19T16:39:00Z">
        <w:r w:rsidR="00000000">
          <w:delText>-shaped roll from his pocket. “It is an</w:delText>
        </w:r>
      </w:del>
      <w:ins w:id="2022" w:author="change" w:date="2023-08-19T16:39:00Z">
        <w:r w:rsidRPr="00EB3343">
          <w:rPr>
            <w:rFonts w:ascii="Courier New" w:hAnsi="Courier New" w:cs="Courier New"/>
          </w:rPr>
          <w:t>. What is it?</w:t>
        </w:r>
      </w:ins>
    </w:p>
    <w:p w14:paraId="3F13A143" w14:textId="77777777" w:rsidR="007E3D83" w:rsidRPr="00EB3343" w:rsidRDefault="007E3D83" w:rsidP="00EB3343">
      <w:pPr>
        <w:pStyle w:val="PlainText"/>
        <w:rPr>
          <w:ins w:id="2023" w:author="change" w:date="2023-08-19T16:39:00Z"/>
          <w:rFonts w:ascii="Courier New" w:hAnsi="Courier New" w:cs="Courier New"/>
        </w:rPr>
      </w:pPr>
    </w:p>
    <w:p w14:paraId="6F1E4F6B" w14:textId="6121587B" w:rsidR="007E3D83" w:rsidRPr="00EB3343" w:rsidRDefault="007E3D83" w:rsidP="00EB3343">
      <w:pPr>
        <w:pStyle w:val="PlainText"/>
        <w:rPr>
          <w:rFonts w:ascii="Courier New" w:hAnsi="Courier New"/>
          <w:rPrChange w:id="2024" w:author="change" w:date="2023-08-19T16:39:00Z">
            <w:rPr/>
          </w:rPrChange>
        </w:rPr>
        <w:pPrChange w:id="2025" w:author="change" w:date="2023-08-19T16:39:00Z">
          <w:pPr>
            <w:pStyle w:val="PreformattedText"/>
          </w:pPr>
        </w:pPrChange>
      </w:pPr>
      <w:ins w:id="2026" w:author="change" w:date="2023-08-19T16:39:00Z">
        <w:r w:rsidRPr="00EB3343">
          <w:rPr>
            <w:rFonts w:ascii="Courier New" w:hAnsi="Courier New" w:cs="Courier New"/>
          </w:rPr>
          <w:t>HOLMES: An</w:t>
        </w:r>
      </w:ins>
      <w:r w:rsidRPr="00EB3343">
        <w:rPr>
          <w:rFonts w:ascii="Courier New" w:hAnsi="Courier New"/>
          <w:rPrChange w:id="2027" w:author="change" w:date="2023-08-19T16:39:00Z">
            <w:rPr/>
          </w:rPrChange>
        </w:rPr>
        <w:t xml:space="preserve"> ordinary </w:t>
      </w:r>
      <w:del w:id="2028" w:author="change" w:date="2023-08-19T16:39:00Z">
        <w:r w:rsidR="00000000">
          <w:delText>plumber’s</w:delText>
        </w:r>
      </w:del>
      <w:ins w:id="2029" w:author="change" w:date="2023-08-19T16:39:00Z">
        <w:r w:rsidRPr="00EB3343">
          <w:rPr>
            <w:rFonts w:ascii="Courier New" w:hAnsi="Courier New" w:cs="Courier New"/>
          </w:rPr>
          <w:t>plumber's</w:t>
        </w:r>
      </w:ins>
      <w:r w:rsidRPr="00EB3343">
        <w:rPr>
          <w:rFonts w:ascii="Courier New" w:hAnsi="Courier New"/>
          <w:rPrChange w:id="2030" w:author="change" w:date="2023-08-19T16:39:00Z">
            <w:rPr/>
          </w:rPrChange>
        </w:rPr>
        <w:t xml:space="preserve"> smoke-rocket, fitted with a cap at either end to make it self-lighting. Your task is confined to </w:t>
      </w:r>
      <w:del w:id="2031" w:author="change" w:date="2023-08-19T16:39:00Z">
        <w:r w:rsidR="00000000">
          <w:delText>that.</w:delText>
        </w:r>
      </w:del>
      <w:ins w:id="2032" w:author="change" w:date="2023-08-19T16:39:00Z">
        <w:r w:rsidRPr="00EB3343">
          <w:rPr>
            <w:rFonts w:ascii="Courier New" w:hAnsi="Courier New" w:cs="Courier New"/>
          </w:rPr>
          <w:t>throwing it through the window.</w:t>
        </w:r>
      </w:ins>
      <w:r w:rsidRPr="00EB3343">
        <w:rPr>
          <w:rFonts w:ascii="Courier New" w:hAnsi="Courier New"/>
          <w:rPrChange w:id="2033" w:author="change" w:date="2023-08-19T16:39:00Z">
            <w:rPr/>
          </w:rPrChange>
        </w:rPr>
        <w:t xml:space="preserve"> When you raise </w:t>
      </w:r>
      <w:del w:id="2034" w:author="change" w:date="2023-08-19T16:39:00Z">
        <w:r w:rsidR="00000000">
          <w:delText>your</w:delText>
        </w:r>
      </w:del>
      <w:ins w:id="2035" w:author="change" w:date="2023-08-19T16:39:00Z">
        <w:r w:rsidRPr="00EB3343">
          <w:rPr>
            <w:rFonts w:ascii="Courier New" w:hAnsi="Courier New" w:cs="Courier New"/>
          </w:rPr>
          <w:t>the</w:t>
        </w:r>
      </w:ins>
      <w:r w:rsidRPr="00EB3343">
        <w:rPr>
          <w:rFonts w:ascii="Courier New" w:hAnsi="Courier New"/>
          <w:rPrChange w:id="2036" w:author="change" w:date="2023-08-19T16:39:00Z">
            <w:rPr/>
          </w:rPrChange>
        </w:rPr>
        <w:t xml:space="preserve"> cry of fire, it will be taken up by quite </w:t>
      </w:r>
      <w:proofErr w:type="gramStart"/>
      <w:r w:rsidRPr="00EB3343">
        <w:rPr>
          <w:rFonts w:ascii="Courier New" w:hAnsi="Courier New"/>
          <w:rPrChange w:id="2037" w:author="change" w:date="2023-08-19T16:39:00Z">
            <w:rPr/>
          </w:rPrChange>
        </w:rPr>
        <w:t>a number of</w:t>
      </w:r>
      <w:proofErr w:type="gramEnd"/>
      <w:r w:rsidRPr="00EB3343">
        <w:rPr>
          <w:rFonts w:ascii="Courier New" w:hAnsi="Courier New"/>
          <w:rPrChange w:id="2038" w:author="change" w:date="2023-08-19T16:39:00Z">
            <w:rPr/>
          </w:rPrChange>
        </w:rPr>
        <w:t xml:space="preserve"> people. You may then walk to the end of the street, and </w:t>
      </w:r>
      <w:del w:id="2039" w:author="change" w:date="2023-08-19T16:39:00Z">
        <w:r w:rsidR="00000000">
          <w:delText>I will</w:delText>
        </w:r>
      </w:del>
      <w:ins w:id="2040" w:author="change" w:date="2023-08-19T16:39:00Z">
        <w:r w:rsidRPr="00EB3343">
          <w:rPr>
            <w:rFonts w:ascii="Courier New" w:hAnsi="Courier New" w:cs="Courier New"/>
          </w:rPr>
          <w:t>I'll</w:t>
        </w:r>
      </w:ins>
      <w:r w:rsidRPr="00EB3343">
        <w:rPr>
          <w:rFonts w:ascii="Courier New" w:hAnsi="Courier New"/>
          <w:rPrChange w:id="2041" w:author="change" w:date="2023-08-19T16:39:00Z">
            <w:rPr/>
          </w:rPrChange>
        </w:rPr>
        <w:t xml:space="preserve"> rejoin you in ten minutes. I hope </w:t>
      </w:r>
      <w:del w:id="2042" w:author="change" w:date="2023-08-19T16:39:00Z">
        <w:r w:rsidR="00000000">
          <w:delText>that I have</w:delText>
        </w:r>
      </w:del>
      <w:ins w:id="2043" w:author="change" w:date="2023-08-19T16:39:00Z">
        <w:r w:rsidRPr="00EB3343">
          <w:rPr>
            <w:rFonts w:ascii="Courier New" w:hAnsi="Courier New" w:cs="Courier New"/>
          </w:rPr>
          <w:t>I've</w:t>
        </w:r>
      </w:ins>
      <w:r w:rsidRPr="00EB3343">
        <w:rPr>
          <w:rFonts w:ascii="Courier New" w:hAnsi="Courier New"/>
          <w:rPrChange w:id="2044" w:author="change" w:date="2023-08-19T16:39:00Z">
            <w:rPr/>
          </w:rPrChange>
        </w:rPr>
        <w:t xml:space="preserve"> made myself clear</w:t>
      </w:r>
      <w:del w:id="2045" w:author="change" w:date="2023-08-19T16:39:00Z">
        <w:r w:rsidR="00000000">
          <w:delText>?”</w:delText>
        </w:r>
        <w:r w:rsidR="00000000">
          <w:cr/>
        </w:r>
      </w:del>
      <w:ins w:id="2046" w:author="change" w:date="2023-08-19T16:39:00Z">
        <w:r w:rsidRPr="00EB3343">
          <w:rPr>
            <w:rFonts w:ascii="Courier New" w:hAnsi="Courier New" w:cs="Courier New"/>
          </w:rPr>
          <w:t>.</w:t>
        </w:r>
      </w:ins>
    </w:p>
    <w:p w14:paraId="78D9B208" w14:textId="77777777" w:rsidR="007E3D83" w:rsidRPr="00EB3343" w:rsidRDefault="007E3D83" w:rsidP="00EB3343">
      <w:pPr>
        <w:pStyle w:val="PlainText"/>
        <w:rPr>
          <w:rFonts w:ascii="Courier New" w:hAnsi="Courier New"/>
          <w:rPrChange w:id="2047" w:author="change" w:date="2023-08-19T16:39:00Z">
            <w:rPr/>
          </w:rPrChange>
        </w:rPr>
      </w:pPr>
    </w:p>
    <w:p w14:paraId="574C45EB" w14:textId="77777777" w:rsidR="00000000" w:rsidRDefault="00000000">
      <w:pPr>
        <w:pStyle w:val="PreformattedText"/>
        <w:rPr>
          <w:del w:id="2048" w:author="change" w:date="2023-08-19T16:39:00Z"/>
        </w:rPr>
      </w:pPr>
    </w:p>
    <w:p w14:paraId="24231D0B" w14:textId="77777777" w:rsidR="00000000" w:rsidRDefault="00000000">
      <w:pPr>
        <w:pStyle w:val="PreformattedText"/>
        <w:rPr>
          <w:del w:id="2049" w:author="change" w:date="2023-08-19T16:39:00Z"/>
        </w:rPr>
      </w:pPr>
      <w:del w:id="2050" w:author="change" w:date="2023-08-19T16:39:00Z">
        <w:r>
          <w:delText>“I am to remain neutral, to get near the window, to watch you, and at the signal to throw in this object, then to raise the cry of fire, and to wait you at the corner of the street.”</w:delText>
        </w:r>
        <w:r>
          <w:cr/>
        </w:r>
      </w:del>
    </w:p>
    <w:p w14:paraId="721DEC36" w14:textId="77777777" w:rsidR="00000000" w:rsidRDefault="00000000">
      <w:pPr>
        <w:pStyle w:val="PreformattedText"/>
        <w:rPr>
          <w:del w:id="2051" w:author="change" w:date="2023-08-19T16:39:00Z"/>
        </w:rPr>
      </w:pPr>
      <w:del w:id="2052" w:author="change" w:date="2023-08-19T16:39:00Z">
        <w:r>
          <w:cr/>
        </w:r>
      </w:del>
    </w:p>
    <w:p w14:paraId="00FBBCD2" w14:textId="77777777" w:rsidR="00000000" w:rsidRDefault="00000000">
      <w:pPr>
        <w:pStyle w:val="PreformattedText"/>
        <w:rPr>
          <w:del w:id="2053" w:author="change" w:date="2023-08-19T16:39:00Z"/>
        </w:rPr>
      </w:pPr>
      <w:del w:id="2054" w:author="change" w:date="2023-08-19T16:39:00Z">
        <w:r>
          <w:delText>“Precisely.”</w:delText>
        </w:r>
        <w:r>
          <w:cr/>
        </w:r>
      </w:del>
    </w:p>
    <w:p w14:paraId="548778AA" w14:textId="77777777" w:rsidR="00000000" w:rsidRDefault="00000000">
      <w:pPr>
        <w:pStyle w:val="PreformattedText"/>
        <w:rPr>
          <w:del w:id="2055" w:author="change" w:date="2023-08-19T16:39:00Z"/>
        </w:rPr>
      </w:pPr>
      <w:del w:id="2056" w:author="change" w:date="2023-08-19T16:39:00Z">
        <w:r>
          <w:cr/>
        </w:r>
      </w:del>
    </w:p>
    <w:p w14:paraId="6C2CEA52" w14:textId="77777777" w:rsidR="00000000" w:rsidRDefault="00000000">
      <w:pPr>
        <w:pStyle w:val="PreformattedText"/>
        <w:rPr>
          <w:del w:id="2057" w:author="change" w:date="2023-08-19T16:39:00Z"/>
        </w:rPr>
      </w:pPr>
      <w:del w:id="2058" w:author="change" w:date="2023-08-19T16:39:00Z">
        <w:r>
          <w:delText>“Then you may entirely rely on me.”</w:delText>
        </w:r>
        <w:r>
          <w:cr/>
        </w:r>
      </w:del>
    </w:p>
    <w:p w14:paraId="12264BEB" w14:textId="77777777" w:rsidR="00000000" w:rsidRDefault="00000000">
      <w:pPr>
        <w:pStyle w:val="PreformattedText"/>
        <w:rPr>
          <w:del w:id="2059" w:author="change" w:date="2023-08-19T16:39:00Z"/>
        </w:rPr>
      </w:pPr>
      <w:del w:id="2060" w:author="change" w:date="2023-08-19T16:39:00Z">
        <w:r>
          <w:cr/>
        </w:r>
      </w:del>
    </w:p>
    <w:p w14:paraId="623B4139" w14:textId="77777777" w:rsidR="00000000" w:rsidRDefault="00000000">
      <w:pPr>
        <w:pStyle w:val="PreformattedText"/>
        <w:rPr>
          <w:del w:id="2061" w:author="change" w:date="2023-08-19T16:39:00Z"/>
        </w:rPr>
      </w:pPr>
      <w:del w:id="2062" w:author="change" w:date="2023-08-19T16:39:00Z">
        <w:r>
          <w:delText>“That is excellent. I think, perhaps, it is almost time that I prepare for the new role I have to play.”</w:delText>
        </w:r>
        <w:r>
          <w:cr/>
        </w:r>
      </w:del>
    </w:p>
    <w:p w14:paraId="16421328" w14:textId="77777777" w:rsidR="00000000" w:rsidRDefault="00000000">
      <w:pPr>
        <w:pStyle w:val="PreformattedText"/>
        <w:rPr>
          <w:del w:id="2063" w:author="change" w:date="2023-08-19T16:39:00Z"/>
        </w:rPr>
      </w:pPr>
      <w:del w:id="2064" w:author="change" w:date="2023-08-19T16:39:00Z">
        <w:r>
          <w:cr/>
        </w:r>
      </w:del>
    </w:p>
    <w:p w14:paraId="7FE5AB23" w14:textId="77777777" w:rsidR="00000000" w:rsidRDefault="00000000">
      <w:pPr>
        <w:pStyle w:val="PreformattedText"/>
        <w:rPr>
          <w:del w:id="2065" w:author="change" w:date="2023-08-19T16:39:00Z"/>
        </w:rPr>
      </w:pPr>
      <w:del w:id="2066" w:author="change" w:date="2023-08-19T16:39:00Z">
        <w:r>
          <w:delText>He disappeared into his bedroom and returned in a few minutes in the character of an amiable and simple-minded Nonconformist clergyman. His broad black hat, his baggy trousers, his white tie, his sympathetic smile, and general look of peering and benevolent curiosity were such as Mr. John Hare alone could have equalled. It was not merely that Holmes changed his costume. His expression, his manner, his very soul seemed to vary with every fresh part that he assumed. The stage lost a fine actor, even as science lost an acute reasoner, when he became a specialist in crime.</w:delText>
        </w:r>
        <w:r>
          <w:cr/>
        </w:r>
      </w:del>
    </w:p>
    <w:p w14:paraId="28E3541A" w14:textId="77777777" w:rsidR="00000000" w:rsidRDefault="00000000">
      <w:pPr>
        <w:pStyle w:val="PreformattedText"/>
        <w:rPr>
          <w:del w:id="2067" w:author="change" w:date="2023-08-19T16:39:00Z"/>
        </w:rPr>
      </w:pPr>
      <w:del w:id="2068" w:author="change" w:date="2023-08-19T16:39:00Z">
        <w:r>
          <w:cr/>
        </w:r>
      </w:del>
    </w:p>
    <w:p w14:paraId="341E42FC" w14:textId="77777777" w:rsidR="00000000" w:rsidRDefault="00000000">
      <w:pPr>
        <w:pStyle w:val="PreformattedText"/>
        <w:rPr>
          <w:del w:id="2069" w:author="change" w:date="2023-08-19T16:39:00Z"/>
        </w:rPr>
      </w:pPr>
      <w:del w:id="2070" w:author="change" w:date="2023-08-19T16:39:00Z">
        <w:r>
          <w:delText>It was a quarter past six when we left Baker Street, and it still wanted ten minutes to the hour when we found ourselves in Serpentine Avenue. It was already dusk, and the lamps were just being lighted as we paced up and down in front of Briony Lodge, waiting for the coming of its occupant. The house was just such as I had pictured it from Sherlock Holmes’ succinct description, but the locality appeared to be less private than I expected. On the contrary, for a small street in a quiet neighbourhood, it was remarkably animated. There was a group of shabbily dressed men smoking and laughing in a corner, a scissors-grinder with his wheel, two guardsmen who were flirting with a nurse-girl, and several well-dressed young men who were lounging up and down with cigars in their mouths.</w:delText>
        </w:r>
        <w:r>
          <w:cr/>
        </w:r>
      </w:del>
    </w:p>
    <w:p w14:paraId="07FC99B6" w14:textId="77777777" w:rsidR="00000000" w:rsidRDefault="00000000">
      <w:pPr>
        <w:pStyle w:val="PreformattedText"/>
        <w:rPr>
          <w:del w:id="2071" w:author="change" w:date="2023-08-19T16:39:00Z"/>
        </w:rPr>
      </w:pPr>
      <w:del w:id="2072" w:author="change" w:date="2023-08-19T16:39:00Z">
        <w:r>
          <w:cr/>
        </w:r>
      </w:del>
    </w:p>
    <w:p w14:paraId="528FC7FA" w14:textId="00A19EA2" w:rsidR="007E3D83" w:rsidRPr="00EB3343" w:rsidRDefault="00000000" w:rsidP="00EB3343">
      <w:pPr>
        <w:pStyle w:val="PlainText"/>
        <w:rPr>
          <w:ins w:id="2073" w:author="change" w:date="2023-08-19T16:39:00Z"/>
          <w:rFonts w:ascii="Courier New" w:hAnsi="Courier New" w:cs="Courier New"/>
        </w:rPr>
      </w:pPr>
      <w:del w:id="2074" w:author="change" w:date="2023-08-19T16:39:00Z">
        <w:r>
          <w:delText>“You see,” remarked Holmes, as we paced to and fro in front of the house, “this marriage rather simplifies matters. The photograph becomes a double-edged weapon now. The chances are that she would be as averse to its being seen by</w:delText>
        </w:r>
      </w:del>
      <w:ins w:id="2075" w:author="change" w:date="2023-08-19T16:39:00Z">
        <w:r w:rsidR="007E3D83" w:rsidRPr="00EB3343">
          <w:rPr>
            <w:rFonts w:ascii="Courier New" w:hAnsi="Courier New" w:cs="Courier New"/>
          </w:rPr>
          <w:t xml:space="preserve">WATSON: Perfectly. </w:t>
        </w:r>
      </w:ins>
    </w:p>
    <w:p w14:paraId="70F7B163" w14:textId="77777777" w:rsidR="007E3D83" w:rsidRPr="00EB3343" w:rsidRDefault="007E3D83" w:rsidP="00EB3343">
      <w:pPr>
        <w:pStyle w:val="PlainText"/>
        <w:rPr>
          <w:ins w:id="2076" w:author="change" w:date="2023-08-19T16:39:00Z"/>
          <w:rFonts w:ascii="Courier New" w:hAnsi="Courier New" w:cs="Courier New"/>
        </w:rPr>
      </w:pPr>
    </w:p>
    <w:p w14:paraId="695D0E8F" w14:textId="77777777" w:rsidR="007E3D83" w:rsidRPr="00EB3343" w:rsidRDefault="007E3D83" w:rsidP="00EB3343">
      <w:pPr>
        <w:pStyle w:val="PlainText"/>
        <w:rPr>
          <w:ins w:id="2077" w:author="change" w:date="2023-08-19T16:39:00Z"/>
          <w:rFonts w:ascii="Courier New" w:hAnsi="Courier New" w:cs="Courier New"/>
        </w:rPr>
      </w:pPr>
      <w:ins w:id="2078" w:author="change" w:date="2023-08-19T16:39:00Z">
        <w:r w:rsidRPr="00EB3343">
          <w:rPr>
            <w:rFonts w:ascii="Courier New" w:hAnsi="Courier New" w:cs="Courier New"/>
          </w:rPr>
          <w:t xml:space="preserve">HOLMES: Good. And now, old fellow, as soon as I've </w:t>
        </w:r>
        <w:proofErr w:type="gramStart"/>
        <w:r w:rsidRPr="00EB3343">
          <w:rPr>
            <w:rFonts w:ascii="Courier New" w:hAnsi="Courier New" w:cs="Courier New"/>
          </w:rPr>
          <w:t>donned</w:t>
        </w:r>
        <w:proofErr w:type="gramEnd"/>
        <w:r w:rsidRPr="00EB3343">
          <w:rPr>
            <w:rFonts w:ascii="Courier New" w:hAnsi="Courier New" w:cs="Courier New"/>
          </w:rPr>
          <w:t xml:space="preserve"> my clerical attire, let's be on our way. There's no time to </w:t>
        </w:r>
        <w:proofErr w:type="gramStart"/>
        <w:r w:rsidRPr="00EB3343">
          <w:rPr>
            <w:rFonts w:ascii="Courier New" w:hAnsi="Courier New" w:cs="Courier New"/>
          </w:rPr>
          <w:t>be lost</w:t>
        </w:r>
        <w:proofErr w:type="gramEnd"/>
        <w:r w:rsidRPr="00EB3343">
          <w:rPr>
            <w:rFonts w:ascii="Courier New" w:hAnsi="Courier New" w:cs="Courier New"/>
          </w:rPr>
          <w:t>.</w:t>
        </w:r>
      </w:ins>
    </w:p>
    <w:p w14:paraId="32047DDC" w14:textId="77777777" w:rsidR="007E3D83" w:rsidRPr="00EB3343" w:rsidRDefault="007E3D83" w:rsidP="00EB3343">
      <w:pPr>
        <w:pStyle w:val="PlainText"/>
        <w:rPr>
          <w:ins w:id="2079" w:author="change" w:date="2023-08-19T16:39:00Z"/>
          <w:rFonts w:ascii="Courier New" w:hAnsi="Courier New" w:cs="Courier New"/>
        </w:rPr>
      </w:pPr>
    </w:p>
    <w:p w14:paraId="715D28B3" w14:textId="77777777" w:rsidR="007E3D83" w:rsidRPr="00EB3343" w:rsidRDefault="007E3D83" w:rsidP="00EB3343">
      <w:pPr>
        <w:pStyle w:val="PlainText"/>
        <w:rPr>
          <w:ins w:id="2080" w:author="change" w:date="2023-08-19T16:39:00Z"/>
          <w:rFonts w:ascii="Courier New" w:hAnsi="Courier New" w:cs="Courier New"/>
        </w:rPr>
      </w:pPr>
      <w:ins w:id="2081" w:author="change" w:date="2023-08-19T16:39:00Z">
        <w:r w:rsidRPr="00EB3343">
          <w:rPr>
            <w:rFonts w:ascii="Courier New" w:hAnsi="Courier New" w:cs="Courier New"/>
          </w:rPr>
          <w:t xml:space="preserve">MUSIC: BRIDGE </w:t>
        </w:r>
      </w:ins>
    </w:p>
    <w:p w14:paraId="1DEF5BAE" w14:textId="77777777" w:rsidR="007E3D83" w:rsidRPr="00EB3343" w:rsidRDefault="007E3D83" w:rsidP="00EB3343">
      <w:pPr>
        <w:pStyle w:val="PlainText"/>
        <w:rPr>
          <w:ins w:id="2082" w:author="change" w:date="2023-08-19T16:39:00Z"/>
          <w:rFonts w:ascii="Courier New" w:hAnsi="Courier New" w:cs="Courier New"/>
        </w:rPr>
      </w:pPr>
    </w:p>
    <w:p w14:paraId="029CF769" w14:textId="77777777" w:rsidR="007E3D83" w:rsidRPr="00EB3343" w:rsidRDefault="007E3D83" w:rsidP="00EB3343">
      <w:pPr>
        <w:pStyle w:val="PlainText"/>
        <w:rPr>
          <w:ins w:id="2083" w:author="change" w:date="2023-08-19T16:39:00Z"/>
          <w:rFonts w:ascii="Courier New" w:hAnsi="Courier New" w:cs="Courier New"/>
        </w:rPr>
      </w:pPr>
      <w:ins w:id="2084" w:author="change" w:date="2023-08-19T16:39:00Z">
        <w:r w:rsidRPr="00EB3343">
          <w:rPr>
            <w:rFonts w:ascii="Courier New" w:hAnsi="Courier New" w:cs="Courier New"/>
          </w:rPr>
          <w:t xml:space="preserve">WATSON: It's nearly six-thirty, Holmes. We've been pacing up and down in front of her house for half an hour now. I hope she </w:t>
        </w:r>
        <w:proofErr w:type="gramStart"/>
        <w:r w:rsidRPr="00EB3343">
          <w:rPr>
            <w:rFonts w:ascii="Courier New" w:hAnsi="Courier New" w:cs="Courier New"/>
          </w:rPr>
          <w:t>does come</w:t>
        </w:r>
        <w:proofErr w:type="gramEnd"/>
        <w:r w:rsidRPr="00EB3343">
          <w:rPr>
            <w:rFonts w:ascii="Courier New" w:hAnsi="Courier New" w:cs="Courier New"/>
          </w:rPr>
          <w:t xml:space="preserve"> back.</w:t>
        </w:r>
      </w:ins>
    </w:p>
    <w:p w14:paraId="5ACC1869" w14:textId="77777777" w:rsidR="007E3D83" w:rsidRPr="00EB3343" w:rsidRDefault="007E3D83" w:rsidP="00EB3343">
      <w:pPr>
        <w:pStyle w:val="PlainText"/>
        <w:rPr>
          <w:ins w:id="2085" w:author="change" w:date="2023-08-19T16:39:00Z"/>
          <w:rFonts w:ascii="Courier New" w:hAnsi="Courier New" w:cs="Courier New"/>
        </w:rPr>
      </w:pPr>
    </w:p>
    <w:p w14:paraId="62D166DC" w14:textId="77777777" w:rsidR="007E3D83" w:rsidRPr="00EB3343" w:rsidRDefault="007E3D83" w:rsidP="00EB3343">
      <w:pPr>
        <w:pStyle w:val="PlainText"/>
        <w:rPr>
          <w:ins w:id="2086" w:author="change" w:date="2023-08-19T16:39:00Z"/>
          <w:rFonts w:ascii="Courier New" w:hAnsi="Courier New" w:cs="Courier New"/>
        </w:rPr>
      </w:pPr>
      <w:ins w:id="2087" w:author="change" w:date="2023-08-19T16:39:00Z">
        <w:r w:rsidRPr="00EB3343">
          <w:rPr>
            <w:rFonts w:ascii="Courier New" w:hAnsi="Courier New" w:cs="Courier New"/>
          </w:rPr>
          <w:t>HOLMES: I'm sure she will.</w:t>
        </w:r>
      </w:ins>
    </w:p>
    <w:p w14:paraId="1663FA4A" w14:textId="77777777" w:rsidR="007E3D83" w:rsidRPr="00EB3343" w:rsidRDefault="007E3D83" w:rsidP="00EB3343">
      <w:pPr>
        <w:pStyle w:val="PlainText"/>
        <w:rPr>
          <w:ins w:id="2088" w:author="change" w:date="2023-08-19T16:39:00Z"/>
          <w:rFonts w:ascii="Courier New" w:hAnsi="Courier New" w:cs="Courier New"/>
        </w:rPr>
      </w:pPr>
    </w:p>
    <w:p w14:paraId="14859FBC" w14:textId="77777777" w:rsidR="007E3D83" w:rsidRPr="00EB3343" w:rsidRDefault="007E3D83" w:rsidP="00EB3343">
      <w:pPr>
        <w:pStyle w:val="PlainText"/>
        <w:rPr>
          <w:ins w:id="2089" w:author="change" w:date="2023-08-19T16:39:00Z"/>
          <w:rFonts w:ascii="Courier New" w:hAnsi="Courier New" w:cs="Courier New"/>
        </w:rPr>
      </w:pPr>
      <w:ins w:id="2090" w:author="change" w:date="2023-08-19T16:39:00Z">
        <w:r w:rsidRPr="00EB3343">
          <w:rPr>
            <w:rFonts w:ascii="Courier New" w:hAnsi="Courier New" w:cs="Courier New"/>
          </w:rPr>
          <w:lastRenderedPageBreak/>
          <w:t>WATSON: There seem to be a lot of loafers hanging around her gate.</w:t>
        </w:r>
      </w:ins>
    </w:p>
    <w:p w14:paraId="654DA146" w14:textId="77777777" w:rsidR="007E3D83" w:rsidRPr="00EB3343" w:rsidRDefault="007E3D83" w:rsidP="00EB3343">
      <w:pPr>
        <w:pStyle w:val="PlainText"/>
        <w:rPr>
          <w:ins w:id="2091" w:author="change" w:date="2023-08-19T16:39:00Z"/>
          <w:rFonts w:ascii="Courier New" w:hAnsi="Courier New" w:cs="Courier New"/>
        </w:rPr>
      </w:pPr>
    </w:p>
    <w:p w14:paraId="6E30DA30" w14:textId="77777777" w:rsidR="007E3D83" w:rsidRPr="00EB3343" w:rsidRDefault="007E3D83" w:rsidP="00EB3343">
      <w:pPr>
        <w:pStyle w:val="PlainText"/>
        <w:rPr>
          <w:ins w:id="2092" w:author="change" w:date="2023-08-19T16:39:00Z"/>
          <w:rFonts w:ascii="Courier New" w:hAnsi="Courier New" w:cs="Courier New"/>
        </w:rPr>
      </w:pPr>
      <w:ins w:id="2093" w:author="change" w:date="2023-08-19T16:39:00Z">
        <w:r w:rsidRPr="00EB3343">
          <w:rPr>
            <w:rFonts w:ascii="Courier New" w:hAnsi="Courier New" w:cs="Courier New"/>
          </w:rPr>
          <w:t>HOLMES: All part of my conspiracy, old chap. You'll see them play their parts in a few minutes.</w:t>
        </w:r>
      </w:ins>
    </w:p>
    <w:p w14:paraId="632F4285" w14:textId="77777777" w:rsidR="007E3D83" w:rsidRPr="00EB3343" w:rsidRDefault="007E3D83" w:rsidP="00EB3343">
      <w:pPr>
        <w:pStyle w:val="PlainText"/>
        <w:rPr>
          <w:ins w:id="2094" w:author="change" w:date="2023-08-19T16:39:00Z"/>
          <w:rFonts w:ascii="Courier New" w:hAnsi="Courier New" w:cs="Courier New"/>
        </w:rPr>
      </w:pPr>
    </w:p>
    <w:p w14:paraId="2717D57D" w14:textId="77777777" w:rsidR="007E3D83" w:rsidRPr="00EB3343" w:rsidRDefault="007E3D83" w:rsidP="00EB3343">
      <w:pPr>
        <w:pStyle w:val="PlainText"/>
        <w:rPr>
          <w:ins w:id="2095" w:author="change" w:date="2023-08-19T16:39:00Z"/>
          <w:rFonts w:ascii="Courier New" w:hAnsi="Courier New" w:cs="Courier New"/>
        </w:rPr>
      </w:pPr>
      <w:ins w:id="2096" w:author="change" w:date="2023-08-19T16:39:00Z">
        <w:r w:rsidRPr="00EB3343">
          <w:rPr>
            <w:rFonts w:ascii="Courier New" w:hAnsi="Courier New" w:cs="Courier New"/>
          </w:rPr>
          <w:t>WATSON: You still think the photograph is inside the house?</w:t>
        </w:r>
      </w:ins>
    </w:p>
    <w:p w14:paraId="5865E8D6" w14:textId="77777777" w:rsidR="007E3D83" w:rsidRPr="00EB3343" w:rsidRDefault="007E3D83" w:rsidP="00EB3343">
      <w:pPr>
        <w:pStyle w:val="PlainText"/>
        <w:rPr>
          <w:ins w:id="2097" w:author="change" w:date="2023-08-19T16:39:00Z"/>
          <w:rFonts w:ascii="Courier New" w:hAnsi="Courier New" w:cs="Courier New"/>
        </w:rPr>
      </w:pPr>
    </w:p>
    <w:p w14:paraId="25383ED3" w14:textId="77777777" w:rsidR="00000000" w:rsidRDefault="007E3D83">
      <w:pPr>
        <w:pStyle w:val="PreformattedText"/>
        <w:rPr>
          <w:del w:id="2098" w:author="change" w:date="2023-08-19T16:39:00Z"/>
        </w:rPr>
      </w:pPr>
      <w:ins w:id="2099" w:author="change" w:date="2023-08-19T16:39:00Z">
        <w:r w:rsidRPr="00EB3343">
          <w:rPr>
            <w:rFonts w:ascii="Courier New" w:hAnsi="Courier New" w:cs="Courier New"/>
          </w:rPr>
          <w:t>HOLMES: Yes. It's</w:t>
        </w:r>
      </w:ins>
      <w:moveFromRangeStart w:id="2100" w:author="change" w:date="2023-08-19T16:39:00Z" w:name="move143355567"/>
      <w:moveFrom w:id="2101" w:author="change" w:date="2023-08-19T16:39:00Z">
        <w:r w:rsidRPr="00EB3343">
          <w:rPr>
            <w:rFonts w:ascii="Courier New" w:hAnsi="Courier New"/>
            <w:rPrChange w:id="2102" w:author="change" w:date="2023-08-19T16:39:00Z">
              <w:rPr/>
            </w:rPrChange>
          </w:rPr>
          <w:t xml:space="preserve"> Mr. </w:t>
        </w:r>
      </w:moveFrom>
      <w:moveFromRangeEnd w:id="2100"/>
      <w:del w:id="2103" w:author="change" w:date="2023-08-19T16:39:00Z">
        <w:r w:rsidR="00000000">
          <w:delText>Godfrey Norton, as our client is to its coming to the eyes of his princess. Now the question is, Where are we to find the photograph?”</w:delText>
        </w:r>
        <w:r w:rsidR="00000000">
          <w:cr/>
        </w:r>
      </w:del>
    </w:p>
    <w:p w14:paraId="79CEDB6C" w14:textId="77777777" w:rsidR="00000000" w:rsidRDefault="00000000">
      <w:pPr>
        <w:pStyle w:val="PreformattedText"/>
        <w:rPr>
          <w:del w:id="2104" w:author="change" w:date="2023-08-19T16:39:00Z"/>
        </w:rPr>
      </w:pPr>
      <w:del w:id="2105" w:author="change" w:date="2023-08-19T16:39:00Z">
        <w:r>
          <w:cr/>
        </w:r>
      </w:del>
    </w:p>
    <w:p w14:paraId="0FC4B5F9" w14:textId="77777777" w:rsidR="00000000" w:rsidRDefault="00000000">
      <w:pPr>
        <w:pStyle w:val="PreformattedText"/>
        <w:rPr>
          <w:del w:id="2106" w:author="change" w:date="2023-08-19T16:39:00Z"/>
        </w:rPr>
      </w:pPr>
      <w:del w:id="2107" w:author="change" w:date="2023-08-19T16:39:00Z">
        <w:r>
          <w:delText>“Where, indeed?”</w:delText>
        </w:r>
        <w:r>
          <w:cr/>
        </w:r>
      </w:del>
    </w:p>
    <w:p w14:paraId="0885CF20" w14:textId="77777777" w:rsidR="00000000" w:rsidRDefault="00000000">
      <w:pPr>
        <w:pStyle w:val="PreformattedText"/>
        <w:rPr>
          <w:del w:id="2108" w:author="change" w:date="2023-08-19T16:39:00Z"/>
        </w:rPr>
      </w:pPr>
      <w:del w:id="2109" w:author="change" w:date="2023-08-19T16:39:00Z">
        <w:r>
          <w:cr/>
        </w:r>
      </w:del>
    </w:p>
    <w:p w14:paraId="482C67D8" w14:textId="77777777" w:rsidR="00000000" w:rsidRDefault="00000000">
      <w:pPr>
        <w:pStyle w:val="PreformattedText"/>
        <w:rPr>
          <w:del w:id="2110" w:author="change" w:date="2023-08-19T16:39:00Z"/>
        </w:rPr>
      </w:pPr>
      <w:del w:id="2111" w:author="change" w:date="2023-08-19T16:39:00Z">
        <w:r>
          <w:delText>“It is</w:delText>
        </w:r>
      </w:del>
      <w:r w:rsidR="007E3D83" w:rsidRPr="00EB3343">
        <w:rPr>
          <w:rFonts w:ascii="Courier New" w:hAnsi="Courier New"/>
          <w:rPrChange w:id="2112" w:author="change" w:date="2023-08-19T16:39:00Z">
            <w:rPr/>
          </w:rPrChange>
        </w:rPr>
        <w:t xml:space="preserve"> most unlikely that she carries it about with her. </w:t>
      </w:r>
      <w:del w:id="2113" w:author="change" w:date="2023-08-19T16:39:00Z">
        <w:r>
          <w:delText xml:space="preserve">It is cabinet size. Too </w:delText>
        </w:r>
      </w:del>
      <w:ins w:id="2114" w:author="change" w:date="2023-08-19T16:39:00Z">
        <w:r w:rsidR="007E3D83" w:rsidRPr="00EB3343">
          <w:rPr>
            <w:rFonts w:ascii="Courier New" w:hAnsi="Courier New" w:cs="Courier New"/>
          </w:rPr>
          <w:t xml:space="preserve">Remember, the king told us it was a </w:t>
        </w:r>
      </w:ins>
      <w:r w:rsidR="007E3D83" w:rsidRPr="00EB3343">
        <w:rPr>
          <w:rFonts w:ascii="Courier New" w:hAnsi="Courier New"/>
          <w:rPrChange w:id="2115" w:author="change" w:date="2023-08-19T16:39:00Z">
            <w:rPr/>
          </w:rPrChange>
        </w:rPr>
        <w:t>large</w:t>
      </w:r>
      <w:del w:id="2116" w:author="change" w:date="2023-08-19T16:39:00Z">
        <w:r>
          <w:delText xml:space="preserve"> for easy concealment about a woman’s dress. She knows that the King is capable of having her waylaid and searched. Two attempts of the sort have already been made. We may take it, then, that she does not carry it about with her.”</w:delText>
        </w:r>
        <w:r>
          <w:cr/>
        </w:r>
      </w:del>
    </w:p>
    <w:p w14:paraId="6A98A900" w14:textId="77777777" w:rsidR="00000000" w:rsidRDefault="00000000">
      <w:pPr>
        <w:pStyle w:val="PreformattedText"/>
        <w:rPr>
          <w:del w:id="2117" w:author="change" w:date="2023-08-19T16:39:00Z"/>
        </w:rPr>
      </w:pPr>
      <w:del w:id="2118" w:author="change" w:date="2023-08-19T16:39:00Z">
        <w:r>
          <w:cr/>
        </w:r>
      </w:del>
    </w:p>
    <w:p w14:paraId="7D98558A" w14:textId="77777777" w:rsidR="00000000" w:rsidRDefault="00000000">
      <w:pPr>
        <w:pStyle w:val="PreformattedText"/>
        <w:rPr>
          <w:del w:id="2119" w:author="change" w:date="2023-08-19T16:39:00Z"/>
        </w:rPr>
      </w:pPr>
      <w:del w:id="2120" w:author="change" w:date="2023-08-19T16:39:00Z">
        <w:r>
          <w:delText>“Where, then?”</w:delText>
        </w:r>
        <w:r>
          <w:cr/>
        </w:r>
      </w:del>
    </w:p>
    <w:p w14:paraId="58168897" w14:textId="77777777" w:rsidR="00000000" w:rsidRDefault="00000000">
      <w:pPr>
        <w:pStyle w:val="PreformattedText"/>
        <w:rPr>
          <w:del w:id="2121" w:author="change" w:date="2023-08-19T16:39:00Z"/>
        </w:rPr>
      </w:pPr>
      <w:del w:id="2122" w:author="change" w:date="2023-08-19T16:39:00Z">
        <w:r>
          <w:cr/>
        </w:r>
      </w:del>
    </w:p>
    <w:p w14:paraId="58A23E12" w14:textId="20B814F3" w:rsidR="007E3D83" w:rsidRPr="00EB3343" w:rsidRDefault="00000000" w:rsidP="00EB3343">
      <w:pPr>
        <w:pStyle w:val="PlainText"/>
        <w:rPr>
          <w:rFonts w:ascii="Courier New" w:hAnsi="Courier New"/>
          <w:rPrChange w:id="2123" w:author="change" w:date="2023-08-19T16:39:00Z">
            <w:rPr/>
          </w:rPrChange>
        </w:rPr>
        <w:pPrChange w:id="2124" w:author="change" w:date="2023-08-19T16:39:00Z">
          <w:pPr>
            <w:pStyle w:val="PreformattedText"/>
          </w:pPr>
        </w:pPrChange>
      </w:pPr>
      <w:del w:id="2125" w:author="change" w:date="2023-08-19T16:39:00Z">
        <w:r>
          <w:delText xml:space="preserve">“Her banker or her lawyer. There is that double possibility. But I am inclined to think neither. Women are naturally secretive, and they like to do their own secreting. Why should she hand it over to anyone else? She could trust her own guardianship, but she could not tell what indirect or political influence might be brought to bear upon a business man. Besides, </w:delText>
        </w:r>
      </w:del>
      <w:ins w:id="2126" w:author="change" w:date="2023-08-19T16:39:00Z">
        <w:r w:rsidR="007E3D83" w:rsidRPr="00EB3343">
          <w:rPr>
            <w:rFonts w:ascii="Courier New" w:hAnsi="Courier New" w:cs="Courier New"/>
          </w:rPr>
          <w:t xml:space="preserve">, framed picture. </w:t>
        </w:r>
        <w:proofErr w:type="gramStart"/>
        <w:r w:rsidR="007E3D83" w:rsidRPr="00EB3343">
          <w:rPr>
            <w:rFonts w:ascii="Courier New" w:hAnsi="Courier New" w:cs="Courier New"/>
          </w:rPr>
          <w:t>And also</w:t>
        </w:r>
        <w:proofErr w:type="gramEnd"/>
        <w:r w:rsidR="007E3D83" w:rsidRPr="00EB3343">
          <w:rPr>
            <w:rFonts w:ascii="Courier New" w:hAnsi="Courier New" w:cs="Courier New"/>
          </w:rPr>
          <w:t xml:space="preserve"> </w:t>
        </w:r>
      </w:ins>
      <w:r w:rsidR="007E3D83" w:rsidRPr="00EB3343">
        <w:rPr>
          <w:rFonts w:ascii="Courier New" w:hAnsi="Courier New"/>
          <w:rPrChange w:id="2127" w:author="change" w:date="2023-08-19T16:39:00Z">
            <w:rPr/>
          </w:rPrChange>
        </w:rPr>
        <w:t xml:space="preserve">remember that she </w:t>
      </w:r>
      <w:del w:id="2128" w:author="change" w:date="2023-08-19T16:39:00Z">
        <w:r>
          <w:delText>had resolved</w:delText>
        </w:r>
      </w:del>
      <w:ins w:id="2129" w:author="change" w:date="2023-08-19T16:39:00Z">
        <w:r w:rsidR="007E3D83" w:rsidRPr="00EB3343">
          <w:rPr>
            <w:rFonts w:ascii="Courier New" w:hAnsi="Courier New" w:cs="Courier New"/>
          </w:rPr>
          <w:t>planned</w:t>
        </w:r>
      </w:ins>
      <w:r w:rsidR="007E3D83" w:rsidRPr="00EB3343">
        <w:rPr>
          <w:rFonts w:ascii="Courier New" w:hAnsi="Courier New"/>
          <w:rPrChange w:id="2130" w:author="change" w:date="2023-08-19T16:39:00Z">
            <w:rPr/>
          </w:rPrChange>
        </w:rPr>
        <w:t xml:space="preserve"> to use it within a few days. It must be where she can lay her hands </w:t>
      </w:r>
      <w:del w:id="2131" w:author="change" w:date="2023-08-19T16:39:00Z">
        <w:r>
          <w:delText>upon</w:delText>
        </w:r>
      </w:del>
      <w:ins w:id="2132" w:author="change" w:date="2023-08-19T16:39:00Z">
        <w:r w:rsidR="007E3D83" w:rsidRPr="00EB3343">
          <w:rPr>
            <w:rFonts w:ascii="Courier New" w:hAnsi="Courier New" w:cs="Courier New"/>
          </w:rPr>
          <w:t>on</w:t>
        </w:r>
      </w:ins>
      <w:r w:rsidR="007E3D83" w:rsidRPr="00EB3343">
        <w:rPr>
          <w:rFonts w:ascii="Courier New" w:hAnsi="Courier New"/>
          <w:rPrChange w:id="2133" w:author="change" w:date="2023-08-19T16:39:00Z">
            <w:rPr/>
          </w:rPrChange>
        </w:rPr>
        <w:t xml:space="preserve"> it. It must be </w:t>
      </w:r>
      <w:del w:id="2134" w:author="change" w:date="2023-08-19T16:39:00Z">
        <w:r>
          <w:delText>in</w:delText>
        </w:r>
      </w:del>
      <w:ins w:id="2135" w:author="change" w:date="2023-08-19T16:39:00Z">
        <w:r w:rsidR="007E3D83" w:rsidRPr="00EB3343">
          <w:rPr>
            <w:rFonts w:ascii="Courier New" w:hAnsi="Courier New" w:cs="Courier New"/>
          </w:rPr>
          <w:t>inside</w:t>
        </w:r>
      </w:ins>
      <w:r w:rsidR="007E3D83" w:rsidRPr="00EB3343">
        <w:rPr>
          <w:rFonts w:ascii="Courier New" w:hAnsi="Courier New"/>
          <w:rPrChange w:id="2136" w:author="change" w:date="2023-08-19T16:39:00Z">
            <w:rPr/>
          </w:rPrChange>
        </w:rPr>
        <w:t xml:space="preserve"> her </w:t>
      </w:r>
      <w:del w:id="2137" w:author="change" w:date="2023-08-19T16:39:00Z">
        <w:r>
          <w:delText xml:space="preserve">own </w:delText>
        </w:r>
      </w:del>
      <w:r w:rsidR="007E3D83" w:rsidRPr="00EB3343">
        <w:rPr>
          <w:rFonts w:ascii="Courier New" w:hAnsi="Courier New"/>
          <w:rPrChange w:id="2138" w:author="change" w:date="2023-08-19T16:39:00Z">
            <w:rPr/>
          </w:rPrChange>
        </w:rPr>
        <w:t>house</w:t>
      </w:r>
      <w:del w:id="2139" w:author="change" w:date="2023-08-19T16:39:00Z">
        <w:r>
          <w:delText>.”</w:delText>
        </w:r>
        <w:r>
          <w:cr/>
        </w:r>
      </w:del>
      <w:ins w:id="2140" w:author="change" w:date="2023-08-19T16:39:00Z">
        <w:r w:rsidR="007E3D83" w:rsidRPr="00EB3343">
          <w:rPr>
            <w:rFonts w:ascii="Courier New" w:hAnsi="Courier New" w:cs="Courier New"/>
          </w:rPr>
          <w:t>.</w:t>
        </w:r>
      </w:ins>
    </w:p>
    <w:p w14:paraId="63341AB1" w14:textId="77777777" w:rsidR="007E3D83" w:rsidRPr="00EB3343" w:rsidRDefault="007E3D83" w:rsidP="00EB3343">
      <w:pPr>
        <w:pStyle w:val="PlainText"/>
        <w:rPr>
          <w:rFonts w:ascii="Courier New" w:hAnsi="Courier New"/>
          <w:rPrChange w:id="2141" w:author="change" w:date="2023-08-19T16:39:00Z">
            <w:rPr/>
          </w:rPrChange>
        </w:rPr>
      </w:pPr>
    </w:p>
    <w:p w14:paraId="51086AF8" w14:textId="77777777" w:rsidR="00000000" w:rsidRDefault="00000000">
      <w:pPr>
        <w:pStyle w:val="PreformattedText"/>
        <w:rPr>
          <w:del w:id="2142" w:author="change" w:date="2023-08-19T16:39:00Z"/>
        </w:rPr>
      </w:pPr>
    </w:p>
    <w:p w14:paraId="60F0F68E" w14:textId="07683EA8" w:rsidR="007E3D83" w:rsidRPr="00EB3343" w:rsidRDefault="00000000" w:rsidP="00EB3343">
      <w:pPr>
        <w:pStyle w:val="PlainText"/>
        <w:rPr>
          <w:rFonts w:ascii="Courier New" w:hAnsi="Courier New"/>
          <w:rPrChange w:id="2143" w:author="change" w:date="2023-08-19T16:39:00Z">
            <w:rPr/>
          </w:rPrChange>
        </w:rPr>
        <w:pPrChange w:id="2144" w:author="change" w:date="2023-08-19T16:39:00Z">
          <w:pPr>
            <w:pStyle w:val="PreformattedText"/>
          </w:pPr>
        </w:pPrChange>
      </w:pPr>
      <w:del w:id="2145" w:author="change" w:date="2023-08-19T16:39:00Z">
        <w:r>
          <w:delText>“</w:delText>
        </w:r>
      </w:del>
      <w:ins w:id="2146" w:author="change" w:date="2023-08-19T16:39:00Z">
        <w:r w:rsidR="007E3D83" w:rsidRPr="00EB3343">
          <w:rPr>
            <w:rFonts w:ascii="Courier New" w:hAnsi="Courier New" w:cs="Courier New"/>
          </w:rPr>
          <w:t xml:space="preserve">WATSON: </w:t>
        </w:r>
      </w:ins>
      <w:r w:rsidR="007E3D83" w:rsidRPr="00EB3343">
        <w:rPr>
          <w:rFonts w:ascii="Courier New" w:hAnsi="Courier New"/>
          <w:rPrChange w:id="2147" w:author="change" w:date="2023-08-19T16:39:00Z">
            <w:rPr/>
          </w:rPrChange>
        </w:rPr>
        <w:t xml:space="preserve">But </w:t>
      </w:r>
      <w:del w:id="2148" w:author="change" w:date="2023-08-19T16:39:00Z">
        <w:r>
          <w:delText>it</w:delText>
        </w:r>
      </w:del>
      <w:ins w:id="2149" w:author="change" w:date="2023-08-19T16:39:00Z">
        <w:r w:rsidR="007E3D83" w:rsidRPr="00EB3343">
          <w:rPr>
            <w:rFonts w:ascii="Courier New" w:hAnsi="Courier New" w:cs="Courier New"/>
          </w:rPr>
          <w:t>her house</w:t>
        </w:r>
      </w:ins>
      <w:r w:rsidR="007E3D83" w:rsidRPr="00EB3343">
        <w:rPr>
          <w:rFonts w:ascii="Courier New" w:hAnsi="Courier New"/>
          <w:rPrChange w:id="2150" w:author="change" w:date="2023-08-19T16:39:00Z">
            <w:rPr/>
          </w:rPrChange>
        </w:rPr>
        <w:t xml:space="preserve"> has </w:t>
      </w:r>
      <w:del w:id="2151" w:author="change" w:date="2023-08-19T16:39:00Z">
        <w:r>
          <w:delText xml:space="preserve">twice </w:delText>
        </w:r>
      </w:del>
      <w:r w:rsidR="007E3D83" w:rsidRPr="00EB3343">
        <w:rPr>
          <w:rFonts w:ascii="Courier New" w:hAnsi="Courier New"/>
          <w:rPrChange w:id="2152" w:author="change" w:date="2023-08-19T16:39:00Z">
            <w:rPr/>
          </w:rPrChange>
        </w:rPr>
        <w:t>been burgled</w:t>
      </w:r>
      <w:del w:id="2153" w:author="change" w:date="2023-08-19T16:39:00Z">
        <w:r>
          <w:delText>.”</w:delText>
        </w:r>
        <w:r>
          <w:cr/>
        </w:r>
      </w:del>
      <w:ins w:id="2154" w:author="change" w:date="2023-08-19T16:39:00Z">
        <w:r w:rsidR="007E3D83" w:rsidRPr="00EB3343">
          <w:rPr>
            <w:rFonts w:ascii="Courier New" w:hAnsi="Courier New" w:cs="Courier New"/>
          </w:rPr>
          <w:t xml:space="preserve">. Twice. </w:t>
        </w:r>
      </w:ins>
    </w:p>
    <w:p w14:paraId="172F81E7" w14:textId="77777777" w:rsidR="007E3D83" w:rsidRPr="00EB3343" w:rsidRDefault="007E3D83" w:rsidP="00EB3343">
      <w:pPr>
        <w:pStyle w:val="PlainText"/>
        <w:rPr>
          <w:rFonts w:ascii="Courier New" w:hAnsi="Courier New"/>
          <w:rPrChange w:id="2155" w:author="change" w:date="2023-08-19T16:39:00Z">
            <w:rPr/>
          </w:rPrChange>
        </w:rPr>
      </w:pPr>
    </w:p>
    <w:p w14:paraId="4538562C" w14:textId="77777777" w:rsidR="00000000" w:rsidRDefault="00000000">
      <w:pPr>
        <w:pStyle w:val="PreformattedText"/>
        <w:rPr>
          <w:del w:id="2156" w:author="change" w:date="2023-08-19T16:39:00Z"/>
        </w:rPr>
      </w:pPr>
    </w:p>
    <w:p w14:paraId="14972601" w14:textId="06867FF1" w:rsidR="007E3D83" w:rsidRPr="00EB3343" w:rsidRDefault="00000000" w:rsidP="00EB3343">
      <w:pPr>
        <w:pStyle w:val="PlainText"/>
        <w:rPr>
          <w:rFonts w:ascii="Courier New" w:hAnsi="Courier New"/>
          <w:rPrChange w:id="2157" w:author="change" w:date="2023-08-19T16:39:00Z">
            <w:rPr/>
          </w:rPrChange>
        </w:rPr>
        <w:pPrChange w:id="2158" w:author="change" w:date="2023-08-19T16:39:00Z">
          <w:pPr>
            <w:pStyle w:val="PreformattedText"/>
          </w:pPr>
        </w:pPrChange>
      </w:pPr>
      <w:del w:id="2159" w:author="change" w:date="2023-08-19T16:39:00Z">
        <w:r>
          <w:delText>“Pshaw!</w:delText>
        </w:r>
      </w:del>
      <w:ins w:id="2160" w:author="change" w:date="2023-08-19T16:39:00Z">
        <w:r w:rsidR="007E3D83" w:rsidRPr="00EB3343">
          <w:rPr>
            <w:rFonts w:ascii="Courier New" w:hAnsi="Courier New" w:cs="Courier New"/>
          </w:rPr>
          <w:t xml:space="preserve">HOLMES: Oh, </w:t>
        </w:r>
        <w:proofErr w:type="spellStart"/>
        <w:r w:rsidR="007E3D83" w:rsidRPr="00EB3343">
          <w:rPr>
            <w:rFonts w:ascii="Courier New" w:hAnsi="Courier New" w:cs="Courier New"/>
          </w:rPr>
          <w:t>psh</w:t>
        </w:r>
        <w:proofErr w:type="spellEnd"/>
        <w:r w:rsidR="007E3D83" w:rsidRPr="00EB3343">
          <w:rPr>
            <w:rFonts w:ascii="Courier New" w:hAnsi="Courier New" w:cs="Courier New"/>
          </w:rPr>
          <w:t>!</w:t>
        </w:r>
      </w:ins>
      <w:r w:rsidR="007E3D83" w:rsidRPr="00EB3343">
        <w:rPr>
          <w:rFonts w:ascii="Courier New" w:hAnsi="Courier New"/>
          <w:rPrChange w:id="2161" w:author="change" w:date="2023-08-19T16:39:00Z">
            <w:rPr/>
          </w:rPrChange>
        </w:rPr>
        <w:t xml:space="preserve"> They </w:t>
      </w:r>
      <w:del w:id="2162" w:author="change" w:date="2023-08-19T16:39:00Z">
        <w:r>
          <w:delText>did not</w:delText>
        </w:r>
      </w:del>
      <w:ins w:id="2163" w:author="change" w:date="2023-08-19T16:39:00Z">
        <w:r w:rsidR="007E3D83" w:rsidRPr="00EB3343">
          <w:rPr>
            <w:rFonts w:ascii="Courier New" w:hAnsi="Courier New" w:cs="Courier New"/>
          </w:rPr>
          <w:t>didn't</w:t>
        </w:r>
      </w:ins>
      <w:r w:rsidR="007E3D83" w:rsidRPr="00EB3343">
        <w:rPr>
          <w:rFonts w:ascii="Courier New" w:hAnsi="Courier New"/>
          <w:rPrChange w:id="2164" w:author="change" w:date="2023-08-19T16:39:00Z">
            <w:rPr/>
          </w:rPrChange>
        </w:rPr>
        <w:t xml:space="preserve"> know how to look</w:t>
      </w:r>
      <w:del w:id="2165" w:author="change" w:date="2023-08-19T16:39:00Z">
        <w:r>
          <w:delText>.”</w:delText>
        </w:r>
        <w:r>
          <w:cr/>
        </w:r>
      </w:del>
      <w:ins w:id="2166" w:author="change" w:date="2023-08-19T16:39:00Z">
        <w:r w:rsidR="007E3D83" w:rsidRPr="00EB3343">
          <w:rPr>
            <w:rFonts w:ascii="Courier New" w:hAnsi="Courier New" w:cs="Courier New"/>
          </w:rPr>
          <w:t>.</w:t>
        </w:r>
      </w:ins>
    </w:p>
    <w:p w14:paraId="0599B8DA" w14:textId="77777777" w:rsidR="007E3D83" w:rsidRPr="00EB3343" w:rsidRDefault="007E3D83" w:rsidP="00EB3343">
      <w:pPr>
        <w:pStyle w:val="PlainText"/>
        <w:rPr>
          <w:rFonts w:ascii="Courier New" w:hAnsi="Courier New"/>
          <w:rPrChange w:id="2167" w:author="change" w:date="2023-08-19T16:39:00Z">
            <w:rPr/>
          </w:rPrChange>
        </w:rPr>
      </w:pPr>
    </w:p>
    <w:p w14:paraId="70E6E689" w14:textId="77777777" w:rsidR="00000000" w:rsidRDefault="00000000">
      <w:pPr>
        <w:pStyle w:val="PreformattedText"/>
        <w:rPr>
          <w:del w:id="2168" w:author="change" w:date="2023-08-19T16:39:00Z"/>
        </w:rPr>
      </w:pPr>
    </w:p>
    <w:p w14:paraId="6527197E" w14:textId="77777777" w:rsidR="00000000" w:rsidRDefault="00000000">
      <w:pPr>
        <w:pStyle w:val="PreformattedText"/>
        <w:rPr>
          <w:del w:id="2169" w:author="change" w:date="2023-08-19T16:39:00Z"/>
        </w:rPr>
      </w:pPr>
      <w:del w:id="2170" w:author="change" w:date="2023-08-19T16:39:00Z">
        <w:r>
          <w:delText>“But how will you look?”</w:delText>
        </w:r>
        <w:r>
          <w:cr/>
        </w:r>
      </w:del>
    </w:p>
    <w:p w14:paraId="2809DD34" w14:textId="77777777" w:rsidR="00000000" w:rsidRDefault="00000000">
      <w:pPr>
        <w:pStyle w:val="PreformattedText"/>
        <w:rPr>
          <w:del w:id="2171" w:author="change" w:date="2023-08-19T16:39:00Z"/>
        </w:rPr>
      </w:pPr>
      <w:del w:id="2172" w:author="change" w:date="2023-08-19T16:39:00Z">
        <w:r>
          <w:cr/>
        </w:r>
      </w:del>
    </w:p>
    <w:p w14:paraId="7555376B" w14:textId="40D498BB" w:rsidR="007E3D83" w:rsidRPr="00EB3343" w:rsidRDefault="00000000" w:rsidP="00EB3343">
      <w:pPr>
        <w:pStyle w:val="PlainText"/>
        <w:rPr>
          <w:rFonts w:ascii="Courier New" w:hAnsi="Courier New"/>
          <w:rPrChange w:id="2173" w:author="change" w:date="2023-08-19T16:39:00Z">
            <w:rPr/>
          </w:rPrChange>
        </w:rPr>
        <w:pPrChange w:id="2174" w:author="change" w:date="2023-08-19T16:39:00Z">
          <w:pPr>
            <w:pStyle w:val="PreformattedText"/>
          </w:pPr>
        </w:pPrChange>
      </w:pPr>
      <w:del w:id="2175" w:author="change" w:date="2023-08-19T16:39:00Z">
        <w:r>
          <w:delText>“I</w:delText>
        </w:r>
      </w:del>
      <w:ins w:id="2176" w:author="change" w:date="2023-08-19T16:39:00Z">
        <w:r w:rsidR="007E3D83" w:rsidRPr="00EB3343">
          <w:rPr>
            <w:rFonts w:ascii="Courier New" w:hAnsi="Courier New" w:cs="Courier New"/>
          </w:rPr>
          <w:t>WATSON: How</w:t>
        </w:r>
      </w:ins>
      <w:r w:rsidR="007E3D83" w:rsidRPr="00EB3343">
        <w:rPr>
          <w:rFonts w:ascii="Courier New" w:hAnsi="Courier New"/>
          <w:rPrChange w:id="2177" w:author="change" w:date="2023-08-19T16:39:00Z">
            <w:rPr/>
          </w:rPrChange>
        </w:rPr>
        <w:t xml:space="preserve"> will </w:t>
      </w:r>
      <w:del w:id="2178" w:author="change" w:date="2023-08-19T16:39:00Z">
        <w:r>
          <w:delText>not</w:delText>
        </w:r>
      </w:del>
      <w:ins w:id="2179" w:author="change" w:date="2023-08-19T16:39:00Z">
        <w:r w:rsidR="007E3D83" w:rsidRPr="00EB3343">
          <w:rPr>
            <w:rFonts w:ascii="Courier New" w:hAnsi="Courier New" w:cs="Courier New"/>
          </w:rPr>
          <w:t>you</w:t>
        </w:r>
      </w:ins>
      <w:r w:rsidR="007E3D83" w:rsidRPr="00EB3343">
        <w:rPr>
          <w:rFonts w:ascii="Courier New" w:hAnsi="Courier New"/>
          <w:rPrChange w:id="2180" w:author="change" w:date="2023-08-19T16:39:00Z">
            <w:rPr/>
          </w:rPrChange>
        </w:rPr>
        <w:t xml:space="preserve"> look</w:t>
      </w:r>
      <w:del w:id="2181" w:author="change" w:date="2023-08-19T16:39:00Z">
        <w:r>
          <w:delText>.”</w:delText>
        </w:r>
        <w:r>
          <w:cr/>
        </w:r>
      </w:del>
      <w:ins w:id="2182" w:author="change" w:date="2023-08-19T16:39:00Z">
        <w:r w:rsidR="007E3D83" w:rsidRPr="00EB3343">
          <w:rPr>
            <w:rFonts w:ascii="Courier New" w:hAnsi="Courier New" w:cs="Courier New"/>
          </w:rPr>
          <w:t xml:space="preserve">? </w:t>
        </w:r>
      </w:ins>
    </w:p>
    <w:p w14:paraId="613BF4DC" w14:textId="77777777" w:rsidR="007E3D83" w:rsidRPr="00EB3343" w:rsidRDefault="007E3D83" w:rsidP="00EB3343">
      <w:pPr>
        <w:pStyle w:val="PlainText"/>
        <w:rPr>
          <w:rFonts w:ascii="Courier New" w:hAnsi="Courier New"/>
          <w:rPrChange w:id="2183" w:author="change" w:date="2023-08-19T16:39:00Z">
            <w:rPr/>
          </w:rPrChange>
        </w:rPr>
      </w:pPr>
    </w:p>
    <w:p w14:paraId="36F41FDE" w14:textId="77777777" w:rsidR="00000000" w:rsidRDefault="00000000">
      <w:pPr>
        <w:pStyle w:val="PreformattedText"/>
        <w:rPr>
          <w:del w:id="2184" w:author="change" w:date="2023-08-19T16:39:00Z"/>
        </w:rPr>
      </w:pPr>
    </w:p>
    <w:p w14:paraId="4E774AA2" w14:textId="77777777" w:rsidR="00000000" w:rsidRDefault="00000000">
      <w:pPr>
        <w:pStyle w:val="PreformattedText"/>
        <w:rPr>
          <w:del w:id="2185" w:author="change" w:date="2023-08-19T16:39:00Z"/>
        </w:rPr>
      </w:pPr>
      <w:del w:id="2186" w:author="change" w:date="2023-08-19T16:39:00Z">
        <w:r>
          <w:delText>“What then?”</w:delText>
        </w:r>
        <w:r>
          <w:cr/>
        </w:r>
      </w:del>
    </w:p>
    <w:p w14:paraId="51771187" w14:textId="77777777" w:rsidR="00000000" w:rsidRDefault="00000000">
      <w:pPr>
        <w:pStyle w:val="PreformattedText"/>
        <w:rPr>
          <w:del w:id="2187" w:author="change" w:date="2023-08-19T16:39:00Z"/>
        </w:rPr>
      </w:pPr>
      <w:del w:id="2188" w:author="change" w:date="2023-08-19T16:39:00Z">
        <w:r>
          <w:cr/>
        </w:r>
      </w:del>
    </w:p>
    <w:p w14:paraId="542D98D4" w14:textId="78839934" w:rsidR="007E3D83" w:rsidRPr="00EB3343" w:rsidRDefault="00000000" w:rsidP="00EB3343">
      <w:pPr>
        <w:pStyle w:val="PlainText"/>
        <w:rPr>
          <w:rFonts w:ascii="Courier New" w:hAnsi="Courier New"/>
          <w:rPrChange w:id="2189" w:author="change" w:date="2023-08-19T16:39:00Z">
            <w:rPr/>
          </w:rPrChange>
        </w:rPr>
        <w:pPrChange w:id="2190" w:author="change" w:date="2023-08-19T16:39:00Z">
          <w:pPr>
            <w:pStyle w:val="PreformattedText"/>
          </w:pPr>
        </w:pPrChange>
      </w:pPr>
      <w:del w:id="2191" w:author="change" w:date="2023-08-19T16:39:00Z">
        <w:r>
          <w:delText>“</w:delText>
        </w:r>
      </w:del>
      <w:ins w:id="2192" w:author="change" w:date="2023-08-19T16:39:00Z">
        <w:r w:rsidR="007E3D83" w:rsidRPr="00EB3343">
          <w:rPr>
            <w:rFonts w:ascii="Courier New" w:hAnsi="Courier New" w:cs="Courier New"/>
          </w:rPr>
          <w:t xml:space="preserve">HOLMES: </w:t>
        </w:r>
      </w:ins>
      <w:r w:rsidR="007E3D83" w:rsidRPr="00EB3343">
        <w:rPr>
          <w:rFonts w:ascii="Courier New" w:hAnsi="Courier New"/>
          <w:rPrChange w:id="2193" w:author="change" w:date="2023-08-19T16:39:00Z">
            <w:rPr/>
          </w:rPrChange>
        </w:rPr>
        <w:t xml:space="preserve">I </w:t>
      </w:r>
      <w:del w:id="2194" w:author="change" w:date="2023-08-19T16:39:00Z">
        <w:r>
          <w:delText>will</w:delText>
        </w:r>
      </w:del>
      <w:ins w:id="2195" w:author="change" w:date="2023-08-19T16:39:00Z">
        <w:r w:rsidR="007E3D83" w:rsidRPr="00EB3343">
          <w:rPr>
            <w:rFonts w:ascii="Courier New" w:hAnsi="Courier New" w:cs="Courier New"/>
          </w:rPr>
          <w:t>won't. I'll</w:t>
        </w:r>
      </w:ins>
      <w:r w:rsidR="007E3D83" w:rsidRPr="00EB3343">
        <w:rPr>
          <w:rFonts w:ascii="Courier New" w:hAnsi="Courier New"/>
          <w:rPrChange w:id="2196" w:author="change" w:date="2023-08-19T16:39:00Z">
            <w:rPr/>
          </w:rPrChange>
        </w:rPr>
        <w:t xml:space="preserve"> get her to show me</w:t>
      </w:r>
      <w:del w:id="2197" w:author="change" w:date="2023-08-19T16:39:00Z">
        <w:r>
          <w:delText>.”</w:delText>
        </w:r>
        <w:r>
          <w:cr/>
        </w:r>
      </w:del>
      <w:ins w:id="2198" w:author="change" w:date="2023-08-19T16:39:00Z">
        <w:r w:rsidR="007E3D83" w:rsidRPr="00EB3343">
          <w:rPr>
            <w:rFonts w:ascii="Courier New" w:hAnsi="Courier New" w:cs="Courier New"/>
          </w:rPr>
          <w:t xml:space="preserve">. </w:t>
        </w:r>
      </w:ins>
    </w:p>
    <w:p w14:paraId="744CCEFC" w14:textId="77777777" w:rsidR="007E3D83" w:rsidRPr="00EB3343" w:rsidRDefault="007E3D83" w:rsidP="00EB3343">
      <w:pPr>
        <w:pStyle w:val="PlainText"/>
        <w:rPr>
          <w:rFonts w:ascii="Courier New" w:hAnsi="Courier New"/>
          <w:rPrChange w:id="2199" w:author="change" w:date="2023-08-19T16:39:00Z">
            <w:rPr/>
          </w:rPrChange>
        </w:rPr>
      </w:pPr>
    </w:p>
    <w:p w14:paraId="6B994B69" w14:textId="77777777" w:rsidR="00000000" w:rsidRDefault="00000000">
      <w:pPr>
        <w:pStyle w:val="PreformattedText"/>
        <w:rPr>
          <w:del w:id="2200" w:author="change" w:date="2023-08-19T16:39:00Z"/>
        </w:rPr>
      </w:pPr>
    </w:p>
    <w:p w14:paraId="41AD8ECF" w14:textId="53336DD7" w:rsidR="007E3D83" w:rsidRPr="00EB3343" w:rsidRDefault="00000000" w:rsidP="00EB3343">
      <w:pPr>
        <w:pStyle w:val="PlainText"/>
        <w:rPr>
          <w:rFonts w:ascii="Courier New" w:hAnsi="Courier New"/>
          <w:rPrChange w:id="2201" w:author="change" w:date="2023-08-19T16:39:00Z">
            <w:rPr/>
          </w:rPrChange>
        </w:rPr>
        <w:pPrChange w:id="2202" w:author="change" w:date="2023-08-19T16:39:00Z">
          <w:pPr>
            <w:pStyle w:val="PreformattedText"/>
          </w:pPr>
        </w:pPrChange>
      </w:pPr>
      <w:del w:id="2203" w:author="change" w:date="2023-08-19T16:39:00Z">
        <w:r>
          <w:delText>“But she will</w:delText>
        </w:r>
      </w:del>
      <w:ins w:id="2204" w:author="change" w:date="2023-08-19T16:39:00Z">
        <w:r w:rsidR="007E3D83" w:rsidRPr="00EB3343">
          <w:rPr>
            <w:rFonts w:ascii="Courier New" w:hAnsi="Courier New" w:cs="Courier New"/>
          </w:rPr>
          <w:t>WATSON: Oh, she'll</w:t>
        </w:r>
      </w:ins>
      <w:r w:rsidR="007E3D83" w:rsidRPr="00EB3343">
        <w:rPr>
          <w:rFonts w:ascii="Courier New" w:hAnsi="Courier New"/>
          <w:rPrChange w:id="2205" w:author="change" w:date="2023-08-19T16:39:00Z">
            <w:rPr/>
          </w:rPrChange>
        </w:rPr>
        <w:t xml:space="preserve"> refuse</w:t>
      </w:r>
      <w:del w:id="2206" w:author="change" w:date="2023-08-19T16:39:00Z">
        <w:r>
          <w:delText>.”</w:delText>
        </w:r>
        <w:r>
          <w:cr/>
        </w:r>
      </w:del>
      <w:ins w:id="2207" w:author="change" w:date="2023-08-19T16:39:00Z">
        <w:r w:rsidR="007E3D83" w:rsidRPr="00EB3343">
          <w:rPr>
            <w:rFonts w:ascii="Courier New" w:hAnsi="Courier New" w:cs="Courier New"/>
          </w:rPr>
          <w:t>.</w:t>
        </w:r>
      </w:ins>
    </w:p>
    <w:p w14:paraId="3A4C7F61" w14:textId="77777777" w:rsidR="007E3D83" w:rsidRPr="00EB3343" w:rsidRDefault="007E3D83" w:rsidP="00EB3343">
      <w:pPr>
        <w:pStyle w:val="PlainText"/>
        <w:rPr>
          <w:rFonts w:ascii="Courier New" w:hAnsi="Courier New"/>
          <w:rPrChange w:id="2208" w:author="change" w:date="2023-08-19T16:39:00Z">
            <w:rPr/>
          </w:rPrChange>
        </w:rPr>
      </w:pPr>
    </w:p>
    <w:p w14:paraId="7709ADF0" w14:textId="77777777" w:rsidR="00000000" w:rsidRDefault="00000000">
      <w:pPr>
        <w:pStyle w:val="PreformattedText"/>
        <w:rPr>
          <w:del w:id="2209" w:author="change" w:date="2023-08-19T16:39:00Z"/>
        </w:rPr>
      </w:pPr>
    </w:p>
    <w:p w14:paraId="23BF8076" w14:textId="7852EA2D" w:rsidR="007E3D83" w:rsidRPr="00EB3343" w:rsidRDefault="00000000" w:rsidP="00EB3343">
      <w:pPr>
        <w:pStyle w:val="PlainText"/>
        <w:rPr>
          <w:ins w:id="2210" w:author="change" w:date="2023-08-19T16:39:00Z"/>
          <w:rFonts w:ascii="Courier New" w:hAnsi="Courier New" w:cs="Courier New"/>
        </w:rPr>
      </w:pPr>
      <w:del w:id="2211" w:author="change" w:date="2023-08-19T16:39:00Z">
        <w:r>
          <w:delText>“</w:delText>
        </w:r>
      </w:del>
      <w:ins w:id="2212" w:author="change" w:date="2023-08-19T16:39:00Z">
        <w:r w:rsidR="007E3D83" w:rsidRPr="00EB3343">
          <w:rPr>
            <w:rFonts w:ascii="Courier New" w:hAnsi="Courier New" w:cs="Courier New"/>
          </w:rPr>
          <w:t xml:space="preserve">HOLMES: </w:t>
        </w:r>
      </w:ins>
      <w:r w:rsidR="007E3D83" w:rsidRPr="00EB3343">
        <w:rPr>
          <w:rFonts w:ascii="Courier New" w:hAnsi="Courier New"/>
          <w:rPrChange w:id="2213" w:author="change" w:date="2023-08-19T16:39:00Z">
            <w:rPr/>
          </w:rPrChange>
        </w:rPr>
        <w:t xml:space="preserve">She </w:t>
      </w:r>
      <w:del w:id="2214" w:author="change" w:date="2023-08-19T16:39:00Z">
        <w:r>
          <w:delText>will not</w:delText>
        </w:r>
      </w:del>
      <w:ins w:id="2215" w:author="change" w:date="2023-08-19T16:39:00Z">
        <w:r w:rsidR="007E3D83" w:rsidRPr="00EB3343">
          <w:rPr>
            <w:rFonts w:ascii="Courier New" w:hAnsi="Courier New" w:cs="Courier New"/>
          </w:rPr>
          <w:t>won't</w:t>
        </w:r>
      </w:ins>
      <w:r w:rsidR="007E3D83" w:rsidRPr="00EB3343">
        <w:rPr>
          <w:rFonts w:ascii="Courier New" w:hAnsi="Courier New"/>
          <w:rPrChange w:id="2216" w:author="change" w:date="2023-08-19T16:39:00Z">
            <w:rPr/>
          </w:rPrChange>
        </w:rPr>
        <w:t xml:space="preserve"> be able to</w:t>
      </w:r>
      <w:del w:id="2217" w:author="change" w:date="2023-08-19T16:39:00Z">
        <w:r>
          <w:delText xml:space="preserve">. But I hear the rumble of wheels. It is her </w:delText>
        </w:r>
      </w:del>
      <w:ins w:id="2218" w:author="change" w:date="2023-08-19T16:39:00Z">
        <w:r w:rsidR="007E3D83" w:rsidRPr="00EB3343">
          <w:rPr>
            <w:rFonts w:ascii="Courier New" w:hAnsi="Courier New" w:cs="Courier New"/>
          </w:rPr>
          <w:t xml:space="preserve">-- </w:t>
        </w:r>
      </w:ins>
    </w:p>
    <w:p w14:paraId="04AFE8A4" w14:textId="77777777" w:rsidR="007E3D83" w:rsidRPr="00EB3343" w:rsidRDefault="007E3D83" w:rsidP="00EB3343">
      <w:pPr>
        <w:pStyle w:val="PlainText"/>
        <w:rPr>
          <w:ins w:id="2219" w:author="change" w:date="2023-08-19T16:39:00Z"/>
          <w:rFonts w:ascii="Courier New" w:hAnsi="Courier New" w:cs="Courier New"/>
        </w:rPr>
      </w:pPr>
    </w:p>
    <w:p w14:paraId="6B7C90C6" w14:textId="77777777" w:rsidR="007E3D83" w:rsidRPr="00EB3343" w:rsidRDefault="007E3D83" w:rsidP="00EB3343">
      <w:pPr>
        <w:pStyle w:val="PlainText"/>
        <w:rPr>
          <w:ins w:id="2220" w:author="change" w:date="2023-08-19T16:39:00Z"/>
          <w:rFonts w:ascii="Courier New" w:hAnsi="Courier New" w:cs="Courier New"/>
        </w:rPr>
      </w:pPr>
      <w:ins w:id="2221" w:author="change" w:date="2023-08-19T16:39:00Z">
        <w:r w:rsidRPr="00EB3343">
          <w:rPr>
            <w:rFonts w:ascii="Courier New" w:hAnsi="Courier New" w:cs="Courier New"/>
          </w:rPr>
          <w:t>SOUND: CARRIAGE APPROACHES</w:t>
        </w:r>
      </w:ins>
    </w:p>
    <w:p w14:paraId="24CAFAC9" w14:textId="77777777" w:rsidR="007E3D83" w:rsidRPr="00EB3343" w:rsidRDefault="007E3D83" w:rsidP="00EB3343">
      <w:pPr>
        <w:pStyle w:val="PlainText"/>
        <w:rPr>
          <w:ins w:id="2222" w:author="change" w:date="2023-08-19T16:39:00Z"/>
          <w:rFonts w:ascii="Courier New" w:hAnsi="Courier New" w:cs="Courier New"/>
        </w:rPr>
      </w:pPr>
    </w:p>
    <w:p w14:paraId="1A03B86E" w14:textId="23EDC386" w:rsidR="007E3D83" w:rsidRPr="00EB3343" w:rsidRDefault="007E3D83" w:rsidP="00EB3343">
      <w:pPr>
        <w:pStyle w:val="PlainText"/>
        <w:rPr>
          <w:rFonts w:ascii="Courier New" w:hAnsi="Courier New"/>
          <w:rPrChange w:id="2223" w:author="change" w:date="2023-08-19T16:39:00Z">
            <w:rPr/>
          </w:rPrChange>
        </w:rPr>
        <w:pPrChange w:id="2224" w:author="change" w:date="2023-08-19T16:39:00Z">
          <w:pPr>
            <w:pStyle w:val="PreformattedText"/>
          </w:pPr>
        </w:pPrChange>
      </w:pPr>
      <w:ins w:id="2225" w:author="change" w:date="2023-08-19T16:39:00Z">
        <w:r w:rsidRPr="00EB3343">
          <w:rPr>
            <w:rFonts w:ascii="Courier New" w:hAnsi="Courier New" w:cs="Courier New"/>
          </w:rPr>
          <w:t xml:space="preserve">HOLMES: Shh! Here comes the </w:t>
        </w:r>
      </w:ins>
      <w:r w:rsidRPr="00EB3343">
        <w:rPr>
          <w:rFonts w:ascii="Courier New" w:hAnsi="Courier New"/>
          <w:rPrChange w:id="2226" w:author="change" w:date="2023-08-19T16:39:00Z">
            <w:rPr/>
          </w:rPrChange>
        </w:rPr>
        <w:t>carriage</w:t>
      </w:r>
      <w:del w:id="2227" w:author="change" w:date="2023-08-19T16:39:00Z">
        <w:r w:rsidR="00000000">
          <w:delText>. Now</w:delText>
        </w:r>
      </w:del>
      <w:ins w:id="2228" w:author="change" w:date="2023-08-19T16:39:00Z">
        <w:r w:rsidRPr="00EB3343">
          <w:rPr>
            <w:rFonts w:ascii="Courier New" w:hAnsi="Courier New" w:cs="Courier New"/>
          </w:rPr>
          <w:t xml:space="preserve"> now. Remember, Watson --</w:t>
        </w:r>
      </w:ins>
      <w:r w:rsidRPr="00EB3343">
        <w:rPr>
          <w:rFonts w:ascii="Courier New" w:hAnsi="Courier New"/>
          <w:rPrChange w:id="2229" w:author="change" w:date="2023-08-19T16:39:00Z">
            <w:rPr/>
          </w:rPrChange>
        </w:rPr>
        <w:t xml:space="preserve"> carry out my orders to the letter</w:t>
      </w:r>
      <w:del w:id="2230" w:author="change" w:date="2023-08-19T16:39:00Z">
        <w:r w:rsidR="00000000">
          <w:delText>.”</w:delText>
        </w:r>
        <w:r w:rsidR="00000000">
          <w:cr/>
        </w:r>
      </w:del>
      <w:ins w:id="2231" w:author="change" w:date="2023-08-19T16:39:00Z">
        <w:r w:rsidRPr="00EB3343">
          <w:rPr>
            <w:rFonts w:ascii="Courier New" w:hAnsi="Courier New" w:cs="Courier New"/>
          </w:rPr>
          <w:t xml:space="preserve">. </w:t>
        </w:r>
      </w:ins>
    </w:p>
    <w:p w14:paraId="1BC70B69" w14:textId="77777777" w:rsidR="007E3D83" w:rsidRPr="00EB3343" w:rsidRDefault="007E3D83" w:rsidP="00EB3343">
      <w:pPr>
        <w:pStyle w:val="PlainText"/>
        <w:rPr>
          <w:rFonts w:ascii="Courier New" w:hAnsi="Courier New"/>
          <w:rPrChange w:id="2232" w:author="change" w:date="2023-08-19T16:39:00Z">
            <w:rPr/>
          </w:rPrChange>
        </w:rPr>
      </w:pPr>
    </w:p>
    <w:p w14:paraId="7372C272" w14:textId="77777777" w:rsidR="00000000" w:rsidRDefault="00000000">
      <w:pPr>
        <w:pStyle w:val="PreformattedText"/>
        <w:rPr>
          <w:del w:id="2233" w:author="change" w:date="2023-08-19T16:39:00Z"/>
        </w:rPr>
      </w:pPr>
    </w:p>
    <w:p w14:paraId="149A764B" w14:textId="77777777" w:rsidR="00000000" w:rsidRDefault="00000000">
      <w:pPr>
        <w:pStyle w:val="PreformattedText"/>
        <w:rPr>
          <w:del w:id="2234" w:author="change" w:date="2023-08-19T16:39:00Z"/>
        </w:rPr>
      </w:pPr>
      <w:del w:id="2235" w:author="change" w:date="2023-08-19T16:39:00Z">
        <w:r>
          <w:delText>As he spoke the gleam of the sidelights of a carriage came round the curve of the avenue. It was a smart little landau which rattled up to the door of Briony Lodge. As it pulled up, one of the loafing men at the corner dashed forward to open the door in the hope of earning a copper, but was elbowed away by another loafer, who had rushed up with the same intention. A fierce quarrel broke out, which was increased by the two guardsmen, who took sides with one of the loungers, and by the scissors-grinder, who was equally hot upon the other side. A blow was struck, and in an instant the lady, who had stepped from her carriage, was the centre of a little knot of flushed and struggling men, who struck savagely at each other with their fists and sticks. Holmes dashed into the crowd to protect the lady; but, just as he reached her, he gave a cry and dropped to the ground, with the blood running freely down his face. At his fall the guardsmen took to their heels in one direction and the loungers in the other, while a number of better dressed people, who had watched the scuffle without taking part in it, crowded in to help the lady and to attend to the injured man. Irene Adler, as I will still call her, had hurried up the steps; but she stood at the top with her superb figure outlined against the lights of the hall, looking back into the street.</w:delText>
        </w:r>
        <w:r>
          <w:cr/>
        </w:r>
      </w:del>
    </w:p>
    <w:p w14:paraId="04B8DDDC" w14:textId="77777777" w:rsidR="00000000" w:rsidRDefault="00000000">
      <w:pPr>
        <w:pStyle w:val="PreformattedText"/>
        <w:rPr>
          <w:del w:id="2236" w:author="change" w:date="2023-08-19T16:39:00Z"/>
        </w:rPr>
      </w:pPr>
      <w:del w:id="2237" w:author="change" w:date="2023-08-19T16:39:00Z">
        <w:r>
          <w:cr/>
        </w:r>
      </w:del>
    </w:p>
    <w:p w14:paraId="432406C1" w14:textId="77777777" w:rsidR="00000000" w:rsidRDefault="00000000">
      <w:pPr>
        <w:pStyle w:val="PreformattedText"/>
        <w:rPr>
          <w:del w:id="2238" w:author="change" w:date="2023-08-19T16:39:00Z"/>
        </w:rPr>
      </w:pPr>
      <w:del w:id="2239" w:author="change" w:date="2023-08-19T16:39:00Z">
        <w:r>
          <w:delText>“Is the poor gentleman much hurt?” she asked.</w:delText>
        </w:r>
        <w:r>
          <w:cr/>
        </w:r>
      </w:del>
    </w:p>
    <w:p w14:paraId="5823FF0A" w14:textId="77777777" w:rsidR="00000000" w:rsidRDefault="00000000">
      <w:pPr>
        <w:pStyle w:val="PreformattedText"/>
        <w:rPr>
          <w:del w:id="2240" w:author="change" w:date="2023-08-19T16:39:00Z"/>
        </w:rPr>
      </w:pPr>
      <w:del w:id="2241" w:author="change" w:date="2023-08-19T16:39:00Z">
        <w:r>
          <w:cr/>
        </w:r>
      </w:del>
    </w:p>
    <w:p w14:paraId="77FC162B" w14:textId="77777777" w:rsidR="00000000" w:rsidRDefault="00000000">
      <w:pPr>
        <w:pStyle w:val="PreformattedText"/>
        <w:rPr>
          <w:del w:id="2242" w:author="change" w:date="2023-08-19T16:39:00Z"/>
        </w:rPr>
      </w:pPr>
      <w:del w:id="2243" w:author="change" w:date="2023-08-19T16:39:00Z">
        <w:r>
          <w:delText>“He is dead,” cried several voices.</w:delText>
        </w:r>
        <w:r>
          <w:cr/>
        </w:r>
      </w:del>
    </w:p>
    <w:p w14:paraId="1CEB7346" w14:textId="77777777" w:rsidR="00000000" w:rsidRDefault="00000000">
      <w:pPr>
        <w:pStyle w:val="PreformattedText"/>
        <w:rPr>
          <w:del w:id="2244" w:author="change" w:date="2023-08-19T16:39:00Z"/>
        </w:rPr>
      </w:pPr>
      <w:del w:id="2245" w:author="change" w:date="2023-08-19T16:39:00Z">
        <w:r>
          <w:cr/>
        </w:r>
      </w:del>
    </w:p>
    <w:p w14:paraId="0FB1FD74" w14:textId="77777777" w:rsidR="00000000" w:rsidRDefault="00000000">
      <w:pPr>
        <w:pStyle w:val="PreformattedText"/>
        <w:rPr>
          <w:del w:id="2246" w:author="change" w:date="2023-08-19T16:39:00Z"/>
        </w:rPr>
      </w:pPr>
      <w:del w:id="2247" w:author="change" w:date="2023-08-19T16:39:00Z">
        <w:r>
          <w:delText>“No, no, there’s life in him!” shouted another. “But he’ll be gone before you can get him to hospital.”</w:delText>
        </w:r>
        <w:r>
          <w:cr/>
        </w:r>
      </w:del>
    </w:p>
    <w:p w14:paraId="3A550762" w14:textId="77777777" w:rsidR="00000000" w:rsidRDefault="00000000">
      <w:pPr>
        <w:pStyle w:val="PreformattedText"/>
        <w:rPr>
          <w:del w:id="2248" w:author="change" w:date="2023-08-19T16:39:00Z"/>
        </w:rPr>
      </w:pPr>
      <w:del w:id="2249" w:author="change" w:date="2023-08-19T16:39:00Z">
        <w:r>
          <w:cr/>
        </w:r>
      </w:del>
    </w:p>
    <w:p w14:paraId="6B0915F0" w14:textId="77777777" w:rsidR="00000000" w:rsidRDefault="00000000">
      <w:pPr>
        <w:pStyle w:val="PreformattedText"/>
        <w:rPr>
          <w:del w:id="2250" w:author="change" w:date="2023-08-19T16:39:00Z"/>
        </w:rPr>
      </w:pPr>
      <w:del w:id="2251" w:author="change" w:date="2023-08-19T16:39:00Z">
        <w:r>
          <w:delText>“He’s a brave fellow,” said a woman. “They would have had the lady’s purse and watch if it hadn’t been for him. They were a gang, and a rough one, too. Ah, he’s breathing now.”</w:delText>
        </w:r>
        <w:r>
          <w:cr/>
        </w:r>
      </w:del>
    </w:p>
    <w:p w14:paraId="569B8223" w14:textId="77777777" w:rsidR="00000000" w:rsidRDefault="00000000">
      <w:pPr>
        <w:pStyle w:val="PreformattedText"/>
        <w:rPr>
          <w:del w:id="2252" w:author="change" w:date="2023-08-19T16:39:00Z"/>
        </w:rPr>
      </w:pPr>
      <w:del w:id="2253" w:author="change" w:date="2023-08-19T16:39:00Z">
        <w:r>
          <w:cr/>
        </w:r>
      </w:del>
    </w:p>
    <w:p w14:paraId="26DC4C90" w14:textId="77777777" w:rsidR="00000000" w:rsidRDefault="00000000">
      <w:pPr>
        <w:pStyle w:val="PreformattedText"/>
        <w:rPr>
          <w:del w:id="2254" w:author="change" w:date="2023-08-19T16:39:00Z"/>
        </w:rPr>
      </w:pPr>
      <w:del w:id="2255" w:author="change" w:date="2023-08-19T16:39:00Z">
        <w:r>
          <w:delText>“He can’t lie in the street. May we bring him in, marm?”</w:delText>
        </w:r>
        <w:r>
          <w:cr/>
        </w:r>
      </w:del>
    </w:p>
    <w:p w14:paraId="6C71ED9A" w14:textId="77777777" w:rsidR="00000000" w:rsidRDefault="00000000">
      <w:pPr>
        <w:pStyle w:val="PreformattedText"/>
        <w:rPr>
          <w:del w:id="2256" w:author="change" w:date="2023-08-19T16:39:00Z"/>
        </w:rPr>
      </w:pPr>
      <w:del w:id="2257" w:author="change" w:date="2023-08-19T16:39:00Z">
        <w:r>
          <w:cr/>
        </w:r>
      </w:del>
    </w:p>
    <w:p w14:paraId="3E0D7E81" w14:textId="69B51D1C" w:rsidR="007E3D83" w:rsidRPr="00EB3343" w:rsidRDefault="00000000" w:rsidP="00EB3343">
      <w:pPr>
        <w:pStyle w:val="PlainText"/>
        <w:rPr>
          <w:ins w:id="2258" w:author="change" w:date="2023-08-19T16:39:00Z"/>
          <w:rFonts w:ascii="Courier New" w:hAnsi="Courier New" w:cs="Courier New"/>
        </w:rPr>
      </w:pPr>
      <w:del w:id="2259" w:author="change" w:date="2023-08-19T16:39:00Z">
        <w:r>
          <w:delText>“Surely. Bring him into the sitting-room. There is a comfortable sofa. This way</w:delText>
        </w:r>
      </w:del>
      <w:ins w:id="2260" w:author="change" w:date="2023-08-19T16:39:00Z">
        <w:r w:rsidR="007E3D83" w:rsidRPr="00EB3343">
          <w:rPr>
            <w:rFonts w:ascii="Courier New" w:hAnsi="Courier New" w:cs="Courier New"/>
          </w:rPr>
          <w:t>WATSON: (MOVING OFF) You can trust me. Good luck.</w:t>
        </w:r>
      </w:ins>
    </w:p>
    <w:p w14:paraId="26BB0005" w14:textId="77777777" w:rsidR="007E3D83" w:rsidRPr="00EB3343" w:rsidRDefault="007E3D83" w:rsidP="00EB3343">
      <w:pPr>
        <w:pStyle w:val="PlainText"/>
        <w:rPr>
          <w:ins w:id="2261" w:author="change" w:date="2023-08-19T16:39:00Z"/>
          <w:rFonts w:ascii="Courier New" w:hAnsi="Courier New" w:cs="Courier New"/>
        </w:rPr>
      </w:pPr>
    </w:p>
    <w:p w14:paraId="6EFC7B88" w14:textId="77777777" w:rsidR="007E3D83" w:rsidRPr="00EB3343" w:rsidRDefault="007E3D83" w:rsidP="00EB3343">
      <w:pPr>
        <w:pStyle w:val="PlainText"/>
        <w:rPr>
          <w:ins w:id="2262" w:author="change" w:date="2023-08-19T16:39:00Z"/>
          <w:rFonts w:ascii="Courier New" w:hAnsi="Courier New" w:cs="Courier New"/>
        </w:rPr>
      </w:pPr>
      <w:ins w:id="2263" w:author="change" w:date="2023-08-19T16:39:00Z">
        <w:r w:rsidRPr="00EB3343">
          <w:rPr>
            <w:rFonts w:ascii="Courier New" w:hAnsi="Courier New" w:cs="Courier New"/>
          </w:rPr>
          <w:t>SOUND: CARRIAGE ROLLS TO A STOP</w:t>
        </w:r>
      </w:ins>
    </w:p>
    <w:p w14:paraId="671C07B1" w14:textId="77777777" w:rsidR="007E3D83" w:rsidRPr="00EB3343" w:rsidRDefault="007E3D83" w:rsidP="00EB3343">
      <w:pPr>
        <w:pStyle w:val="PlainText"/>
        <w:rPr>
          <w:ins w:id="2264" w:author="change" w:date="2023-08-19T16:39:00Z"/>
          <w:rFonts w:ascii="Courier New" w:hAnsi="Courier New" w:cs="Courier New"/>
        </w:rPr>
      </w:pPr>
    </w:p>
    <w:p w14:paraId="395FF1BC" w14:textId="77777777" w:rsidR="007E3D83" w:rsidRPr="00EB3343" w:rsidRDefault="007E3D83" w:rsidP="00EB3343">
      <w:pPr>
        <w:pStyle w:val="PlainText"/>
        <w:rPr>
          <w:ins w:id="2265" w:author="change" w:date="2023-08-19T16:39:00Z"/>
          <w:rFonts w:ascii="Courier New" w:hAnsi="Courier New" w:cs="Courier New"/>
        </w:rPr>
      </w:pPr>
      <w:ins w:id="2266" w:author="change" w:date="2023-08-19T16:39:00Z">
        <w:r w:rsidRPr="00EB3343">
          <w:rPr>
            <w:rFonts w:ascii="Courier New" w:hAnsi="Courier New" w:cs="Courier New"/>
          </w:rPr>
          <w:t>ALFIE: (SARCASTIC) Blimey! '</w:t>
        </w:r>
        <w:proofErr w:type="spellStart"/>
        <w:r w:rsidRPr="00EB3343">
          <w:rPr>
            <w:rFonts w:ascii="Courier New" w:hAnsi="Courier New" w:cs="Courier New"/>
          </w:rPr>
          <w:t>Ere</w:t>
        </w:r>
        <w:proofErr w:type="spellEnd"/>
        <w:r w:rsidRPr="00EB3343">
          <w:rPr>
            <w:rFonts w:ascii="Courier New" w:hAnsi="Courier New" w:cs="Courier New"/>
          </w:rPr>
          <w:t xml:space="preserve"> comes the Duchess of Tiddlywinks! </w:t>
        </w:r>
      </w:ins>
    </w:p>
    <w:p w14:paraId="30C98A5F" w14:textId="77777777" w:rsidR="007E3D83" w:rsidRPr="00EB3343" w:rsidRDefault="007E3D83" w:rsidP="00EB3343">
      <w:pPr>
        <w:pStyle w:val="PlainText"/>
        <w:rPr>
          <w:ins w:id="2267" w:author="change" w:date="2023-08-19T16:39:00Z"/>
          <w:rFonts w:ascii="Courier New" w:hAnsi="Courier New" w:cs="Courier New"/>
        </w:rPr>
      </w:pPr>
    </w:p>
    <w:p w14:paraId="3ECE2685" w14:textId="77777777" w:rsidR="007E3D83" w:rsidRPr="00EB3343" w:rsidRDefault="007E3D83" w:rsidP="00EB3343">
      <w:pPr>
        <w:pStyle w:val="PlainText"/>
        <w:rPr>
          <w:ins w:id="2268" w:author="change" w:date="2023-08-19T16:39:00Z"/>
          <w:rFonts w:ascii="Courier New" w:hAnsi="Courier New" w:cs="Courier New"/>
        </w:rPr>
      </w:pPr>
      <w:ins w:id="2269" w:author="change" w:date="2023-08-19T16:39:00Z">
        <w:r w:rsidRPr="00EB3343">
          <w:rPr>
            <w:rFonts w:ascii="Courier New" w:hAnsi="Courier New" w:cs="Courier New"/>
          </w:rPr>
          <w:t>SOUND: CROWD LAUGHS ... BUZZES IN BACKGROUND</w:t>
        </w:r>
      </w:ins>
    </w:p>
    <w:p w14:paraId="05A88527" w14:textId="77777777" w:rsidR="007E3D83" w:rsidRPr="00EB3343" w:rsidRDefault="007E3D83" w:rsidP="00EB3343">
      <w:pPr>
        <w:pStyle w:val="PlainText"/>
        <w:rPr>
          <w:ins w:id="2270" w:author="change" w:date="2023-08-19T16:39:00Z"/>
          <w:rFonts w:ascii="Courier New" w:hAnsi="Courier New" w:cs="Courier New"/>
        </w:rPr>
      </w:pPr>
    </w:p>
    <w:p w14:paraId="2D08CB90" w14:textId="77777777" w:rsidR="007E3D83" w:rsidRPr="00EB3343" w:rsidRDefault="007E3D83" w:rsidP="00EB3343">
      <w:pPr>
        <w:pStyle w:val="PlainText"/>
        <w:rPr>
          <w:ins w:id="2271" w:author="change" w:date="2023-08-19T16:39:00Z"/>
          <w:rFonts w:ascii="Courier New" w:hAnsi="Courier New" w:cs="Courier New"/>
        </w:rPr>
      </w:pPr>
      <w:ins w:id="2272" w:author="change" w:date="2023-08-19T16:39:00Z">
        <w:r w:rsidRPr="00EB3343">
          <w:rPr>
            <w:rFonts w:ascii="Courier New" w:hAnsi="Courier New" w:cs="Courier New"/>
          </w:rPr>
          <w:t xml:space="preserve">ALFIE: Let's </w:t>
        </w:r>
        <w:proofErr w:type="gramStart"/>
        <w:r w:rsidRPr="00EB3343">
          <w:rPr>
            <w:rFonts w:ascii="Courier New" w:hAnsi="Courier New" w:cs="Courier New"/>
          </w:rPr>
          <w:t>put</w:t>
        </w:r>
        <w:proofErr w:type="gramEnd"/>
        <w:r w:rsidRPr="00EB3343">
          <w:rPr>
            <w:rFonts w:ascii="Courier New" w:hAnsi="Courier New" w:cs="Courier New"/>
          </w:rPr>
          <w:t xml:space="preserve"> out a carpet; she might get her tootsies wet!</w:t>
        </w:r>
      </w:ins>
    </w:p>
    <w:p w14:paraId="45761519" w14:textId="77777777" w:rsidR="007E3D83" w:rsidRPr="00EB3343" w:rsidRDefault="007E3D83" w:rsidP="00EB3343">
      <w:pPr>
        <w:pStyle w:val="PlainText"/>
        <w:rPr>
          <w:ins w:id="2273" w:author="change" w:date="2023-08-19T16:39:00Z"/>
          <w:rFonts w:ascii="Courier New" w:hAnsi="Courier New" w:cs="Courier New"/>
        </w:rPr>
      </w:pPr>
    </w:p>
    <w:p w14:paraId="5E144C5A" w14:textId="77777777" w:rsidR="007E3D83" w:rsidRPr="00EB3343" w:rsidRDefault="007E3D83" w:rsidP="00EB3343">
      <w:pPr>
        <w:pStyle w:val="PlainText"/>
        <w:rPr>
          <w:ins w:id="2274" w:author="change" w:date="2023-08-19T16:39:00Z"/>
          <w:rFonts w:ascii="Courier New" w:hAnsi="Courier New" w:cs="Courier New"/>
        </w:rPr>
      </w:pPr>
      <w:ins w:id="2275" w:author="change" w:date="2023-08-19T16:39:00Z">
        <w:r w:rsidRPr="00EB3343">
          <w:rPr>
            <w:rFonts w:ascii="Courier New" w:hAnsi="Courier New" w:cs="Courier New"/>
          </w:rPr>
          <w:t xml:space="preserve">PAT: </w:t>
        </w:r>
        <w:proofErr w:type="spellStart"/>
        <w:r w:rsidRPr="00EB3343">
          <w:rPr>
            <w:rFonts w:ascii="Courier New" w:hAnsi="Courier New" w:cs="Courier New"/>
          </w:rPr>
          <w:t>Awwww</w:t>
        </w:r>
        <w:proofErr w:type="spellEnd"/>
        <w:r w:rsidRPr="00EB3343">
          <w:rPr>
            <w:rFonts w:ascii="Courier New" w:hAnsi="Courier New" w:cs="Courier New"/>
          </w:rPr>
          <w:t>, put a sock in it, Alfie!</w:t>
        </w:r>
      </w:ins>
    </w:p>
    <w:p w14:paraId="4BC20497" w14:textId="77777777" w:rsidR="007E3D83" w:rsidRPr="00EB3343" w:rsidRDefault="007E3D83" w:rsidP="00EB3343">
      <w:pPr>
        <w:pStyle w:val="PlainText"/>
        <w:rPr>
          <w:ins w:id="2276" w:author="change" w:date="2023-08-19T16:39:00Z"/>
          <w:rFonts w:ascii="Courier New" w:hAnsi="Courier New" w:cs="Courier New"/>
        </w:rPr>
      </w:pPr>
    </w:p>
    <w:p w14:paraId="6D370445" w14:textId="77777777" w:rsidR="007E3D83" w:rsidRPr="00EB3343" w:rsidRDefault="007E3D83" w:rsidP="00EB3343">
      <w:pPr>
        <w:pStyle w:val="PlainText"/>
        <w:rPr>
          <w:ins w:id="2277" w:author="change" w:date="2023-08-19T16:39:00Z"/>
          <w:rFonts w:ascii="Courier New" w:hAnsi="Courier New" w:cs="Courier New"/>
        </w:rPr>
      </w:pPr>
      <w:ins w:id="2278" w:author="change" w:date="2023-08-19T16:39:00Z">
        <w:r w:rsidRPr="00EB3343">
          <w:rPr>
            <w:rFonts w:ascii="Courier New" w:hAnsi="Courier New" w:cs="Courier New"/>
          </w:rPr>
          <w:t xml:space="preserve">HATTIE: Leave him alone! She's no better than she ought to be! </w:t>
        </w:r>
      </w:ins>
    </w:p>
    <w:p w14:paraId="72ABCF16" w14:textId="77777777" w:rsidR="007E3D83" w:rsidRPr="00EB3343" w:rsidRDefault="007E3D83" w:rsidP="00EB3343">
      <w:pPr>
        <w:pStyle w:val="PlainText"/>
        <w:rPr>
          <w:ins w:id="2279" w:author="change" w:date="2023-08-19T16:39:00Z"/>
          <w:rFonts w:ascii="Courier New" w:hAnsi="Courier New" w:cs="Courier New"/>
        </w:rPr>
      </w:pPr>
    </w:p>
    <w:p w14:paraId="4434814B" w14:textId="77777777" w:rsidR="007E3D83" w:rsidRPr="00EB3343" w:rsidRDefault="007E3D83" w:rsidP="00EB3343">
      <w:pPr>
        <w:pStyle w:val="PlainText"/>
        <w:rPr>
          <w:ins w:id="2280" w:author="change" w:date="2023-08-19T16:39:00Z"/>
          <w:rFonts w:ascii="Courier New" w:hAnsi="Courier New" w:cs="Courier New"/>
        </w:rPr>
      </w:pPr>
      <w:ins w:id="2281" w:author="change" w:date="2023-08-19T16:39:00Z">
        <w:r w:rsidRPr="00EB3343">
          <w:rPr>
            <w:rFonts w:ascii="Courier New" w:hAnsi="Courier New" w:cs="Courier New"/>
          </w:rPr>
          <w:t>SOUND: CROWD JEERS</w:t>
        </w:r>
      </w:ins>
    </w:p>
    <w:p w14:paraId="2D50EF4B" w14:textId="77777777" w:rsidR="007E3D83" w:rsidRPr="00EB3343" w:rsidRDefault="007E3D83" w:rsidP="00EB3343">
      <w:pPr>
        <w:pStyle w:val="PlainText"/>
        <w:rPr>
          <w:ins w:id="2282" w:author="change" w:date="2023-08-19T16:39:00Z"/>
          <w:rFonts w:ascii="Courier New" w:hAnsi="Courier New" w:cs="Courier New"/>
        </w:rPr>
      </w:pPr>
    </w:p>
    <w:p w14:paraId="642AB83A" w14:textId="77777777" w:rsidR="00000000" w:rsidRDefault="007E3D83">
      <w:pPr>
        <w:pStyle w:val="PreformattedText"/>
        <w:rPr>
          <w:del w:id="2283" w:author="change" w:date="2023-08-19T16:39:00Z"/>
        </w:rPr>
      </w:pPr>
      <w:ins w:id="2284" w:author="change" w:date="2023-08-19T16:39:00Z">
        <w:r w:rsidRPr="00EB3343">
          <w:rPr>
            <w:rFonts w:ascii="Courier New" w:hAnsi="Courier New" w:cs="Courier New"/>
          </w:rPr>
          <w:t>ADLER: Please</w:t>
        </w:r>
      </w:ins>
      <w:r w:rsidRPr="00EB3343">
        <w:rPr>
          <w:rFonts w:ascii="Courier New" w:hAnsi="Courier New"/>
          <w:rPrChange w:id="2285" w:author="change" w:date="2023-08-19T16:39:00Z">
            <w:rPr/>
          </w:rPrChange>
        </w:rPr>
        <w:t>, please</w:t>
      </w:r>
      <w:del w:id="2286" w:author="change" w:date="2023-08-19T16:39:00Z">
        <w:r w:rsidR="00000000">
          <w:delText>!”</w:delText>
        </w:r>
        <w:r w:rsidR="00000000">
          <w:cr/>
        </w:r>
      </w:del>
    </w:p>
    <w:p w14:paraId="55EA68FA" w14:textId="77777777" w:rsidR="00000000" w:rsidRDefault="00000000">
      <w:pPr>
        <w:pStyle w:val="PreformattedText"/>
        <w:rPr>
          <w:del w:id="2287" w:author="change" w:date="2023-08-19T16:39:00Z"/>
        </w:rPr>
      </w:pPr>
      <w:del w:id="2288" w:author="change" w:date="2023-08-19T16:39:00Z">
        <w:r>
          <w:cr/>
        </w:r>
      </w:del>
    </w:p>
    <w:p w14:paraId="1300BBF6" w14:textId="77777777" w:rsidR="00000000" w:rsidRDefault="00000000">
      <w:pPr>
        <w:pStyle w:val="PreformattedText"/>
        <w:rPr>
          <w:del w:id="2289" w:author="change" w:date="2023-08-19T16:39:00Z"/>
        </w:rPr>
      </w:pPr>
      <w:del w:id="2290" w:author="change" w:date="2023-08-19T16:39:00Z">
        <w:r>
          <w:delText>Slowly and solemnly he was borne into Briony Lodge and laid out in the principal room, while I still observed the proceedings from my post by the window. The lamps had been lit, but the blinds had not been drawn, so that I could see Holmes as he lay upon the couch. I do not know whether he was seized with compunction at that moment for the part he was playing, but I know that I never felt more heartily ashamed of myself in my life than when I saw the beautiful creature against whom I was conspiring, or the grace and kindliness with which she waited upon the injured man. And yet it would be the blackest treachery to Holmes to draw back now from the part which he had intrusted to</w:delText>
        </w:r>
      </w:del>
      <w:ins w:id="2291" w:author="change" w:date="2023-08-19T16:39:00Z">
        <w:r w:rsidR="007E3D83" w:rsidRPr="00EB3343">
          <w:rPr>
            <w:rFonts w:ascii="Courier New" w:hAnsi="Courier New" w:cs="Courier New"/>
          </w:rPr>
          <w:t xml:space="preserve"> -- let</w:t>
        </w:r>
      </w:ins>
      <w:r w:rsidR="007E3D83" w:rsidRPr="00EB3343">
        <w:rPr>
          <w:rFonts w:ascii="Courier New" w:hAnsi="Courier New"/>
          <w:rPrChange w:id="2292" w:author="change" w:date="2023-08-19T16:39:00Z">
            <w:rPr/>
          </w:rPrChange>
        </w:rPr>
        <w:t xml:space="preserve"> me</w:t>
      </w:r>
      <w:del w:id="2293" w:author="change" w:date="2023-08-19T16:39:00Z">
        <w:r>
          <w:delText>. I hardened my heart, and took the smoke-rocket from under my ulster. After all, I thought, we are not injuring her. We are but preventing her from injuring another.</w:delText>
        </w:r>
        <w:r>
          <w:cr/>
        </w:r>
      </w:del>
    </w:p>
    <w:p w14:paraId="1E379294" w14:textId="77777777" w:rsidR="00000000" w:rsidRDefault="00000000">
      <w:pPr>
        <w:pStyle w:val="PreformattedText"/>
        <w:rPr>
          <w:del w:id="2294" w:author="change" w:date="2023-08-19T16:39:00Z"/>
        </w:rPr>
      </w:pPr>
      <w:del w:id="2295" w:author="change" w:date="2023-08-19T16:39:00Z">
        <w:r>
          <w:cr/>
        </w:r>
      </w:del>
    </w:p>
    <w:p w14:paraId="14F8C9F2" w14:textId="53B5CE22" w:rsidR="007E3D83" w:rsidRPr="00EB3343" w:rsidRDefault="00000000" w:rsidP="00EB3343">
      <w:pPr>
        <w:pStyle w:val="PlainText"/>
        <w:rPr>
          <w:rFonts w:ascii="Courier New" w:hAnsi="Courier New"/>
          <w:rPrChange w:id="2296" w:author="change" w:date="2023-08-19T16:39:00Z">
            <w:rPr/>
          </w:rPrChange>
        </w:rPr>
        <w:pPrChange w:id="2297" w:author="change" w:date="2023-08-19T16:39:00Z">
          <w:pPr>
            <w:pStyle w:val="PreformattedText"/>
          </w:pPr>
        </w:pPrChange>
      </w:pPr>
      <w:del w:id="2298" w:author="change" w:date="2023-08-19T16:39:00Z">
        <w:r>
          <w:delText>Holmes had sat up upon the couch, and I saw him motion like a man who is in need of air. A maid rushed across and threw open the window. At the same instant I saw him raise his hand and at the signal I tossed my rocket into the room with a cry of “Fire!” The word was no sooner out of my mouth than the whole crowd of spectators, well dressed and ill—gentlemen, ostlers, and servant maids—joined in a general shriek of “Fire!” Thick clouds of smoke curled</w:delText>
        </w:r>
      </w:del>
      <w:r w:rsidR="007E3D83" w:rsidRPr="00EB3343">
        <w:rPr>
          <w:rFonts w:ascii="Courier New" w:hAnsi="Courier New"/>
          <w:rPrChange w:id="2299" w:author="change" w:date="2023-08-19T16:39:00Z">
            <w:rPr/>
          </w:rPrChange>
        </w:rPr>
        <w:t xml:space="preserve"> through</w:t>
      </w:r>
      <w:del w:id="2300" w:author="change" w:date="2023-08-19T16:39:00Z">
        <w:r>
          <w:delText xml:space="preserve"> the room and </w:delText>
        </w:r>
        <w:r>
          <w:lastRenderedPageBreak/>
          <w:delText>out at the open window. I caught a glimpse of rushing figures, and a moment later the voice of Holmes from within assuring them that it was a false alarm. Slipping through the shouting crowd I made my way to the corner of the street, and in ten minutes was rejoiced to find my friend’s arm in mine, and to get away from the scene of uproar. He walked swiftly and in silence for some few minutes until we had turned down one of the quiet streets which lead towards the Edgeware Road.</w:delText>
        </w:r>
        <w:r>
          <w:cr/>
        </w:r>
      </w:del>
      <w:ins w:id="2301" w:author="change" w:date="2023-08-19T16:39:00Z">
        <w:r w:rsidR="007E3D83" w:rsidRPr="00EB3343">
          <w:rPr>
            <w:rFonts w:ascii="Courier New" w:hAnsi="Courier New" w:cs="Courier New"/>
          </w:rPr>
          <w:t>! I live here!</w:t>
        </w:r>
      </w:ins>
    </w:p>
    <w:p w14:paraId="2767F726" w14:textId="77777777" w:rsidR="007E3D83" w:rsidRPr="00EB3343" w:rsidRDefault="007E3D83" w:rsidP="00EB3343">
      <w:pPr>
        <w:pStyle w:val="PlainText"/>
        <w:rPr>
          <w:rFonts w:ascii="Courier New" w:hAnsi="Courier New"/>
          <w:rPrChange w:id="2302" w:author="change" w:date="2023-08-19T16:39:00Z">
            <w:rPr/>
          </w:rPrChange>
        </w:rPr>
      </w:pPr>
    </w:p>
    <w:p w14:paraId="5A81230D" w14:textId="77777777" w:rsidR="007E3D83" w:rsidRPr="00EB3343" w:rsidRDefault="007E3D83" w:rsidP="00EB3343">
      <w:pPr>
        <w:pStyle w:val="PlainText"/>
        <w:rPr>
          <w:ins w:id="2303" w:author="change" w:date="2023-08-19T16:39:00Z"/>
          <w:rFonts w:ascii="Courier New" w:hAnsi="Courier New" w:cs="Courier New"/>
        </w:rPr>
      </w:pPr>
      <w:ins w:id="2304" w:author="change" w:date="2023-08-19T16:39:00Z">
        <w:r w:rsidRPr="00EB3343">
          <w:rPr>
            <w:rFonts w:ascii="Courier New" w:hAnsi="Courier New" w:cs="Courier New"/>
          </w:rPr>
          <w:t xml:space="preserve">ALFIE: Well, </w:t>
        </w:r>
        <w:proofErr w:type="spellStart"/>
        <w:r w:rsidRPr="00EB3343">
          <w:rPr>
            <w:rFonts w:ascii="Courier New" w:hAnsi="Courier New" w:cs="Courier New"/>
          </w:rPr>
          <w:t>ain't</w:t>
        </w:r>
        <w:proofErr w:type="spellEnd"/>
        <w:r w:rsidRPr="00EB3343">
          <w:rPr>
            <w:rFonts w:ascii="Courier New" w:hAnsi="Courier New" w:cs="Courier New"/>
          </w:rPr>
          <w:t xml:space="preserve"> that nice! We'll all come in and have a cup of cocoa! </w:t>
        </w:r>
      </w:ins>
    </w:p>
    <w:p w14:paraId="272A970B" w14:textId="77777777" w:rsidR="007E3D83" w:rsidRPr="00EB3343" w:rsidRDefault="007E3D83" w:rsidP="00EB3343">
      <w:pPr>
        <w:pStyle w:val="PlainText"/>
        <w:rPr>
          <w:ins w:id="2305" w:author="change" w:date="2023-08-19T16:39:00Z"/>
          <w:rFonts w:ascii="Courier New" w:hAnsi="Courier New" w:cs="Courier New"/>
        </w:rPr>
      </w:pPr>
    </w:p>
    <w:p w14:paraId="27F15B5D" w14:textId="77777777" w:rsidR="007E3D83" w:rsidRPr="00EB3343" w:rsidRDefault="007E3D83" w:rsidP="00EB3343">
      <w:pPr>
        <w:pStyle w:val="PlainText"/>
        <w:rPr>
          <w:ins w:id="2306" w:author="change" w:date="2023-08-19T16:39:00Z"/>
          <w:rFonts w:ascii="Courier New" w:hAnsi="Courier New" w:cs="Courier New"/>
        </w:rPr>
      </w:pPr>
      <w:ins w:id="2307" w:author="change" w:date="2023-08-19T16:39:00Z">
        <w:r w:rsidRPr="00EB3343">
          <w:rPr>
            <w:rFonts w:ascii="Courier New" w:hAnsi="Courier New" w:cs="Courier New"/>
          </w:rPr>
          <w:t>SOUND: CROWD JEERS AND LAUGHS ... GROWS INCREASINGLY UNRULY IN BACKGROUND</w:t>
        </w:r>
      </w:ins>
    </w:p>
    <w:p w14:paraId="714AB482" w14:textId="77777777" w:rsidR="007E3D83" w:rsidRPr="00EB3343" w:rsidRDefault="007E3D83" w:rsidP="00EB3343">
      <w:pPr>
        <w:pStyle w:val="PlainText"/>
        <w:rPr>
          <w:ins w:id="2308" w:author="change" w:date="2023-08-19T16:39:00Z"/>
          <w:rFonts w:ascii="Courier New" w:hAnsi="Courier New" w:cs="Courier New"/>
        </w:rPr>
      </w:pPr>
    </w:p>
    <w:p w14:paraId="59FBC221" w14:textId="77777777" w:rsidR="007E3D83" w:rsidRPr="00EB3343" w:rsidRDefault="007E3D83" w:rsidP="00EB3343">
      <w:pPr>
        <w:pStyle w:val="PlainText"/>
        <w:rPr>
          <w:ins w:id="2309" w:author="change" w:date="2023-08-19T16:39:00Z"/>
          <w:rFonts w:ascii="Courier New" w:hAnsi="Courier New" w:cs="Courier New"/>
        </w:rPr>
      </w:pPr>
      <w:ins w:id="2310" w:author="change" w:date="2023-08-19T16:39:00Z">
        <w:r w:rsidRPr="00EB3343">
          <w:rPr>
            <w:rFonts w:ascii="Courier New" w:hAnsi="Courier New" w:cs="Courier New"/>
          </w:rPr>
          <w:t>HOLMES: (AS THE CLERGYMAN) Move out of the way, please, and let the lady through.</w:t>
        </w:r>
      </w:ins>
    </w:p>
    <w:p w14:paraId="2A536333" w14:textId="77777777" w:rsidR="007E3D83" w:rsidRPr="00EB3343" w:rsidRDefault="007E3D83" w:rsidP="00EB3343">
      <w:pPr>
        <w:pStyle w:val="PlainText"/>
        <w:rPr>
          <w:ins w:id="2311" w:author="change" w:date="2023-08-19T16:39:00Z"/>
          <w:rFonts w:ascii="Courier New" w:hAnsi="Courier New" w:cs="Courier New"/>
        </w:rPr>
      </w:pPr>
    </w:p>
    <w:p w14:paraId="5C1174FE" w14:textId="77777777" w:rsidR="007E3D83" w:rsidRPr="00EB3343" w:rsidRDefault="007E3D83" w:rsidP="00EB3343">
      <w:pPr>
        <w:pStyle w:val="PlainText"/>
        <w:rPr>
          <w:ins w:id="2312" w:author="change" w:date="2023-08-19T16:39:00Z"/>
          <w:rFonts w:ascii="Courier New" w:hAnsi="Courier New" w:cs="Courier New"/>
        </w:rPr>
      </w:pPr>
      <w:ins w:id="2313" w:author="change" w:date="2023-08-19T16:39:00Z">
        <w:r w:rsidRPr="00EB3343">
          <w:rPr>
            <w:rFonts w:ascii="Courier New" w:hAnsi="Courier New" w:cs="Courier New"/>
          </w:rPr>
          <w:t xml:space="preserve">HATTIE: Mind your own business! Just </w:t>
        </w:r>
        <w:proofErr w:type="spellStart"/>
        <w:r w:rsidRPr="00EB3343">
          <w:rPr>
            <w:rFonts w:ascii="Courier New" w:hAnsi="Courier New" w:cs="Courier New"/>
          </w:rPr>
          <w:t>'cause</w:t>
        </w:r>
        <w:proofErr w:type="spellEnd"/>
        <w:r w:rsidRPr="00EB3343">
          <w:rPr>
            <w:rFonts w:ascii="Courier New" w:hAnsi="Courier New" w:cs="Courier New"/>
          </w:rPr>
          <w:t xml:space="preserve"> your collar's turned the wrong way round, you can't spoil our fun!</w:t>
        </w:r>
      </w:ins>
    </w:p>
    <w:p w14:paraId="24C20978" w14:textId="77777777" w:rsidR="007E3D83" w:rsidRPr="00EB3343" w:rsidRDefault="007E3D83" w:rsidP="00EB3343">
      <w:pPr>
        <w:pStyle w:val="PlainText"/>
        <w:rPr>
          <w:ins w:id="2314" w:author="change" w:date="2023-08-19T16:39:00Z"/>
          <w:rFonts w:ascii="Courier New" w:hAnsi="Courier New" w:cs="Courier New"/>
        </w:rPr>
      </w:pPr>
    </w:p>
    <w:p w14:paraId="42F2083A" w14:textId="77777777" w:rsidR="007E3D83" w:rsidRPr="00EB3343" w:rsidRDefault="007E3D83" w:rsidP="00EB3343">
      <w:pPr>
        <w:pStyle w:val="PlainText"/>
        <w:rPr>
          <w:ins w:id="2315" w:author="change" w:date="2023-08-19T16:39:00Z"/>
          <w:rFonts w:ascii="Courier New" w:hAnsi="Courier New" w:cs="Courier New"/>
        </w:rPr>
      </w:pPr>
      <w:ins w:id="2316" w:author="change" w:date="2023-08-19T16:39:00Z">
        <w:r w:rsidRPr="00EB3343">
          <w:rPr>
            <w:rFonts w:ascii="Courier New" w:hAnsi="Courier New" w:cs="Courier New"/>
          </w:rPr>
          <w:t xml:space="preserve">ALFIE: That's right, Hattie! Keep your nose out of it, parson! </w:t>
        </w:r>
      </w:ins>
    </w:p>
    <w:p w14:paraId="5A32656C" w14:textId="77777777" w:rsidR="007E3D83" w:rsidRPr="00EB3343" w:rsidRDefault="007E3D83" w:rsidP="00EB3343">
      <w:pPr>
        <w:pStyle w:val="PlainText"/>
        <w:rPr>
          <w:ins w:id="2317" w:author="change" w:date="2023-08-19T16:39:00Z"/>
          <w:rFonts w:ascii="Courier New" w:hAnsi="Courier New" w:cs="Courier New"/>
        </w:rPr>
      </w:pPr>
    </w:p>
    <w:p w14:paraId="5A69BD98" w14:textId="77777777" w:rsidR="007E3D83" w:rsidRPr="00EB3343" w:rsidRDefault="007E3D83" w:rsidP="00EB3343">
      <w:pPr>
        <w:pStyle w:val="PlainText"/>
        <w:rPr>
          <w:ins w:id="2318" w:author="change" w:date="2023-08-19T16:39:00Z"/>
          <w:rFonts w:ascii="Courier New" w:hAnsi="Courier New" w:cs="Courier New"/>
        </w:rPr>
      </w:pPr>
      <w:ins w:id="2319" w:author="change" w:date="2023-08-19T16:39:00Z">
        <w:r w:rsidRPr="00EB3343">
          <w:rPr>
            <w:rFonts w:ascii="Courier New" w:hAnsi="Courier New" w:cs="Courier New"/>
          </w:rPr>
          <w:t xml:space="preserve">HATTIE: Stop </w:t>
        </w:r>
        <w:proofErr w:type="spellStart"/>
        <w:r w:rsidRPr="00EB3343">
          <w:rPr>
            <w:rFonts w:ascii="Courier New" w:hAnsi="Courier New" w:cs="Courier New"/>
          </w:rPr>
          <w:t>shovin</w:t>
        </w:r>
        <w:proofErr w:type="spellEnd"/>
        <w:r w:rsidRPr="00EB3343">
          <w:rPr>
            <w:rFonts w:ascii="Courier New" w:hAnsi="Courier New" w:cs="Courier New"/>
          </w:rPr>
          <w:t xml:space="preserve">', will </w:t>
        </w:r>
        <w:proofErr w:type="spellStart"/>
        <w:r w:rsidRPr="00EB3343">
          <w:rPr>
            <w:rFonts w:ascii="Courier New" w:hAnsi="Courier New" w:cs="Courier New"/>
          </w:rPr>
          <w:t>ya</w:t>
        </w:r>
        <w:proofErr w:type="spellEnd"/>
        <w:r w:rsidRPr="00EB3343">
          <w:rPr>
            <w:rFonts w:ascii="Courier New" w:hAnsi="Courier New" w:cs="Courier New"/>
          </w:rPr>
          <w:t xml:space="preserve">? </w:t>
        </w:r>
      </w:ins>
    </w:p>
    <w:p w14:paraId="259B567F" w14:textId="77777777" w:rsidR="007E3D83" w:rsidRPr="00EB3343" w:rsidRDefault="007E3D83" w:rsidP="00EB3343">
      <w:pPr>
        <w:pStyle w:val="PlainText"/>
        <w:rPr>
          <w:ins w:id="2320" w:author="change" w:date="2023-08-19T16:39:00Z"/>
          <w:rFonts w:ascii="Courier New" w:hAnsi="Courier New" w:cs="Courier New"/>
        </w:rPr>
      </w:pPr>
    </w:p>
    <w:p w14:paraId="53521DA7" w14:textId="77777777" w:rsidR="007E3D83" w:rsidRPr="00EB3343" w:rsidRDefault="007E3D83" w:rsidP="00EB3343">
      <w:pPr>
        <w:pStyle w:val="PlainText"/>
        <w:rPr>
          <w:ins w:id="2321" w:author="change" w:date="2023-08-19T16:39:00Z"/>
          <w:rFonts w:ascii="Courier New" w:hAnsi="Courier New" w:cs="Courier New"/>
        </w:rPr>
      </w:pPr>
      <w:ins w:id="2322" w:author="change" w:date="2023-08-19T16:39:00Z">
        <w:r w:rsidRPr="00EB3343">
          <w:rPr>
            <w:rFonts w:ascii="Courier New" w:hAnsi="Courier New" w:cs="Courier New"/>
          </w:rPr>
          <w:t>ADLER: Please, please, don't fight about it!</w:t>
        </w:r>
      </w:ins>
    </w:p>
    <w:p w14:paraId="10486F81" w14:textId="77777777" w:rsidR="007E3D83" w:rsidRPr="00EB3343" w:rsidRDefault="007E3D83" w:rsidP="00EB3343">
      <w:pPr>
        <w:pStyle w:val="PlainText"/>
        <w:rPr>
          <w:ins w:id="2323" w:author="change" w:date="2023-08-19T16:39:00Z"/>
          <w:rFonts w:ascii="Courier New" w:hAnsi="Courier New" w:cs="Courier New"/>
        </w:rPr>
      </w:pPr>
    </w:p>
    <w:p w14:paraId="45EA678D" w14:textId="77777777" w:rsidR="007E3D83" w:rsidRPr="00EB3343" w:rsidRDefault="007E3D83" w:rsidP="00EB3343">
      <w:pPr>
        <w:pStyle w:val="PlainText"/>
        <w:rPr>
          <w:ins w:id="2324" w:author="change" w:date="2023-08-19T16:39:00Z"/>
          <w:rFonts w:ascii="Courier New" w:hAnsi="Courier New" w:cs="Courier New"/>
        </w:rPr>
      </w:pPr>
      <w:ins w:id="2325" w:author="change" w:date="2023-08-19T16:39:00Z">
        <w:r w:rsidRPr="00EB3343">
          <w:rPr>
            <w:rFonts w:ascii="Courier New" w:hAnsi="Courier New" w:cs="Courier New"/>
          </w:rPr>
          <w:t>HOLMES: I'll - I'll tell you what-- (HAUGHTY) Stop molesting the lady, please!</w:t>
        </w:r>
      </w:ins>
    </w:p>
    <w:p w14:paraId="4C937532" w14:textId="77777777" w:rsidR="007E3D83" w:rsidRPr="00EB3343" w:rsidRDefault="007E3D83" w:rsidP="00EB3343">
      <w:pPr>
        <w:pStyle w:val="PlainText"/>
        <w:rPr>
          <w:ins w:id="2326" w:author="change" w:date="2023-08-19T16:39:00Z"/>
          <w:rFonts w:ascii="Courier New" w:hAnsi="Courier New" w:cs="Courier New"/>
        </w:rPr>
      </w:pPr>
    </w:p>
    <w:p w14:paraId="5003EB5C" w14:textId="77777777" w:rsidR="007E3D83" w:rsidRPr="00EB3343" w:rsidRDefault="007E3D83" w:rsidP="00EB3343">
      <w:pPr>
        <w:pStyle w:val="PlainText"/>
        <w:rPr>
          <w:ins w:id="2327" w:author="change" w:date="2023-08-19T16:39:00Z"/>
          <w:rFonts w:ascii="Courier New" w:hAnsi="Courier New" w:cs="Courier New"/>
        </w:rPr>
      </w:pPr>
      <w:ins w:id="2328" w:author="change" w:date="2023-08-19T16:39:00Z">
        <w:r w:rsidRPr="00EB3343">
          <w:rPr>
            <w:rFonts w:ascii="Courier New" w:hAnsi="Courier New" w:cs="Courier New"/>
          </w:rPr>
          <w:t xml:space="preserve">ALFIE: Do </w:t>
        </w:r>
        <w:proofErr w:type="spellStart"/>
        <w:r w:rsidRPr="00EB3343">
          <w:rPr>
            <w:rFonts w:ascii="Courier New" w:hAnsi="Courier New" w:cs="Courier New"/>
          </w:rPr>
          <w:t>ya</w:t>
        </w:r>
        <w:proofErr w:type="spellEnd"/>
        <w:r w:rsidRPr="00EB3343">
          <w:rPr>
            <w:rFonts w:ascii="Courier New" w:hAnsi="Courier New" w:cs="Courier New"/>
          </w:rPr>
          <w:t xml:space="preserve">? Then how would you like a biff on the nose, Mr. Clergyman? </w:t>
        </w:r>
      </w:ins>
    </w:p>
    <w:p w14:paraId="41690D5A" w14:textId="77777777" w:rsidR="007E3D83" w:rsidRPr="00EB3343" w:rsidRDefault="007E3D83" w:rsidP="00EB3343">
      <w:pPr>
        <w:pStyle w:val="PlainText"/>
        <w:rPr>
          <w:ins w:id="2329" w:author="change" w:date="2023-08-19T16:39:00Z"/>
          <w:rFonts w:ascii="Courier New" w:hAnsi="Courier New" w:cs="Courier New"/>
        </w:rPr>
      </w:pPr>
    </w:p>
    <w:p w14:paraId="763202DE" w14:textId="77777777" w:rsidR="007E3D83" w:rsidRPr="00EB3343" w:rsidRDefault="007E3D83" w:rsidP="00EB3343">
      <w:pPr>
        <w:pStyle w:val="PlainText"/>
        <w:rPr>
          <w:ins w:id="2330" w:author="change" w:date="2023-08-19T16:39:00Z"/>
          <w:rFonts w:ascii="Courier New" w:hAnsi="Courier New" w:cs="Courier New"/>
        </w:rPr>
      </w:pPr>
      <w:ins w:id="2331" w:author="change" w:date="2023-08-19T16:39:00Z">
        <w:r w:rsidRPr="00EB3343">
          <w:rPr>
            <w:rFonts w:ascii="Courier New" w:hAnsi="Courier New" w:cs="Courier New"/>
          </w:rPr>
          <w:t>SOUND: CROWD JEERS ... ALFIE PUNCHES THE CLERGYMAN WHO FALLS TO THE GROUND ... CROWD REACTS ... ALFIE RUNS AWAY ... CROWD DISPERSES BEHIND--</w:t>
        </w:r>
      </w:ins>
    </w:p>
    <w:p w14:paraId="77A5024B" w14:textId="77777777" w:rsidR="007E3D83" w:rsidRPr="00EB3343" w:rsidRDefault="007E3D83" w:rsidP="00EB3343">
      <w:pPr>
        <w:pStyle w:val="PlainText"/>
        <w:rPr>
          <w:ins w:id="2332" w:author="change" w:date="2023-08-19T16:39:00Z"/>
          <w:rFonts w:ascii="Courier New" w:hAnsi="Courier New" w:cs="Courier New"/>
        </w:rPr>
      </w:pPr>
    </w:p>
    <w:p w14:paraId="1055FCFF" w14:textId="77777777" w:rsidR="007E3D83" w:rsidRPr="00EB3343" w:rsidRDefault="007E3D83" w:rsidP="00EB3343">
      <w:pPr>
        <w:pStyle w:val="PlainText"/>
        <w:rPr>
          <w:ins w:id="2333" w:author="change" w:date="2023-08-19T16:39:00Z"/>
          <w:rFonts w:ascii="Courier New" w:hAnsi="Courier New" w:cs="Courier New"/>
        </w:rPr>
      </w:pPr>
      <w:ins w:id="2334" w:author="change" w:date="2023-08-19T16:39:00Z">
        <w:r w:rsidRPr="00EB3343">
          <w:rPr>
            <w:rFonts w:ascii="Courier New" w:hAnsi="Courier New" w:cs="Courier New"/>
          </w:rPr>
          <w:t>ADLER: (DISTRAUGHT) Oh, he hit the poor man! And then he ran away, the coward! Is the clergyman badly hurt?</w:t>
        </w:r>
      </w:ins>
    </w:p>
    <w:p w14:paraId="4DD77EF4" w14:textId="77777777" w:rsidR="007E3D83" w:rsidRPr="00EB3343" w:rsidRDefault="007E3D83" w:rsidP="00EB3343">
      <w:pPr>
        <w:pStyle w:val="PlainText"/>
        <w:rPr>
          <w:ins w:id="2335" w:author="change" w:date="2023-08-19T16:39:00Z"/>
          <w:rFonts w:ascii="Courier New" w:hAnsi="Courier New" w:cs="Courier New"/>
        </w:rPr>
      </w:pPr>
    </w:p>
    <w:p w14:paraId="5F2E38F2" w14:textId="77777777" w:rsidR="007E3D83" w:rsidRPr="00EB3343" w:rsidRDefault="007E3D83" w:rsidP="00EB3343">
      <w:pPr>
        <w:pStyle w:val="PlainText"/>
        <w:rPr>
          <w:ins w:id="2336" w:author="change" w:date="2023-08-19T16:39:00Z"/>
          <w:rFonts w:ascii="Courier New" w:hAnsi="Courier New" w:cs="Courier New"/>
        </w:rPr>
      </w:pPr>
      <w:ins w:id="2337" w:author="change" w:date="2023-08-19T16:39:00Z">
        <w:r w:rsidRPr="00EB3343">
          <w:rPr>
            <w:rFonts w:ascii="Courier New" w:hAnsi="Courier New" w:cs="Courier New"/>
          </w:rPr>
          <w:t xml:space="preserve">ERNIE: He hit his head, ma'am, as he fell. If you </w:t>
        </w:r>
        <w:proofErr w:type="gramStart"/>
        <w:r w:rsidRPr="00EB3343">
          <w:rPr>
            <w:rFonts w:ascii="Courier New" w:hAnsi="Courier New" w:cs="Courier New"/>
          </w:rPr>
          <w:t>asks</w:t>
        </w:r>
        <w:proofErr w:type="gramEnd"/>
        <w:r w:rsidRPr="00EB3343">
          <w:rPr>
            <w:rFonts w:ascii="Courier New" w:hAnsi="Courier New" w:cs="Courier New"/>
          </w:rPr>
          <w:t xml:space="preserve"> me, he's hurt bad. </w:t>
        </w:r>
      </w:ins>
    </w:p>
    <w:p w14:paraId="0B4B81BF" w14:textId="77777777" w:rsidR="007E3D83" w:rsidRPr="00EB3343" w:rsidRDefault="007E3D83" w:rsidP="00EB3343">
      <w:pPr>
        <w:pStyle w:val="PlainText"/>
        <w:rPr>
          <w:ins w:id="2338" w:author="change" w:date="2023-08-19T16:39:00Z"/>
          <w:rFonts w:ascii="Courier New" w:hAnsi="Courier New" w:cs="Courier New"/>
        </w:rPr>
      </w:pPr>
    </w:p>
    <w:p w14:paraId="6ABD2A17" w14:textId="77777777" w:rsidR="007E3D83" w:rsidRPr="00EB3343" w:rsidRDefault="007E3D83" w:rsidP="00EB3343">
      <w:pPr>
        <w:pStyle w:val="PlainText"/>
        <w:rPr>
          <w:ins w:id="2339" w:author="change" w:date="2023-08-19T16:39:00Z"/>
          <w:rFonts w:ascii="Courier New" w:hAnsi="Courier New" w:cs="Courier New"/>
        </w:rPr>
      </w:pPr>
      <w:ins w:id="2340" w:author="change" w:date="2023-08-19T16:39:00Z">
        <w:r w:rsidRPr="00EB3343">
          <w:rPr>
            <w:rFonts w:ascii="Courier New" w:hAnsi="Courier New" w:cs="Courier New"/>
          </w:rPr>
          <w:t xml:space="preserve">BERT: He's </w:t>
        </w:r>
        <w:proofErr w:type="spellStart"/>
        <w:r w:rsidRPr="00EB3343">
          <w:rPr>
            <w:rFonts w:ascii="Courier New" w:hAnsi="Courier New" w:cs="Courier New"/>
          </w:rPr>
          <w:t>bleedin</w:t>
        </w:r>
        <w:proofErr w:type="spellEnd"/>
        <w:r w:rsidRPr="00EB3343">
          <w:rPr>
            <w:rFonts w:ascii="Courier New" w:hAnsi="Courier New" w:cs="Courier New"/>
          </w:rPr>
          <w:t>' something terrible.</w:t>
        </w:r>
      </w:ins>
    </w:p>
    <w:p w14:paraId="7604ACEA" w14:textId="77777777" w:rsidR="007E3D83" w:rsidRPr="00EB3343" w:rsidRDefault="007E3D83" w:rsidP="00EB3343">
      <w:pPr>
        <w:pStyle w:val="PlainText"/>
        <w:rPr>
          <w:ins w:id="2341" w:author="change" w:date="2023-08-19T16:39:00Z"/>
          <w:rFonts w:ascii="Courier New" w:hAnsi="Courier New" w:cs="Courier New"/>
        </w:rPr>
      </w:pPr>
    </w:p>
    <w:p w14:paraId="2C6A70D0" w14:textId="77777777" w:rsidR="007E3D83" w:rsidRPr="00EB3343" w:rsidRDefault="007E3D83" w:rsidP="00EB3343">
      <w:pPr>
        <w:pStyle w:val="PlainText"/>
        <w:rPr>
          <w:ins w:id="2342" w:author="change" w:date="2023-08-19T16:39:00Z"/>
          <w:rFonts w:ascii="Courier New" w:hAnsi="Courier New" w:cs="Courier New"/>
        </w:rPr>
      </w:pPr>
      <w:ins w:id="2343" w:author="change" w:date="2023-08-19T16:39:00Z">
        <w:r w:rsidRPr="00EB3343">
          <w:rPr>
            <w:rFonts w:ascii="Courier New" w:hAnsi="Courier New" w:cs="Courier New"/>
          </w:rPr>
          <w:t>ERNIE: Can we bring him in, mum? He can't lie here in the street.</w:t>
        </w:r>
      </w:ins>
    </w:p>
    <w:p w14:paraId="0A76B34F" w14:textId="77777777" w:rsidR="007E3D83" w:rsidRPr="00EB3343" w:rsidRDefault="007E3D83" w:rsidP="00EB3343">
      <w:pPr>
        <w:pStyle w:val="PlainText"/>
        <w:rPr>
          <w:ins w:id="2344" w:author="change" w:date="2023-08-19T16:39:00Z"/>
          <w:rFonts w:ascii="Courier New" w:hAnsi="Courier New" w:cs="Courier New"/>
        </w:rPr>
      </w:pPr>
    </w:p>
    <w:p w14:paraId="06C985B7" w14:textId="77777777" w:rsidR="007E3D83" w:rsidRPr="00EB3343" w:rsidRDefault="007E3D83" w:rsidP="00EB3343">
      <w:pPr>
        <w:pStyle w:val="PlainText"/>
        <w:rPr>
          <w:ins w:id="2345" w:author="change" w:date="2023-08-19T16:39:00Z"/>
          <w:rFonts w:ascii="Courier New" w:hAnsi="Courier New" w:cs="Courier New"/>
        </w:rPr>
      </w:pPr>
      <w:ins w:id="2346" w:author="change" w:date="2023-08-19T16:39:00Z">
        <w:r w:rsidRPr="00EB3343">
          <w:rPr>
            <w:rFonts w:ascii="Courier New" w:hAnsi="Courier New" w:cs="Courier New"/>
          </w:rPr>
          <w:t>ADLER: Oh, why, of course. Bring him in.</w:t>
        </w:r>
      </w:ins>
    </w:p>
    <w:p w14:paraId="7C1B70CE" w14:textId="77777777" w:rsidR="007E3D83" w:rsidRPr="00EB3343" w:rsidRDefault="007E3D83" w:rsidP="00EB3343">
      <w:pPr>
        <w:pStyle w:val="PlainText"/>
        <w:rPr>
          <w:ins w:id="2347" w:author="change" w:date="2023-08-19T16:39:00Z"/>
          <w:rFonts w:ascii="Courier New" w:hAnsi="Courier New" w:cs="Courier New"/>
        </w:rPr>
      </w:pPr>
    </w:p>
    <w:p w14:paraId="43C378EF" w14:textId="77777777" w:rsidR="007E3D83" w:rsidRPr="00EB3343" w:rsidRDefault="007E3D83" w:rsidP="00EB3343">
      <w:pPr>
        <w:pStyle w:val="PlainText"/>
        <w:rPr>
          <w:ins w:id="2348" w:author="change" w:date="2023-08-19T16:39:00Z"/>
          <w:rFonts w:ascii="Courier New" w:hAnsi="Courier New" w:cs="Courier New"/>
        </w:rPr>
      </w:pPr>
      <w:ins w:id="2349" w:author="change" w:date="2023-08-19T16:39:00Z">
        <w:r w:rsidRPr="00EB3343">
          <w:rPr>
            <w:rFonts w:ascii="Courier New" w:hAnsi="Courier New" w:cs="Courier New"/>
          </w:rPr>
          <w:t>ERNIE: Right you are, mum. Here, Bert--</w:t>
        </w:r>
      </w:ins>
    </w:p>
    <w:p w14:paraId="3D034A75" w14:textId="77777777" w:rsidR="007E3D83" w:rsidRPr="00EB3343" w:rsidRDefault="007E3D83" w:rsidP="00EB3343">
      <w:pPr>
        <w:pStyle w:val="PlainText"/>
        <w:rPr>
          <w:ins w:id="2350" w:author="change" w:date="2023-08-19T16:39:00Z"/>
          <w:rFonts w:ascii="Courier New" w:hAnsi="Courier New" w:cs="Courier New"/>
        </w:rPr>
      </w:pPr>
    </w:p>
    <w:p w14:paraId="424C37FB" w14:textId="77777777" w:rsidR="007E3D83" w:rsidRPr="00EB3343" w:rsidRDefault="007E3D83" w:rsidP="00EB3343">
      <w:pPr>
        <w:pStyle w:val="PlainText"/>
        <w:rPr>
          <w:ins w:id="2351" w:author="change" w:date="2023-08-19T16:39:00Z"/>
          <w:rFonts w:ascii="Courier New" w:hAnsi="Courier New" w:cs="Courier New"/>
        </w:rPr>
      </w:pPr>
      <w:ins w:id="2352" w:author="change" w:date="2023-08-19T16:39:00Z">
        <w:r w:rsidRPr="00EB3343">
          <w:rPr>
            <w:rFonts w:ascii="Courier New" w:hAnsi="Courier New" w:cs="Courier New"/>
          </w:rPr>
          <w:t>BERT: Righto.</w:t>
        </w:r>
      </w:ins>
    </w:p>
    <w:p w14:paraId="010C6AFC" w14:textId="77777777" w:rsidR="007E3D83" w:rsidRPr="00EB3343" w:rsidRDefault="007E3D83" w:rsidP="00EB3343">
      <w:pPr>
        <w:pStyle w:val="PlainText"/>
        <w:rPr>
          <w:ins w:id="2353" w:author="change" w:date="2023-08-19T16:39:00Z"/>
          <w:rFonts w:ascii="Courier New" w:hAnsi="Courier New" w:cs="Courier New"/>
        </w:rPr>
      </w:pPr>
    </w:p>
    <w:p w14:paraId="5470EE02" w14:textId="77777777" w:rsidR="007E3D83" w:rsidRPr="00EB3343" w:rsidRDefault="007E3D83" w:rsidP="00EB3343">
      <w:pPr>
        <w:pStyle w:val="PlainText"/>
        <w:rPr>
          <w:ins w:id="2354" w:author="change" w:date="2023-08-19T16:39:00Z"/>
          <w:rFonts w:ascii="Courier New" w:hAnsi="Courier New" w:cs="Courier New"/>
        </w:rPr>
      </w:pPr>
      <w:ins w:id="2355" w:author="change" w:date="2023-08-19T16:39:00Z">
        <w:r w:rsidRPr="00EB3343">
          <w:rPr>
            <w:rFonts w:ascii="Courier New" w:hAnsi="Courier New" w:cs="Courier New"/>
          </w:rPr>
          <w:t xml:space="preserve">ERNIE: --give us a hand. </w:t>
        </w:r>
      </w:ins>
    </w:p>
    <w:p w14:paraId="0B679FDE" w14:textId="77777777" w:rsidR="007E3D83" w:rsidRPr="00EB3343" w:rsidRDefault="007E3D83" w:rsidP="00EB3343">
      <w:pPr>
        <w:pStyle w:val="PlainText"/>
        <w:rPr>
          <w:ins w:id="2356" w:author="change" w:date="2023-08-19T16:39:00Z"/>
          <w:rFonts w:ascii="Courier New" w:hAnsi="Courier New" w:cs="Courier New"/>
        </w:rPr>
      </w:pPr>
    </w:p>
    <w:p w14:paraId="216CBE20" w14:textId="77777777" w:rsidR="007E3D83" w:rsidRPr="00EB3343" w:rsidRDefault="007E3D83" w:rsidP="00EB3343">
      <w:pPr>
        <w:pStyle w:val="PlainText"/>
        <w:rPr>
          <w:ins w:id="2357" w:author="change" w:date="2023-08-19T16:39:00Z"/>
          <w:rFonts w:ascii="Courier New" w:hAnsi="Courier New" w:cs="Courier New"/>
        </w:rPr>
      </w:pPr>
      <w:ins w:id="2358" w:author="change" w:date="2023-08-19T16:39:00Z">
        <w:r w:rsidRPr="00EB3343">
          <w:rPr>
            <w:rFonts w:ascii="Courier New" w:hAnsi="Courier New" w:cs="Courier New"/>
          </w:rPr>
          <w:t>SOUND: MEN GRUNT AS THEY LIFT BODY AND CARRY IT INTO THE HOUSE</w:t>
        </w:r>
      </w:ins>
    </w:p>
    <w:p w14:paraId="63C6871F" w14:textId="77777777" w:rsidR="007E3D83" w:rsidRPr="00EB3343" w:rsidRDefault="007E3D83" w:rsidP="00EB3343">
      <w:pPr>
        <w:pStyle w:val="PlainText"/>
        <w:rPr>
          <w:ins w:id="2359" w:author="change" w:date="2023-08-19T16:39:00Z"/>
          <w:rFonts w:ascii="Courier New" w:hAnsi="Courier New" w:cs="Courier New"/>
        </w:rPr>
      </w:pPr>
    </w:p>
    <w:p w14:paraId="523AA4A0" w14:textId="77777777" w:rsidR="007E3D83" w:rsidRPr="00EB3343" w:rsidRDefault="007E3D83" w:rsidP="00EB3343">
      <w:pPr>
        <w:pStyle w:val="PlainText"/>
        <w:rPr>
          <w:ins w:id="2360" w:author="change" w:date="2023-08-19T16:39:00Z"/>
          <w:rFonts w:ascii="Courier New" w:hAnsi="Courier New" w:cs="Courier New"/>
        </w:rPr>
      </w:pPr>
      <w:ins w:id="2361" w:author="change" w:date="2023-08-19T16:39:00Z">
        <w:r w:rsidRPr="00EB3343">
          <w:rPr>
            <w:rFonts w:ascii="Courier New" w:hAnsi="Courier New" w:cs="Courier New"/>
          </w:rPr>
          <w:t>HATTIE: (SADLY) Coo. Poor fella. 'Joo see what happened to him, mister?</w:t>
        </w:r>
      </w:ins>
    </w:p>
    <w:p w14:paraId="2ECA6B56" w14:textId="77777777" w:rsidR="007E3D83" w:rsidRPr="00EB3343" w:rsidRDefault="007E3D83" w:rsidP="00EB3343">
      <w:pPr>
        <w:pStyle w:val="PlainText"/>
        <w:rPr>
          <w:ins w:id="2362" w:author="change" w:date="2023-08-19T16:39:00Z"/>
          <w:rFonts w:ascii="Courier New" w:hAnsi="Courier New" w:cs="Courier New"/>
        </w:rPr>
      </w:pPr>
    </w:p>
    <w:p w14:paraId="26849A96" w14:textId="77777777" w:rsidR="007E3D83" w:rsidRPr="00EB3343" w:rsidRDefault="007E3D83" w:rsidP="00EB3343">
      <w:pPr>
        <w:pStyle w:val="PlainText"/>
        <w:rPr>
          <w:ins w:id="2363" w:author="change" w:date="2023-08-19T16:39:00Z"/>
          <w:rFonts w:ascii="Courier New" w:hAnsi="Courier New" w:cs="Courier New"/>
        </w:rPr>
      </w:pPr>
      <w:ins w:id="2364" w:author="change" w:date="2023-08-19T16:39:00Z">
        <w:r w:rsidRPr="00EB3343">
          <w:rPr>
            <w:rFonts w:ascii="Courier New" w:hAnsi="Courier New" w:cs="Courier New"/>
          </w:rPr>
          <w:lastRenderedPageBreak/>
          <w:t>WATSON: Yes, I saw, my good woman. A very convincing demonstration.</w:t>
        </w:r>
      </w:ins>
    </w:p>
    <w:p w14:paraId="482B25E3" w14:textId="77777777" w:rsidR="007E3D83" w:rsidRPr="00EB3343" w:rsidRDefault="007E3D83" w:rsidP="00EB3343">
      <w:pPr>
        <w:pStyle w:val="PlainText"/>
        <w:rPr>
          <w:ins w:id="2365" w:author="change" w:date="2023-08-19T16:39:00Z"/>
          <w:rFonts w:ascii="Courier New" w:hAnsi="Courier New" w:cs="Courier New"/>
        </w:rPr>
      </w:pPr>
    </w:p>
    <w:p w14:paraId="3A59548D" w14:textId="77777777" w:rsidR="007E3D83" w:rsidRPr="00EB3343" w:rsidRDefault="007E3D83" w:rsidP="00EB3343">
      <w:pPr>
        <w:pStyle w:val="PlainText"/>
        <w:rPr>
          <w:ins w:id="2366" w:author="change" w:date="2023-08-19T16:39:00Z"/>
          <w:rFonts w:ascii="Courier New" w:hAnsi="Courier New" w:cs="Courier New"/>
        </w:rPr>
      </w:pPr>
      <w:ins w:id="2367" w:author="change" w:date="2023-08-19T16:39:00Z">
        <w:r w:rsidRPr="00EB3343">
          <w:rPr>
            <w:rFonts w:ascii="Courier New" w:hAnsi="Courier New" w:cs="Courier New"/>
          </w:rPr>
          <w:t xml:space="preserve">HATTIE: (DEFENSIVE) </w:t>
        </w:r>
        <w:proofErr w:type="spellStart"/>
        <w:r w:rsidRPr="00EB3343">
          <w:rPr>
            <w:rFonts w:ascii="Courier New" w:hAnsi="Courier New" w:cs="Courier New"/>
          </w:rPr>
          <w:t>Whatcha</w:t>
        </w:r>
        <w:proofErr w:type="spellEnd"/>
        <w:r w:rsidRPr="00EB3343">
          <w:rPr>
            <w:rFonts w:ascii="Courier New" w:hAnsi="Courier New" w:cs="Courier New"/>
          </w:rPr>
          <w:t xml:space="preserve"> mean?</w:t>
        </w:r>
      </w:ins>
    </w:p>
    <w:p w14:paraId="100D6BF5" w14:textId="77777777" w:rsidR="007E3D83" w:rsidRPr="00EB3343" w:rsidRDefault="007E3D83" w:rsidP="00EB3343">
      <w:pPr>
        <w:pStyle w:val="PlainText"/>
        <w:rPr>
          <w:ins w:id="2368" w:author="change" w:date="2023-08-19T16:39:00Z"/>
          <w:rFonts w:ascii="Courier New" w:hAnsi="Courier New" w:cs="Courier New"/>
        </w:rPr>
      </w:pPr>
    </w:p>
    <w:p w14:paraId="6DF35B76" w14:textId="77777777" w:rsidR="007E3D83" w:rsidRPr="00EB3343" w:rsidRDefault="007E3D83" w:rsidP="00EB3343">
      <w:pPr>
        <w:pStyle w:val="PlainText"/>
        <w:rPr>
          <w:ins w:id="2369" w:author="change" w:date="2023-08-19T16:39:00Z"/>
          <w:rFonts w:ascii="Courier New" w:hAnsi="Courier New" w:cs="Courier New"/>
        </w:rPr>
      </w:pPr>
      <w:ins w:id="2370" w:author="change" w:date="2023-08-19T16:39:00Z">
        <w:r w:rsidRPr="00EB3343">
          <w:rPr>
            <w:rFonts w:ascii="Courier New" w:hAnsi="Courier New" w:cs="Courier New"/>
          </w:rPr>
          <w:t>WATSON: (LOW) Weren't you paid by, uh, a certain gentleman for this performance?</w:t>
        </w:r>
      </w:ins>
    </w:p>
    <w:p w14:paraId="2C08A652" w14:textId="77777777" w:rsidR="007E3D83" w:rsidRPr="00EB3343" w:rsidRDefault="007E3D83" w:rsidP="00EB3343">
      <w:pPr>
        <w:pStyle w:val="PlainText"/>
        <w:rPr>
          <w:ins w:id="2371" w:author="change" w:date="2023-08-19T16:39:00Z"/>
          <w:rFonts w:ascii="Courier New" w:hAnsi="Courier New" w:cs="Courier New"/>
        </w:rPr>
      </w:pPr>
    </w:p>
    <w:p w14:paraId="00B1CD84" w14:textId="77777777" w:rsidR="00000000" w:rsidRDefault="007E3D83">
      <w:pPr>
        <w:pStyle w:val="PreformattedText"/>
        <w:rPr>
          <w:del w:id="2372" w:author="change" w:date="2023-08-19T16:39:00Z"/>
        </w:rPr>
      </w:pPr>
      <w:ins w:id="2373" w:author="change" w:date="2023-08-19T16:39:00Z">
        <w:r w:rsidRPr="00EB3343">
          <w:rPr>
            <w:rFonts w:ascii="Courier New" w:hAnsi="Courier New" w:cs="Courier New"/>
          </w:rPr>
          <w:t xml:space="preserve">HATTIE: (DROPS HER ACT) </w:t>
        </w:r>
        <w:proofErr w:type="spellStart"/>
        <w:r w:rsidRPr="00EB3343">
          <w:rPr>
            <w:rFonts w:ascii="Courier New" w:hAnsi="Courier New" w:cs="Courier New"/>
          </w:rPr>
          <w:t>Ohhh</w:t>
        </w:r>
        <w:proofErr w:type="spellEnd"/>
        <w:r w:rsidRPr="00EB3343">
          <w:rPr>
            <w:rFonts w:ascii="Courier New" w:hAnsi="Courier New" w:cs="Courier New"/>
          </w:rPr>
          <w:t xml:space="preserve"> -- you </w:t>
        </w:r>
        <w:proofErr w:type="gramStart"/>
        <w:r w:rsidRPr="00EB3343">
          <w:rPr>
            <w:rFonts w:ascii="Courier New" w:hAnsi="Courier New" w:cs="Courier New"/>
          </w:rPr>
          <w:t>knows</w:t>
        </w:r>
        <w:proofErr w:type="gramEnd"/>
        <w:r w:rsidRPr="00EB3343">
          <w:rPr>
            <w:rFonts w:ascii="Courier New" w:hAnsi="Courier New" w:cs="Courier New"/>
          </w:rPr>
          <w:t xml:space="preserve"> about it, too. You must be a friend of Mr. </w:t>
        </w:r>
      </w:ins>
      <w:moveToRangeStart w:id="2374" w:author="change" w:date="2023-08-19T16:39:00Z" w:name="move143355568"/>
      <w:moveTo w:id="2375" w:author="change" w:date="2023-08-19T16:39:00Z">
        <w:r w:rsidRPr="00EB3343">
          <w:rPr>
            <w:rFonts w:ascii="Courier New" w:hAnsi="Courier New"/>
            <w:rPrChange w:id="2376" w:author="change" w:date="2023-08-19T16:39:00Z">
              <w:rPr/>
            </w:rPrChange>
          </w:rPr>
          <w:t>Sherlock Holmes.</w:t>
        </w:r>
      </w:moveTo>
      <w:moveToRangeEnd w:id="2374"/>
    </w:p>
    <w:p w14:paraId="4025E84A" w14:textId="77777777" w:rsidR="00000000" w:rsidRDefault="00000000">
      <w:pPr>
        <w:pStyle w:val="PreformattedText"/>
        <w:rPr>
          <w:del w:id="2377" w:author="change" w:date="2023-08-19T16:39:00Z"/>
        </w:rPr>
      </w:pPr>
      <w:del w:id="2378" w:author="change" w:date="2023-08-19T16:39:00Z">
        <w:r>
          <w:delText>“You did it very nicely, Doctor,” he remarked. “Nothing could have been better. It is all right.”</w:delText>
        </w:r>
        <w:r>
          <w:cr/>
        </w:r>
      </w:del>
    </w:p>
    <w:p w14:paraId="094D4697" w14:textId="77777777" w:rsidR="00000000" w:rsidRDefault="00000000">
      <w:pPr>
        <w:pStyle w:val="PreformattedText"/>
        <w:rPr>
          <w:del w:id="2379" w:author="change" w:date="2023-08-19T16:39:00Z"/>
        </w:rPr>
      </w:pPr>
      <w:del w:id="2380" w:author="change" w:date="2023-08-19T16:39:00Z">
        <w:r>
          <w:cr/>
        </w:r>
      </w:del>
    </w:p>
    <w:p w14:paraId="62E1535B" w14:textId="7499B66A" w:rsidR="007E3D83" w:rsidRPr="00EB3343" w:rsidRDefault="00000000" w:rsidP="00EB3343">
      <w:pPr>
        <w:pStyle w:val="PlainText"/>
        <w:rPr>
          <w:ins w:id="2381" w:author="change" w:date="2023-08-19T16:39:00Z"/>
          <w:rFonts w:ascii="Courier New" w:hAnsi="Courier New" w:cs="Courier New"/>
        </w:rPr>
      </w:pPr>
      <w:del w:id="2382" w:author="change" w:date="2023-08-19T16:39:00Z">
        <w:r>
          <w:delText>“</w:delText>
        </w:r>
      </w:del>
    </w:p>
    <w:p w14:paraId="7947B368" w14:textId="77777777" w:rsidR="007E3D83" w:rsidRPr="00EB3343" w:rsidRDefault="007E3D83" w:rsidP="00EB3343">
      <w:pPr>
        <w:pStyle w:val="PlainText"/>
        <w:rPr>
          <w:ins w:id="2383" w:author="change" w:date="2023-08-19T16:39:00Z"/>
          <w:rFonts w:ascii="Courier New" w:hAnsi="Courier New" w:cs="Courier New"/>
        </w:rPr>
      </w:pPr>
    </w:p>
    <w:p w14:paraId="4EBA8575" w14:textId="77777777" w:rsidR="007E3D83" w:rsidRPr="00EB3343" w:rsidRDefault="007E3D83" w:rsidP="00EB3343">
      <w:pPr>
        <w:pStyle w:val="PlainText"/>
        <w:rPr>
          <w:ins w:id="2384" w:author="change" w:date="2023-08-19T16:39:00Z"/>
          <w:rFonts w:ascii="Courier New" w:hAnsi="Courier New" w:cs="Courier New"/>
        </w:rPr>
      </w:pPr>
      <w:ins w:id="2385" w:author="change" w:date="2023-08-19T16:39:00Z">
        <w:r w:rsidRPr="00EB3343">
          <w:rPr>
            <w:rFonts w:ascii="Courier New" w:hAnsi="Courier New" w:cs="Courier New"/>
          </w:rPr>
          <w:t>WATSON: Yes, I am.</w:t>
        </w:r>
      </w:ins>
    </w:p>
    <w:p w14:paraId="649EA9E6" w14:textId="77777777" w:rsidR="007E3D83" w:rsidRPr="00EB3343" w:rsidRDefault="007E3D83" w:rsidP="00EB3343">
      <w:pPr>
        <w:pStyle w:val="PlainText"/>
        <w:rPr>
          <w:ins w:id="2386" w:author="change" w:date="2023-08-19T16:39:00Z"/>
          <w:rFonts w:ascii="Courier New" w:hAnsi="Courier New" w:cs="Courier New"/>
        </w:rPr>
      </w:pPr>
    </w:p>
    <w:p w14:paraId="35E8D8F0" w14:textId="77777777" w:rsidR="007E3D83" w:rsidRPr="00EB3343" w:rsidRDefault="007E3D83" w:rsidP="00EB3343">
      <w:pPr>
        <w:pStyle w:val="PlainText"/>
        <w:rPr>
          <w:ins w:id="2387" w:author="change" w:date="2023-08-19T16:39:00Z"/>
          <w:rFonts w:ascii="Courier New" w:hAnsi="Courier New" w:cs="Courier New"/>
        </w:rPr>
      </w:pPr>
      <w:ins w:id="2388" w:author="change" w:date="2023-08-19T16:39:00Z">
        <w:r w:rsidRPr="00EB3343">
          <w:rPr>
            <w:rFonts w:ascii="Courier New" w:hAnsi="Courier New" w:cs="Courier New"/>
          </w:rPr>
          <w:t xml:space="preserve">HATTIE: A nice gentleman. He </w:t>
        </w:r>
        <w:proofErr w:type="gramStart"/>
        <w:r w:rsidRPr="00EB3343">
          <w:rPr>
            <w:rFonts w:ascii="Courier New" w:hAnsi="Courier New" w:cs="Courier New"/>
          </w:rPr>
          <w:t>give</w:t>
        </w:r>
        <w:proofErr w:type="gramEnd"/>
        <w:r w:rsidRPr="00EB3343">
          <w:rPr>
            <w:rFonts w:ascii="Courier New" w:hAnsi="Courier New" w:cs="Courier New"/>
          </w:rPr>
          <w:t xml:space="preserve"> us five bob apiece for tonight's work. We </w:t>
        </w:r>
        <w:proofErr w:type="spellStart"/>
        <w:r w:rsidRPr="00EB3343">
          <w:rPr>
            <w:rFonts w:ascii="Courier New" w:hAnsi="Courier New" w:cs="Courier New"/>
          </w:rPr>
          <w:t>ain't</w:t>
        </w:r>
        <w:proofErr w:type="spellEnd"/>
        <w:r w:rsidRPr="00EB3343">
          <w:rPr>
            <w:rFonts w:ascii="Courier New" w:hAnsi="Courier New" w:cs="Courier New"/>
          </w:rPr>
          <w:t xml:space="preserve"> through yet, though. We </w:t>
        </w:r>
        <w:proofErr w:type="spellStart"/>
        <w:r w:rsidRPr="00EB3343">
          <w:rPr>
            <w:rFonts w:ascii="Courier New" w:hAnsi="Courier New" w:cs="Courier New"/>
          </w:rPr>
          <w:t>gotta</w:t>
        </w:r>
        <w:proofErr w:type="spellEnd"/>
        <w:r w:rsidRPr="00EB3343">
          <w:rPr>
            <w:rFonts w:ascii="Courier New" w:hAnsi="Courier New" w:cs="Courier New"/>
          </w:rPr>
          <w:t xml:space="preserve"> start yelling "Fire" when somebody tells us.</w:t>
        </w:r>
      </w:ins>
    </w:p>
    <w:p w14:paraId="40D736BF" w14:textId="77777777" w:rsidR="007E3D83" w:rsidRPr="00EB3343" w:rsidRDefault="007E3D83" w:rsidP="00EB3343">
      <w:pPr>
        <w:pStyle w:val="PlainText"/>
        <w:rPr>
          <w:ins w:id="2389" w:author="change" w:date="2023-08-19T16:39:00Z"/>
          <w:rFonts w:ascii="Courier New" w:hAnsi="Courier New" w:cs="Courier New"/>
        </w:rPr>
      </w:pPr>
    </w:p>
    <w:p w14:paraId="1B5C02C6" w14:textId="77777777" w:rsidR="007E3D83" w:rsidRPr="00EB3343" w:rsidRDefault="007E3D83" w:rsidP="00EB3343">
      <w:pPr>
        <w:pStyle w:val="PlainText"/>
        <w:rPr>
          <w:ins w:id="2390" w:author="change" w:date="2023-08-19T16:39:00Z"/>
          <w:rFonts w:ascii="Courier New" w:hAnsi="Courier New" w:cs="Courier New"/>
        </w:rPr>
      </w:pPr>
      <w:ins w:id="2391" w:author="change" w:date="2023-08-19T16:39:00Z">
        <w:r w:rsidRPr="00EB3343">
          <w:rPr>
            <w:rFonts w:ascii="Courier New" w:hAnsi="Courier New" w:cs="Courier New"/>
          </w:rPr>
          <w:t>WATSON: I'm that somebody, my dear lady. There's Mr. Holmes now. He's inside the house!</w:t>
        </w:r>
      </w:ins>
    </w:p>
    <w:p w14:paraId="33E3210D" w14:textId="77777777" w:rsidR="007E3D83" w:rsidRPr="00EB3343" w:rsidRDefault="007E3D83" w:rsidP="00EB3343">
      <w:pPr>
        <w:pStyle w:val="PlainText"/>
        <w:rPr>
          <w:ins w:id="2392" w:author="change" w:date="2023-08-19T16:39:00Z"/>
          <w:rFonts w:ascii="Courier New" w:hAnsi="Courier New" w:cs="Courier New"/>
        </w:rPr>
      </w:pPr>
    </w:p>
    <w:p w14:paraId="2B77AF43" w14:textId="77777777" w:rsidR="007E3D83" w:rsidRPr="00EB3343" w:rsidRDefault="007E3D83" w:rsidP="00EB3343">
      <w:pPr>
        <w:pStyle w:val="PlainText"/>
        <w:rPr>
          <w:ins w:id="2393" w:author="change" w:date="2023-08-19T16:39:00Z"/>
          <w:rFonts w:ascii="Courier New" w:hAnsi="Courier New" w:cs="Courier New"/>
        </w:rPr>
      </w:pPr>
      <w:ins w:id="2394" w:author="change" w:date="2023-08-19T16:39:00Z">
        <w:r w:rsidRPr="00EB3343">
          <w:rPr>
            <w:rFonts w:ascii="Courier New" w:hAnsi="Courier New" w:cs="Courier New"/>
          </w:rPr>
          <w:t xml:space="preserve">HATTIE: Yes! He's opening a window! </w:t>
        </w:r>
      </w:ins>
    </w:p>
    <w:p w14:paraId="298B7861" w14:textId="77777777" w:rsidR="007E3D83" w:rsidRPr="00EB3343" w:rsidRDefault="007E3D83" w:rsidP="00EB3343">
      <w:pPr>
        <w:pStyle w:val="PlainText"/>
        <w:rPr>
          <w:ins w:id="2395" w:author="change" w:date="2023-08-19T16:39:00Z"/>
          <w:rFonts w:ascii="Courier New" w:hAnsi="Courier New" w:cs="Courier New"/>
        </w:rPr>
      </w:pPr>
    </w:p>
    <w:p w14:paraId="6695EF50" w14:textId="77777777" w:rsidR="007E3D83" w:rsidRPr="00EB3343" w:rsidRDefault="007E3D83" w:rsidP="00EB3343">
      <w:pPr>
        <w:pStyle w:val="PlainText"/>
        <w:rPr>
          <w:ins w:id="2396" w:author="change" w:date="2023-08-19T16:39:00Z"/>
          <w:rFonts w:ascii="Courier New" w:hAnsi="Courier New" w:cs="Courier New"/>
        </w:rPr>
      </w:pPr>
      <w:ins w:id="2397" w:author="change" w:date="2023-08-19T16:39:00Z">
        <w:r w:rsidRPr="00EB3343">
          <w:rPr>
            <w:rFonts w:ascii="Courier New" w:hAnsi="Courier New" w:cs="Courier New"/>
          </w:rPr>
          <w:t xml:space="preserve">WATSON: Now he's raising his hand -- that's my signal. Now, to throw the rocket! (GRUNTS WITH EFFORT) Ah! There we are. (YELLS) Fire! </w:t>
        </w:r>
      </w:ins>
    </w:p>
    <w:p w14:paraId="210AB43E" w14:textId="77777777" w:rsidR="007E3D83" w:rsidRPr="00EB3343" w:rsidRDefault="007E3D83" w:rsidP="00EB3343">
      <w:pPr>
        <w:pStyle w:val="PlainText"/>
        <w:rPr>
          <w:ins w:id="2398" w:author="change" w:date="2023-08-19T16:39:00Z"/>
          <w:rFonts w:ascii="Courier New" w:hAnsi="Courier New" w:cs="Courier New"/>
        </w:rPr>
      </w:pPr>
    </w:p>
    <w:p w14:paraId="32B182BE" w14:textId="77777777" w:rsidR="007E3D83" w:rsidRPr="00EB3343" w:rsidRDefault="007E3D83" w:rsidP="00EB3343">
      <w:pPr>
        <w:pStyle w:val="PlainText"/>
        <w:rPr>
          <w:ins w:id="2399" w:author="change" w:date="2023-08-19T16:39:00Z"/>
          <w:rFonts w:ascii="Courier New" w:hAnsi="Courier New" w:cs="Courier New"/>
        </w:rPr>
      </w:pPr>
      <w:ins w:id="2400" w:author="change" w:date="2023-08-19T16:39:00Z">
        <w:r w:rsidRPr="00EB3343">
          <w:rPr>
            <w:rFonts w:ascii="Courier New" w:hAnsi="Courier New" w:cs="Courier New"/>
          </w:rPr>
          <w:t xml:space="preserve">SOUND: CROWD STARTS YELLING "FIRE! FIRE!" </w:t>
        </w:r>
      </w:ins>
    </w:p>
    <w:p w14:paraId="5EF19328" w14:textId="77777777" w:rsidR="007E3D83" w:rsidRPr="00EB3343" w:rsidRDefault="007E3D83" w:rsidP="00EB3343">
      <w:pPr>
        <w:pStyle w:val="PlainText"/>
        <w:rPr>
          <w:ins w:id="2401" w:author="change" w:date="2023-08-19T16:39:00Z"/>
          <w:rFonts w:ascii="Courier New" w:hAnsi="Courier New" w:cs="Courier New"/>
        </w:rPr>
      </w:pPr>
    </w:p>
    <w:p w14:paraId="74A74117" w14:textId="77777777" w:rsidR="007E3D83" w:rsidRPr="00EB3343" w:rsidRDefault="007E3D83" w:rsidP="00EB3343">
      <w:pPr>
        <w:pStyle w:val="PlainText"/>
        <w:rPr>
          <w:ins w:id="2402" w:author="change" w:date="2023-08-19T16:39:00Z"/>
          <w:rFonts w:ascii="Courier New" w:hAnsi="Courier New" w:cs="Courier New"/>
        </w:rPr>
      </w:pPr>
      <w:ins w:id="2403" w:author="change" w:date="2023-08-19T16:39:00Z">
        <w:r w:rsidRPr="00EB3343">
          <w:rPr>
            <w:rFonts w:ascii="Courier New" w:hAnsi="Courier New" w:cs="Courier New"/>
          </w:rPr>
          <w:t xml:space="preserve">MUSIC: BRIDGE </w:t>
        </w:r>
      </w:ins>
    </w:p>
    <w:p w14:paraId="4F790E35" w14:textId="77777777" w:rsidR="007E3D83" w:rsidRPr="00EB3343" w:rsidRDefault="007E3D83" w:rsidP="00EB3343">
      <w:pPr>
        <w:pStyle w:val="PlainText"/>
        <w:rPr>
          <w:ins w:id="2404" w:author="change" w:date="2023-08-19T16:39:00Z"/>
          <w:rFonts w:ascii="Courier New" w:hAnsi="Courier New" w:cs="Courier New"/>
        </w:rPr>
      </w:pPr>
    </w:p>
    <w:p w14:paraId="7222F505" w14:textId="77777777" w:rsidR="007E3D83" w:rsidRPr="00EB3343" w:rsidRDefault="007E3D83" w:rsidP="00EB3343">
      <w:pPr>
        <w:pStyle w:val="PlainText"/>
        <w:rPr>
          <w:ins w:id="2405" w:author="change" w:date="2023-08-19T16:39:00Z"/>
          <w:rFonts w:ascii="Courier New" w:hAnsi="Courier New" w:cs="Courier New"/>
        </w:rPr>
      </w:pPr>
      <w:ins w:id="2406" w:author="change" w:date="2023-08-19T16:39:00Z">
        <w:r w:rsidRPr="00EB3343">
          <w:rPr>
            <w:rFonts w:ascii="Courier New" w:hAnsi="Courier New" w:cs="Courier New"/>
          </w:rPr>
          <w:t>SOUND: HOLMES' BRISK FOOTSTEPS APPROACH</w:t>
        </w:r>
      </w:ins>
    </w:p>
    <w:p w14:paraId="421EC4FD" w14:textId="77777777" w:rsidR="007E3D83" w:rsidRPr="00EB3343" w:rsidRDefault="007E3D83" w:rsidP="00EB3343">
      <w:pPr>
        <w:pStyle w:val="PlainText"/>
        <w:rPr>
          <w:ins w:id="2407" w:author="change" w:date="2023-08-19T16:39:00Z"/>
          <w:rFonts w:ascii="Courier New" w:hAnsi="Courier New" w:cs="Courier New"/>
        </w:rPr>
      </w:pPr>
    </w:p>
    <w:p w14:paraId="317807A3" w14:textId="47F7FD1D" w:rsidR="007E3D83" w:rsidRPr="00EB3343" w:rsidRDefault="007E3D83" w:rsidP="00EB3343">
      <w:pPr>
        <w:pStyle w:val="PlainText"/>
        <w:rPr>
          <w:rFonts w:ascii="Courier New" w:hAnsi="Courier New"/>
          <w:rPrChange w:id="2408" w:author="change" w:date="2023-08-19T16:39:00Z">
            <w:rPr/>
          </w:rPrChange>
        </w:rPr>
        <w:pPrChange w:id="2409" w:author="change" w:date="2023-08-19T16:39:00Z">
          <w:pPr>
            <w:pStyle w:val="PreformattedText"/>
          </w:pPr>
        </w:pPrChange>
      </w:pPr>
      <w:ins w:id="2410" w:author="change" w:date="2023-08-19T16:39:00Z">
        <w:r w:rsidRPr="00EB3343">
          <w:rPr>
            <w:rFonts w:ascii="Courier New" w:hAnsi="Courier New" w:cs="Courier New"/>
          </w:rPr>
          <w:t xml:space="preserve">WATSON: Holmes -- there you are! </w:t>
        </w:r>
      </w:ins>
      <w:r w:rsidRPr="00EB3343">
        <w:rPr>
          <w:rFonts w:ascii="Courier New" w:hAnsi="Courier New"/>
          <w:rPrChange w:id="2411" w:author="change" w:date="2023-08-19T16:39:00Z">
            <w:rPr/>
          </w:rPrChange>
        </w:rPr>
        <w:t xml:space="preserve">You </w:t>
      </w:r>
      <w:ins w:id="2412" w:author="change" w:date="2023-08-19T16:39:00Z">
        <w:r w:rsidRPr="00EB3343">
          <w:rPr>
            <w:rFonts w:ascii="Courier New" w:hAnsi="Courier New" w:cs="Courier New"/>
          </w:rPr>
          <w:t xml:space="preserve">- you </w:t>
        </w:r>
      </w:ins>
      <w:r w:rsidRPr="00EB3343">
        <w:rPr>
          <w:rFonts w:ascii="Courier New" w:hAnsi="Courier New"/>
          <w:rPrChange w:id="2413" w:author="change" w:date="2023-08-19T16:39:00Z">
            <w:rPr/>
          </w:rPrChange>
        </w:rPr>
        <w:t>have the photograph</w:t>
      </w:r>
      <w:del w:id="2414" w:author="change" w:date="2023-08-19T16:39:00Z">
        <w:r w:rsidR="00000000">
          <w:delText>?”</w:delText>
        </w:r>
        <w:r w:rsidR="00000000">
          <w:cr/>
        </w:r>
      </w:del>
      <w:ins w:id="2415" w:author="change" w:date="2023-08-19T16:39:00Z">
        <w:r w:rsidRPr="00EB3343">
          <w:rPr>
            <w:rFonts w:ascii="Courier New" w:hAnsi="Courier New" w:cs="Courier New"/>
          </w:rPr>
          <w:t xml:space="preserve">? </w:t>
        </w:r>
      </w:ins>
    </w:p>
    <w:p w14:paraId="64C9B701" w14:textId="77777777" w:rsidR="007E3D83" w:rsidRPr="00EB3343" w:rsidRDefault="007E3D83" w:rsidP="00EB3343">
      <w:pPr>
        <w:pStyle w:val="PlainText"/>
        <w:rPr>
          <w:rFonts w:ascii="Courier New" w:hAnsi="Courier New"/>
          <w:rPrChange w:id="2416" w:author="change" w:date="2023-08-19T16:39:00Z">
            <w:rPr/>
          </w:rPrChange>
        </w:rPr>
      </w:pPr>
    </w:p>
    <w:p w14:paraId="0FB61E13" w14:textId="77777777" w:rsidR="00000000" w:rsidRDefault="00000000">
      <w:pPr>
        <w:pStyle w:val="PreformattedText"/>
        <w:rPr>
          <w:del w:id="2417" w:author="change" w:date="2023-08-19T16:39:00Z"/>
        </w:rPr>
      </w:pPr>
    </w:p>
    <w:p w14:paraId="6C8CCF4F" w14:textId="77777777" w:rsidR="00000000" w:rsidRDefault="00000000">
      <w:pPr>
        <w:pStyle w:val="PreformattedText"/>
        <w:rPr>
          <w:del w:id="2418" w:author="change" w:date="2023-08-19T16:39:00Z"/>
        </w:rPr>
      </w:pPr>
      <w:del w:id="2419" w:author="change" w:date="2023-08-19T16:39:00Z">
        <w:r>
          <w:delText>“</w:delText>
        </w:r>
      </w:del>
      <w:ins w:id="2420" w:author="change" w:date="2023-08-19T16:39:00Z">
        <w:r w:rsidR="007E3D83" w:rsidRPr="00EB3343">
          <w:rPr>
            <w:rFonts w:ascii="Courier New" w:hAnsi="Courier New" w:cs="Courier New"/>
          </w:rPr>
          <w:t xml:space="preserve">HOLMES: No, but </w:t>
        </w:r>
      </w:ins>
      <w:r w:rsidR="007E3D83" w:rsidRPr="00EB3343">
        <w:rPr>
          <w:rFonts w:ascii="Courier New" w:hAnsi="Courier New"/>
          <w:rPrChange w:id="2421" w:author="change" w:date="2023-08-19T16:39:00Z">
            <w:rPr/>
          </w:rPrChange>
        </w:rPr>
        <w:t>I know where it is</w:t>
      </w:r>
      <w:del w:id="2422" w:author="change" w:date="2023-08-19T16:39:00Z">
        <w:r>
          <w:delText>.”</w:delText>
        </w:r>
        <w:r>
          <w:cr/>
        </w:r>
      </w:del>
    </w:p>
    <w:p w14:paraId="70FA0BC6" w14:textId="77777777" w:rsidR="00000000" w:rsidRDefault="00000000">
      <w:pPr>
        <w:pStyle w:val="PreformattedText"/>
        <w:rPr>
          <w:del w:id="2423" w:author="change" w:date="2023-08-19T16:39:00Z"/>
        </w:rPr>
      </w:pPr>
      <w:del w:id="2424" w:author="change" w:date="2023-08-19T16:39:00Z">
        <w:r>
          <w:cr/>
        </w:r>
      </w:del>
    </w:p>
    <w:p w14:paraId="43A2915B" w14:textId="77777777" w:rsidR="00000000" w:rsidRDefault="00000000">
      <w:pPr>
        <w:pStyle w:val="PreformattedText"/>
        <w:rPr>
          <w:del w:id="2425" w:author="change" w:date="2023-08-19T16:39:00Z"/>
        </w:rPr>
      </w:pPr>
      <w:del w:id="2426" w:author="change" w:date="2023-08-19T16:39:00Z">
        <w:r>
          <w:delText>“And how did you find out?”</w:delText>
        </w:r>
        <w:r>
          <w:cr/>
        </w:r>
      </w:del>
    </w:p>
    <w:p w14:paraId="4EAF3596" w14:textId="77777777" w:rsidR="00000000" w:rsidRDefault="00000000">
      <w:pPr>
        <w:pStyle w:val="PreformattedText"/>
        <w:rPr>
          <w:del w:id="2427" w:author="change" w:date="2023-08-19T16:39:00Z"/>
        </w:rPr>
      </w:pPr>
      <w:del w:id="2428" w:author="change" w:date="2023-08-19T16:39:00Z">
        <w:r>
          <w:cr/>
        </w:r>
      </w:del>
    </w:p>
    <w:p w14:paraId="297E8372" w14:textId="62CDC767" w:rsidR="007E3D83" w:rsidRPr="00EB3343" w:rsidRDefault="00000000" w:rsidP="00EB3343">
      <w:pPr>
        <w:pStyle w:val="PlainText"/>
        <w:rPr>
          <w:rFonts w:ascii="Courier New" w:hAnsi="Courier New"/>
          <w:rPrChange w:id="2429" w:author="change" w:date="2023-08-19T16:39:00Z">
            <w:rPr/>
          </w:rPrChange>
        </w:rPr>
        <w:pPrChange w:id="2430" w:author="change" w:date="2023-08-19T16:39:00Z">
          <w:pPr>
            <w:pStyle w:val="PreformattedText"/>
          </w:pPr>
        </w:pPrChange>
      </w:pPr>
      <w:del w:id="2431" w:author="change" w:date="2023-08-19T16:39:00Z">
        <w:r>
          <w:delText>“</w:delText>
        </w:r>
      </w:del>
      <w:ins w:id="2432" w:author="change" w:date="2023-08-19T16:39:00Z">
        <w:r w:rsidR="007E3D83" w:rsidRPr="00EB3343">
          <w:rPr>
            <w:rFonts w:ascii="Courier New" w:hAnsi="Courier New" w:cs="Courier New"/>
          </w:rPr>
          <w:t xml:space="preserve">. </w:t>
        </w:r>
      </w:ins>
      <w:r w:rsidR="007E3D83" w:rsidRPr="00EB3343">
        <w:rPr>
          <w:rFonts w:ascii="Courier New" w:hAnsi="Courier New"/>
          <w:rPrChange w:id="2433" w:author="change" w:date="2023-08-19T16:39:00Z">
            <w:rPr/>
          </w:rPrChange>
        </w:rPr>
        <w:t>She showed me, as I told you she would</w:t>
      </w:r>
      <w:del w:id="2434" w:author="change" w:date="2023-08-19T16:39:00Z">
        <w:r>
          <w:delText>.”</w:delText>
        </w:r>
        <w:r>
          <w:cr/>
        </w:r>
      </w:del>
      <w:ins w:id="2435" w:author="change" w:date="2023-08-19T16:39:00Z">
        <w:r w:rsidR="007E3D83" w:rsidRPr="00EB3343">
          <w:rPr>
            <w:rFonts w:ascii="Courier New" w:hAnsi="Courier New" w:cs="Courier New"/>
          </w:rPr>
          <w:t xml:space="preserve">. </w:t>
        </w:r>
      </w:ins>
    </w:p>
    <w:p w14:paraId="75857D55" w14:textId="77777777" w:rsidR="007E3D83" w:rsidRPr="00EB3343" w:rsidRDefault="007E3D83" w:rsidP="00EB3343">
      <w:pPr>
        <w:pStyle w:val="PlainText"/>
        <w:rPr>
          <w:rFonts w:ascii="Courier New" w:hAnsi="Courier New"/>
          <w:rPrChange w:id="2436" w:author="change" w:date="2023-08-19T16:39:00Z">
            <w:rPr/>
          </w:rPrChange>
        </w:rPr>
      </w:pPr>
    </w:p>
    <w:p w14:paraId="0B679CBA" w14:textId="77777777" w:rsidR="00000000" w:rsidRDefault="00000000">
      <w:pPr>
        <w:pStyle w:val="PreformattedText"/>
        <w:rPr>
          <w:del w:id="2437" w:author="change" w:date="2023-08-19T16:39:00Z"/>
        </w:rPr>
      </w:pPr>
    </w:p>
    <w:p w14:paraId="1D262CAD" w14:textId="56EF6C57" w:rsidR="007E3D83" w:rsidRPr="00EB3343" w:rsidRDefault="00000000" w:rsidP="00EB3343">
      <w:pPr>
        <w:pStyle w:val="PlainText"/>
        <w:rPr>
          <w:rFonts w:ascii="Courier New" w:hAnsi="Courier New"/>
          <w:rPrChange w:id="2438" w:author="change" w:date="2023-08-19T16:39:00Z">
            <w:rPr/>
          </w:rPrChange>
        </w:rPr>
        <w:pPrChange w:id="2439" w:author="change" w:date="2023-08-19T16:39:00Z">
          <w:pPr>
            <w:pStyle w:val="PreformattedText"/>
          </w:pPr>
        </w:pPrChange>
      </w:pPr>
      <w:del w:id="2440" w:author="change" w:date="2023-08-19T16:39:00Z">
        <w:r>
          <w:delText xml:space="preserve">“I am </w:delText>
        </w:r>
      </w:del>
      <w:ins w:id="2441" w:author="change" w:date="2023-08-19T16:39:00Z">
        <w:r w:rsidR="007E3D83" w:rsidRPr="00EB3343">
          <w:rPr>
            <w:rFonts w:ascii="Courier New" w:hAnsi="Courier New" w:cs="Courier New"/>
          </w:rPr>
          <w:t xml:space="preserve">WATSON: Well, I'm </w:t>
        </w:r>
      </w:ins>
      <w:r w:rsidR="007E3D83" w:rsidRPr="00EB3343">
        <w:rPr>
          <w:rFonts w:ascii="Courier New" w:hAnsi="Courier New"/>
          <w:rPrChange w:id="2442" w:author="change" w:date="2023-08-19T16:39:00Z">
            <w:rPr/>
          </w:rPrChange>
        </w:rPr>
        <w:t>still in the dark</w:t>
      </w:r>
      <w:del w:id="2443" w:author="change" w:date="2023-08-19T16:39:00Z">
        <w:r>
          <w:delText>.”</w:delText>
        </w:r>
        <w:r>
          <w:cr/>
        </w:r>
      </w:del>
      <w:ins w:id="2444" w:author="change" w:date="2023-08-19T16:39:00Z">
        <w:r w:rsidR="007E3D83" w:rsidRPr="00EB3343">
          <w:rPr>
            <w:rFonts w:ascii="Courier New" w:hAnsi="Courier New" w:cs="Courier New"/>
          </w:rPr>
          <w:t>.</w:t>
        </w:r>
      </w:ins>
    </w:p>
    <w:p w14:paraId="5C8CB9FE" w14:textId="77777777" w:rsidR="007E3D83" w:rsidRPr="00EB3343" w:rsidRDefault="007E3D83" w:rsidP="00EB3343">
      <w:pPr>
        <w:pStyle w:val="PlainText"/>
        <w:rPr>
          <w:rFonts w:ascii="Courier New" w:hAnsi="Courier New"/>
          <w:rPrChange w:id="2445" w:author="change" w:date="2023-08-19T16:39:00Z">
            <w:rPr/>
          </w:rPrChange>
        </w:rPr>
      </w:pPr>
    </w:p>
    <w:p w14:paraId="3A1C17CD" w14:textId="77777777" w:rsidR="00000000" w:rsidRDefault="00000000">
      <w:pPr>
        <w:pStyle w:val="PreformattedText"/>
        <w:rPr>
          <w:del w:id="2446" w:author="change" w:date="2023-08-19T16:39:00Z"/>
        </w:rPr>
      </w:pPr>
    </w:p>
    <w:p w14:paraId="79203688" w14:textId="77777777" w:rsidR="00000000" w:rsidRDefault="00000000">
      <w:pPr>
        <w:pStyle w:val="PreformattedText"/>
        <w:rPr>
          <w:del w:id="2447" w:author="change" w:date="2023-08-19T16:39:00Z"/>
        </w:rPr>
      </w:pPr>
      <w:del w:id="2448" w:author="change" w:date="2023-08-19T16:39:00Z">
        <w:r>
          <w:delText xml:space="preserve">“I do not wish to make a </w:delText>
        </w:r>
      </w:del>
      <w:ins w:id="2449" w:author="change" w:date="2023-08-19T16:39:00Z">
        <w:r w:rsidR="007E3D83" w:rsidRPr="00EB3343">
          <w:rPr>
            <w:rFonts w:ascii="Courier New" w:hAnsi="Courier New" w:cs="Courier New"/>
          </w:rPr>
          <w:t xml:space="preserve">HOLMES: There's no </w:t>
        </w:r>
      </w:ins>
      <w:r w:rsidR="007E3D83" w:rsidRPr="00EB3343">
        <w:rPr>
          <w:rFonts w:ascii="Courier New" w:hAnsi="Courier New"/>
          <w:rPrChange w:id="2450" w:author="change" w:date="2023-08-19T16:39:00Z">
            <w:rPr/>
          </w:rPrChange>
        </w:rPr>
        <w:t>mystery</w:t>
      </w:r>
      <w:del w:id="2451" w:author="change" w:date="2023-08-19T16:39:00Z">
        <w:r>
          <w:delText>,” said he, laughing. “The matter was perfectly simple. You, of course, saw that everyone in the street was an accomplice. They were all engaged for the evening.”</w:delText>
        </w:r>
        <w:r>
          <w:cr/>
        </w:r>
      </w:del>
    </w:p>
    <w:p w14:paraId="63D8F425" w14:textId="77777777" w:rsidR="00000000" w:rsidRDefault="00000000">
      <w:pPr>
        <w:pStyle w:val="PreformattedText"/>
        <w:rPr>
          <w:del w:id="2452" w:author="change" w:date="2023-08-19T16:39:00Z"/>
        </w:rPr>
      </w:pPr>
      <w:del w:id="2453" w:author="change" w:date="2023-08-19T16:39:00Z">
        <w:r>
          <w:cr/>
        </w:r>
      </w:del>
    </w:p>
    <w:p w14:paraId="151B0949" w14:textId="77777777" w:rsidR="00000000" w:rsidRDefault="00000000">
      <w:pPr>
        <w:pStyle w:val="PreformattedText"/>
        <w:rPr>
          <w:del w:id="2454" w:author="change" w:date="2023-08-19T16:39:00Z"/>
        </w:rPr>
      </w:pPr>
      <w:del w:id="2455" w:author="change" w:date="2023-08-19T16:39:00Z">
        <w:r>
          <w:delText>“I guessed as much.”</w:delText>
        </w:r>
        <w:r>
          <w:cr/>
        </w:r>
      </w:del>
    </w:p>
    <w:p w14:paraId="493FE0D4" w14:textId="77777777" w:rsidR="00000000" w:rsidRDefault="00000000">
      <w:pPr>
        <w:pStyle w:val="PreformattedText"/>
        <w:rPr>
          <w:del w:id="2456" w:author="change" w:date="2023-08-19T16:39:00Z"/>
        </w:rPr>
      </w:pPr>
      <w:del w:id="2457" w:author="change" w:date="2023-08-19T16:39:00Z">
        <w:r>
          <w:cr/>
        </w:r>
      </w:del>
    </w:p>
    <w:p w14:paraId="1DC83A9D" w14:textId="19052851" w:rsidR="007E3D83" w:rsidRPr="00EB3343" w:rsidRDefault="00000000" w:rsidP="00EB3343">
      <w:pPr>
        <w:pStyle w:val="PlainText"/>
        <w:rPr>
          <w:rFonts w:ascii="Courier New" w:hAnsi="Courier New"/>
          <w:rPrChange w:id="2458" w:author="change" w:date="2023-08-19T16:39:00Z">
            <w:rPr/>
          </w:rPrChange>
        </w:rPr>
        <w:pPrChange w:id="2459" w:author="change" w:date="2023-08-19T16:39:00Z">
          <w:pPr>
            <w:pStyle w:val="PreformattedText"/>
          </w:pPr>
        </w:pPrChange>
      </w:pPr>
      <w:del w:id="2460" w:author="change" w:date="2023-08-19T16:39:00Z">
        <w:r>
          <w:delText>“Then, when the row broke out</w:delText>
        </w:r>
      </w:del>
      <w:ins w:id="2461" w:author="change" w:date="2023-08-19T16:39:00Z">
        <w:r w:rsidR="007E3D83" w:rsidRPr="00EB3343">
          <w:rPr>
            <w:rFonts w:ascii="Courier New" w:hAnsi="Courier New" w:cs="Courier New"/>
          </w:rPr>
          <w:t>, old chap. When my accomplices started the row in the street</w:t>
        </w:r>
      </w:ins>
      <w:r w:rsidR="007E3D83" w:rsidRPr="00EB3343">
        <w:rPr>
          <w:rFonts w:ascii="Courier New" w:hAnsi="Courier New"/>
          <w:rPrChange w:id="2462" w:author="change" w:date="2023-08-19T16:39:00Z">
            <w:rPr/>
          </w:rPrChange>
        </w:rPr>
        <w:t xml:space="preserve">, I had a little moist red paint in </w:t>
      </w:r>
      <w:del w:id="2463" w:author="change" w:date="2023-08-19T16:39:00Z">
        <w:r>
          <w:delText xml:space="preserve">the palm of </w:delText>
        </w:r>
      </w:del>
      <w:r w:rsidR="007E3D83" w:rsidRPr="00EB3343">
        <w:rPr>
          <w:rFonts w:ascii="Courier New" w:hAnsi="Courier New"/>
          <w:rPrChange w:id="2464" w:author="change" w:date="2023-08-19T16:39:00Z">
            <w:rPr/>
          </w:rPrChange>
        </w:rPr>
        <w:t xml:space="preserve">my hand. </w:t>
      </w:r>
      <w:del w:id="2465" w:author="change" w:date="2023-08-19T16:39:00Z">
        <w:r>
          <w:delText>I rushed forward, fell down,</w:delText>
        </w:r>
      </w:del>
      <w:ins w:id="2466" w:author="change" w:date="2023-08-19T16:39:00Z">
        <w:r w:rsidR="007E3D83" w:rsidRPr="00EB3343">
          <w:rPr>
            <w:rFonts w:ascii="Courier New" w:hAnsi="Courier New" w:cs="Courier New"/>
          </w:rPr>
          <w:t>My good friend Alfie pretended to strike me; I</w:t>
        </w:r>
      </w:ins>
      <w:r w:rsidR="007E3D83" w:rsidRPr="00EB3343">
        <w:rPr>
          <w:rFonts w:ascii="Courier New" w:hAnsi="Courier New"/>
          <w:rPrChange w:id="2467" w:author="change" w:date="2023-08-19T16:39:00Z">
            <w:rPr/>
          </w:rPrChange>
        </w:rPr>
        <w:t xml:space="preserve"> clapped my hand to my </w:t>
      </w:r>
      <w:del w:id="2468" w:author="change" w:date="2023-08-19T16:39:00Z">
        <w:r>
          <w:delText>face,</w:delText>
        </w:r>
      </w:del>
      <w:ins w:id="2469" w:author="change" w:date="2023-08-19T16:39:00Z">
        <w:r w:rsidR="007E3D83" w:rsidRPr="00EB3343">
          <w:rPr>
            <w:rFonts w:ascii="Courier New" w:hAnsi="Courier New" w:cs="Courier New"/>
          </w:rPr>
          <w:t>head</w:t>
        </w:r>
      </w:ins>
      <w:r w:rsidR="007E3D83" w:rsidRPr="00EB3343">
        <w:rPr>
          <w:rFonts w:ascii="Courier New" w:hAnsi="Courier New"/>
          <w:rPrChange w:id="2470" w:author="change" w:date="2023-08-19T16:39:00Z">
            <w:rPr/>
          </w:rPrChange>
        </w:rPr>
        <w:t xml:space="preserve"> and </w:t>
      </w:r>
      <w:del w:id="2471" w:author="change" w:date="2023-08-19T16:39:00Z">
        <w:r>
          <w:delText>became a piteous spectacle. It is</w:delText>
        </w:r>
      </w:del>
      <w:proofErr w:type="gramStart"/>
      <w:ins w:id="2472" w:author="change" w:date="2023-08-19T16:39:00Z">
        <w:r w:rsidR="007E3D83" w:rsidRPr="00EB3343">
          <w:rPr>
            <w:rFonts w:ascii="Courier New" w:hAnsi="Courier New" w:cs="Courier New"/>
          </w:rPr>
          <w:t>fell down</w:t>
        </w:r>
        <w:proofErr w:type="gramEnd"/>
        <w:r w:rsidR="007E3D83" w:rsidRPr="00EB3343">
          <w:rPr>
            <w:rFonts w:ascii="Courier New" w:hAnsi="Courier New" w:cs="Courier New"/>
          </w:rPr>
          <w:t>. It's</w:t>
        </w:r>
      </w:ins>
      <w:r w:rsidR="007E3D83" w:rsidRPr="00EB3343">
        <w:rPr>
          <w:rFonts w:ascii="Courier New" w:hAnsi="Courier New"/>
          <w:rPrChange w:id="2473" w:author="change" w:date="2023-08-19T16:39:00Z">
            <w:rPr/>
          </w:rPrChange>
        </w:rPr>
        <w:t xml:space="preserve"> an old trick</w:t>
      </w:r>
      <w:del w:id="2474" w:author="change" w:date="2023-08-19T16:39:00Z">
        <w:r>
          <w:delText>.”</w:delText>
        </w:r>
        <w:r>
          <w:cr/>
        </w:r>
      </w:del>
      <w:ins w:id="2475" w:author="change" w:date="2023-08-19T16:39:00Z">
        <w:r w:rsidR="007E3D83" w:rsidRPr="00EB3343">
          <w:rPr>
            <w:rFonts w:ascii="Courier New" w:hAnsi="Courier New" w:cs="Courier New"/>
          </w:rPr>
          <w:t>.</w:t>
        </w:r>
      </w:ins>
    </w:p>
    <w:p w14:paraId="257D5DBF" w14:textId="77777777" w:rsidR="007E3D83" w:rsidRPr="00EB3343" w:rsidRDefault="007E3D83" w:rsidP="00EB3343">
      <w:pPr>
        <w:pStyle w:val="PlainText"/>
        <w:rPr>
          <w:rFonts w:ascii="Courier New" w:hAnsi="Courier New"/>
          <w:rPrChange w:id="2476" w:author="change" w:date="2023-08-19T16:39:00Z">
            <w:rPr/>
          </w:rPrChange>
        </w:rPr>
      </w:pPr>
    </w:p>
    <w:p w14:paraId="75E85AB4" w14:textId="77777777" w:rsidR="00000000" w:rsidRDefault="00000000">
      <w:pPr>
        <w:pStyle w:val="PreformattedText"/>
        <w:rPr>
          <w:del w:id="2477" w:author="change" w:date="2023-08-19T16:39:00Z"/>
        </w:rPr>
      </w:pPr>
    </w:p>
    <w:p w14:paraId="29497185" w14:textId="77777777" w:rsidR="00000000" w:rsidRDefault="00000000">
      <w:pPr>
        <w:pStyle w:val="PreformattedText"/>
        <w:rPr>
          <w:del w:id="2478" w:author="change" w:date="2023-08-19T16:39:00Z"/>
        </w:rPr>
      </w:pPr>
      <w:del w:id="2479" w:author="change" w:date="2023-08-19T16:39:00Z">
        <w:r>
          <w:delText>“That also</w:delText>
        </w:r>
      </w:del>
      <w:ins w:id="2480" w:author="change" w:date="2023-08-19T16:39:00Z">
        <w:r w:rsidR="007E3D83" w:rsidRPr="00EB3343">
          <w:rPr>
            <w:rFonts w:ascii="Courier New" w:hAnsi="Courier New" w:cs="Courier New"/>
          </w:rPr>
          <w:t>WATSON: Yes,</w:t>
        </w:r>
      </w:ins>
      <w:r w:rsidR="007E3D83" w:rsidRPr="00EB3343">
        <w:rPr>
          <w:rFonts w:ascii="Courier New" w:hAnsi="Courier New"/>
          <w:rPrChange w:id="2481" w:author="change" w:date="2023-08-19T16:39:00Z">
            <w:rPr/>
          </w:rPrChange>
        </w:rPr>
        <w:t xml:space="preserve"> I </w:t>
      </w:r>
      <w:del w:id="2482" w:author="change" w:date="2023-08-19T16:39:00Z">
        <w:r>
          <w:delText>could fathom.”</w:delText>
        </w:r>
        <w:r>
          <w:cr/>
        </w:r>
      </w:del>
    </w:p>
    <w:p w14:paraId="0194C294" w14:textId="77777777" w:rsidR="00000000" w:rsidRDefault="00000000">
      <w:pPr>
        <w:pStyle w:val="PreformattedText"/>
        <w:rPr>
          <w:del w:id="2483" w:author="change" w:date="2023-08-19T16:39:00Z"/>
        </w:rPr>
      </w:pPr>
      <w:del w:id="2484" w:author="change" w:date="2023-08-19T16:39:00Z">
        <w:r>
          <w:cr/>
        </w:r>
      </w:del>
    </w:p>
    <w:p w14:paraId="71AFDC65" w14:textId="77777777" w:rsidR="00000000" w:rsidRDefault="00000000">
      <w:pPr>
        <w:pStyle w:val="PreformattedText"/>
        <w:rPr>
          <w:del w:id="2485" w:author="change" w:date="2023-08-19T16:39:00Z"/>
        </w:rPr>
      </w:pPr>
      <w:del w:id="2486" w:author="change" w:date="2023-08-19T16:39:00Z">
        <w:r>
          <w:delText>“Then they carried me in. She was bound to have me in. What else could she do? And into her sitting-room, which was the very room which I suspected. It lay between</w:delText>
        </w:r>
      </w:del>
      <w:ins w:id="2487" w:author="change" w:date="2023-08-19T16:39:00Z">
        <w:r w:rsidR="007E3D83" w:rsidRPr="00EB3343">
          <w:rPr>
            <w:rFonts w:ascii="Courier New" w:hAnsi="Courier New" w:cs="Courier New"/>
          </w:rPr>
          <w:t>understand</w:t>
        </w:r>
      </w:ins>
      <w:r w:rsidR="007E3D83" w:rsidRPr="00EB3343">
        <w:rPr>
          <w:rFonts w:ascii="Courier New" w:hAnsi="Courier New"/>
          <w:rPrChange w:id="2488" w:author="change" w:date="2023-08-19T16:39:00Z">
            <w:rPr/>
          </w:rPrChange>
        </w:rPr>
        <w:t xml:space="preserve"> that</w:t>
      </w:r>
      <w:del w:id="2489" w:author="change" w:date="2023-08-19T16:39:00Z">
        <w:r>
          <w:delText xml:space="preserve"> and her bedroom, and I was determined to see which. They laid me on a couch, I motioned for air, they were compelled to open the window, and you had your chance.”</w:delText>
        </w:r>
        <w:r>
          <w:cr/>
        </w:r>
      </w:del>
    </w:p>
    <w:p w14:paraId="02A6FE90" w14:textId="77777777" w:rsidR="00000000" w:rsidRDefault="00000000">
      <w:pPr>
        <w:pStyle w:val="PreformattedText"/>
        <w:rPr>
          <w:del w:id="2490" w:author="change" w:date="2023-08-19T16:39:00Z"/>
        </w:rPr>
      </w:pPr>
      <w:del w:id="2491" w:author="change" w:date="2023-08-19T16:39:00Z">
        <w:r>
          <w:cr/>
        </w:r>
      </w:del>
    </w:p>
    <w:p w14:paraId="55823184" w14:textId="091CA2C4" w:rsidR="007E3D83" w:rsidRPr="00EB3343" w:rsidRDefault="00000000" w:rsidP="00EB3343">
      <w:pPr>
        <w:pStyle w:val="PlainText"/>
        <w:rPr>
          <w:rFonts w:ascii="Courier New" w:hAnsi="Courier New"/>
          <w:rPrChange w:id="2492" w:author="change" w:date="2023-08-19T16:39:00Z">
            <w:rPr/>
          </w:rPrChange>
        </w:rPr>
        <w:pPrChange w:id="2493" w:author="change" w:date="2023-08-19T16:39:00Z">
          <w:pPr>
            <w:pStyle w:val="PreformattedText"/>
          </w:pPr>
        </w:pPrChange>
      </w:pPr>
      <w:del w:id="2494" w:author="change" w:date="2023-08-19T16:39:00Z">
        <w:r>
          <w:delText>“How</w:delText>
        </w:r>
      </w:del>
      <w:ins w:id="2495" w:author="change" w:date="2023-08-19T16:39:00Z">
        <w:r w:rsidR="007E3D83" w:rsidRPr="00EB3343">
          <w:rPr>
            <w:rFonts w:ascii="Courier New" w:hAnsi="Courier New" w:cs="Courier New"/>
          </w:rPr>
          <w:t>, but how</w:t>
        </w:r>
      </w:ins>
      <w:r w:rsidR="007E3D83" w:rsidRPr="00EB3343">
        <w:rPr>
          <w:rFonts w:ascii="Courier New" w:hAnsi="Courier New"/>
          <w:rPrChange w:id="2496" w:author="change" w:date="2023-08-19T16:39:00Z">
            <w:rPr/>
          </w:rPrChange>
        </w:rPr>
        <w:t xml:space="preserve"> did </w:t>
      </w:r>
      <w:del w:id="2497" w:author="change" w:date="2023-08-19T16:39:00Z">
        <w:r>
          <w:delText>that</w:delText>
        </w:r>
      </w:del>
      <w:ins w:id="2498" w:author="change" w:date="2023-08-19T16:39:00Z">
        <w:r w:rsidR="007E3D83" w:rsidRPr="00EB3343">
          <w:rPr>
            <w:rFonts w:ascii="Courier New" w:hAnsi="Courier New" w:cs="Courier New"/>
          </w:rPr>
          <w:t>my throwing the rocket</w:t>
        </w:r>
      </w:ins>
      <w:r w:rsidR="007E3D83" w:rsidRPr="00EB3343">
        <w:rPr>
          <w:rFonts w:ascii="Courier New" w:hAnsi="Courier New"/>
          <w:rPrChange w:id="2499" w:author="change" w:date="2023-08-19T16:39:00Z">
            <w:rPr/>
          </w:rPrChange>
        </w:rPr>
        <w:t xml:space="preserve"> help you</w:t>
      </w:r>
      <w:del w:id="2500" w:author="change" w:date="2023-08-19T16:39:00Z">
        <w:r>
          <w:delText>?”</w:delText>
        </w:r>
        <w:r>
          <w:cr/>
        </w:r>
      </w:del>
      <w:ins w:id="2501" w:author="change" w:date="2023-08-19T16:39:00Z">
        <w:r w:rsidR="007E3D83" w:rsidRPr="00EB3343">
          <w:rPr>
            <w:rFonts w:ascii="Courier New" w:hAnsi="Courier New" w:cs="Courier New"/>
          </w:rPr>
          <w:t>?</w:t>
        </w:r>
      </w:ins>
    </w:p>
    <w:p w14:paraId="7EB27994" w14:textId="77777777" w:rsidR="007E3D83" w:rsidRPr="00EB3343" w:rsidRDefault="007E3D83" w:rsidP="00EB3343">
      <w:pPr>
        <w:pStyle w:val="PlainText"/>
        <w:rPr>
          <w:rFonts w:ascii="Courier New" w:hAnsi="Courier New"/>
          <w:rPrChange w:id="2502" w:author="change" w:date="2023-08-19T16:39:00Z">
            <w:rPr/>
          </w:rPrChange>
        </w:rPr>
      </w:pPr>
    </w:p>
    <w:p w14:paraId="2A9CFCDD" w14:textId="77777777" w:rsidR="00000000" w:rsidRDefault="00000000">
      <w:pPr>
        <w:pStyle w:val="PreformattedText"/>
        <w:rPr>
          <w:del w:id="2503" w:author="change" w:date="2023-08-19T16:39:00Z"/>
        </w:rPr>
      </w:pPr>
    </w:p>
    <w:p w14:paraId="1FEF20CC" w14:textId="0B4E5230" w:rsidR="007E3D83" w:rsidRPr="00EB3343" w:rsidRDefault="00000000" w:rsidP="00EB3343">
      <w:pPr>
        <w:pStyle w:val="PlainText"/>
        <w:rPr>
          <w:ins w:id="2504" w:author="change" w:date="2023-08-19T16:39:00Z"/>
          <w:rFonts w:ascii="Courier New" w:hAnsi="Courier New" w:cs="Courier New"/>
        </w:rPr>
      </w:pPr>
      <w:del w:id="2505" w:author="change" w:date="2023-08-19T16:39:00Z">
        <w:r>
          <w:delText>“</w:delText>
        </w:r>
      </w:del>
      <w:ins w:id="2506" w:author="change" w:date="2023-08-19T16:39:00Z">
        <w:r w:rsidR="007E3D83" w:rsidRPr="00EB3343">
          <w:rPr>
            <w:rFonts w:ascii="Courier New" w:hAnsi="Courier New" w:cs="Courier New"/>
          </w:rPr>
          <w:t xml:space="preserve">HOLMES: </w:t>
        </w:r>
      </w:ins>
      <w:r w:rsidR="007E3D83" w:rsidRPr="00EB3343">
        <w:rPr>
          <w:rFonts w:ascii="Courier New" w:hAnsi="Courier New"/>
          <w:rPrChange w:id="2507" w:author="change" w:date="2023-08-19T16:39:00Z">
            <w:rPr/>
          </w:rPrChange>
        </w:rPr>
        <w:t>It was all-important</w:t>
      </w:r>
      <w:del w:id="2508" w:author="change" w:date="2023-08-19T16:39:00Z">
        <w:r>
          <w:delText>.</w:delText>
        </w:r>
      </w:del>
      <w:ins w:id="2509" w:author="change" w:date="2023-08-19T16:39:00Z">
        <w:r w:rsidR="007E3D83" w:rsidRPr="00EB3343">
          <w:rPr>
            <w:rFonts w:ascii="Courier New" w:hAnsi="Courier New" w:cs="Courier New"/>
          </w:rPr>
          <w:t>, my dear fellow.</w:t>
        </w:r>
      </w:ins>
      <w:r w:rsidR="007E3D83" w:rsidRPr="00EB3343">
        <w:rPr>
          <w:rFonts w:ascii="Courier New" w:hAnsi="Courier New"/>
          <w:rPrChange w:id="2510" w:author="change" w:date="2023-08-19T16:39:00Z">
            <w:rPr/>
          </w:rPrChange>
        </w:rPr>
        <w:t xml:space="preserve"> When a woman thinks </w:t>
      </w:r>
      <w:del w:id="2511" w:author="change" w:date="2023-08-19T16:39:00Z">
        <w:r>
          <w:delText xml:space="preserve">that </w:delText>
        </w:r>
      </w:del>
      <w:r w:rsidR="007E3D83" w:rsidRPr="00EB3343">
        <w:rPr>
          <w:rFonts w:ascii="Courier New" w:hAnsi="Courier New"/>
          <w:rPrChange w:id="2512" w:author="change" w:date="2023-08-19T16:39:00Z">
            <w:rPr/>
          </w:rPrChange>
        </w:rPr>
        <w:t xml:space="preserve">her house is on fire, her instinct is at once to rush </w:t>
      </w:r>
      <w:del w:id="2513" w:author="change" w:date="2023-08-19T16:39:00Z">
        <w:r>
          <w:delText>to</w:delText>
        </w:r>
      </w:del>
      <w:ins w:id="2514" w:author="change" w:date="2023-08-19T16:39:00Z">
        <w:r w:rsidR="007E3D83" w:rsidRPr="00EB3343">
          <w:rPr>
            <w:rFonts w:ascii="Courier New" w:hAnsi="Courier New" w:cs="Courier New"/>
          </w:rPr>
          <w:t>for</w:t>
        </w:r>
      </w:ins>
      <w:r w:rsidR="007E3D83" w:rsidRPr="00EB3343">
        <w:rPr>
          <w:rFonts w:ascii="Courier New" w:hAnsi="Courier New"/>
          <w:rPrChange w:id="2515" w:author="change" w:date="2023-08-19T16:39:00Z">
            <w:rPr/>
          </w:rPrChange>
        </w:rPr>
        <w:t xml:space="preserve"> the thing </w:t>
      </w:r>
      <w:del w:id="2516" w:author="change" w:date="2023-08-19T16:39:00Z">
        <w:r>
          <w:delText>which</w:delText>
        </w:r>
      </w:del>
      <w:ins w:id="2517" w:author="change" w:date="2023-08-19T16:39:00Z">
        <w:r w:rsidR="007E3D83" w:rsidRPr="00EB3343">
          <w:rPr>
            <w:rFonts w:ascii="Courier New" w:hAnsi="Courier New" w:cs="Courier New"/>
          </w:rPr>
          <w:t>that</w:t>
        </w:r>
      </w:ins>
      <w:r w:rsidR="007E3D83" w:rsidRPr="00EB3343">
        <w:rPr>
          <w:rFonts w:ascii="Courier New" w:hAnsi="Courier New"/>
          <w:rPrChange w:id="2518" w:author="change" w:date="2023-08-19T16:39:00Z">
            <w:rPr/>
          </w:rPrChange>
        </w:rPr>
        <w:t xml:space="preserve"> she values most. </w:t>
      </w:r>
      <w:del w:id="2519" w:author="change" w:date="2023-08-19T16:39:00Z">
        <w:r>
          <w:delText xml:space="preserve">It is a perfectly overpowering impulse, and I have more than once taken advantage of it. In the case of the Darlington Substitution Scandal it was of use to me, and also in the Arnsworth Castle business. </w:delText>
        </w:r>
      </w:del>
      <w:r w:rsidR="007E3D83" w:rsidRPr="00EB3343">
        <w:rPr>
          <w:rFonts w:ascii="Courier New" w:hAnsi="Courier New"/>
          <w:rPrChange w:id="2520" w:author="change" w:date="2023-08-19T16:39:00Z">
            <w:rPr/>
          </w:rPrChange>
        </w:rPr>
        <w:t xml:space="preserve">A married woman grabs </w:t>
      </w:r>
      <w:del w:id="2521" w:author="change" w:date="2023-08-19T16:39:00Z">
        <w:r>
          <w:delText xml:space="preserve">at </w:delText>
        </w:r>
      </w:del>
      <w:r w:rsidR="007E3D83" w:rsidRPr="00EB3343">
        <w:rPr>
          <w:rFonts w:ascii="Courier New" w:hAnsi="Courier New"/>
          <w:rPrChange w:id="2522" w:author="change" w:date="2023-08-19T16:39:00Z">
            <w:rPr/>
          </w:rPrChange>
        </w:rPr>
        <w:t xml:space="preserve">her baby; an unmarried one reaches for her jewel-box. </w:t>
      </w:r>
      <w:del w:id="2523" w:author="change" w:date="2023-08-19T16:39:00Z">
        <w:r>
          <w:delText>Now it was clear to me that our lady of to-day had nothing in the house more precious to her than what we are in quest of. She would rush to secure it. The alarm of fire was admirably done. The smoke and shouting were enough to shake nerves of steel. She responded beautifully. The photograph is in</w:delText>
        </w:r>
      </w:del>
      <w:ins w:id="2524" w:author="change" w:date="2023-08-19T16:39:00Z">
        <w:r w:rsidR="007E3D83" w:rsidRPr="00EB3343">
          <w:rPr>
            <w:rFonts w:ascii="Courier New" w:hAnsi="Courier New" w:cs="Courier New"/>
          </w:rPr>
          <w:t>In this case, of course, it was the photograph.</w:t>
        </w:r>
      </w:ins>
    </w:p>
    <w:p w14:paraId="33C9F9AB" w14:textId="77777777" w:rsidR="007E3D83" w:rsidRPr="00EB3343" w:rsidRDefault="007E3D83" w:rsidP="00EB3343">
      <w:pPr>
        <w:pStyle w:val="PlainText"/>
        <w:rPr>
          <w:ins w:id="2525" w:author="change" w:date="2023-08-19T16:39:00Z"/>
          <w:rFonts w:ascii="Courier New" w:hAnsi="Courier New" w:cs="Courier New"/>
        </w:rPr>
      </w:pPr>
    </w:p>
    <w:p w14:paraId="667BDA81" w14:textId="77777777" w:rsidR="007E3D83" w:rsidRPr="00EB3343" w:rsidRDefault="007E3D83" w:rsidP="00EB3343">
      <w:pPr>
        <w:pStyle w:val="PlainText"/>
        <w:rPr>
          <w:ins w:id="2526" w:author="change" w:date="2023-08-19T16:39:00Z"/>
          <w:rFonts w:ascii="Courier New" w:hAnsi="Courier New" w:cs="Courier New"/>
        </w:rPr>
      </w:pPr>
      <w:ins w:id="2527" w:author="change" w:date="2023-08-19T16:39:00Z">
        <w:r w:rsidRPr="00EB3343">
          <w:rPr>
            <w:rFonts w:ascii="Courier New" w:hAnsi="Courier New" w:cs="Courier New"/>
          </w:rPr>
          <w:t>WATSON: Where was it?</w:t>
        </w:r>
      </w:ins>
    </w:p>
    <w:p w14:paraId="387A6859" w14:textId="77777777" w:rsidR="007E3D83" w:rsidRPr="00EB3343" w:rsidRDefault="007E3D83" w:rsidP="00EB3343">
      <w:pPr>
        <w:pStyle w:val="PlainText"/>
        <w:rPr>
          <w:ins w:id="2528" w:author="change" w:date="2023-08-19T16:39:00Z"/>
          <w:rFonts w:ascii="Courier New" w:hAnsi="Courier New" w:cs="Courier New"/>
        </w:rPr>
      </w:pPr>
    </w:p>
    <w:p w14:paraId="4B01DDDF" w14:textId="02B583E5" w:rsidR="007E3D83" w:rsidRPr="00EB3343" w:rsidRDefault="007E3D83" w:rsidP="00EB3343">
      <w:pPr>
        <w:pStyle w:val="PlainText"/>
        <w:rPr>
          <w:ins w:id="2529" w:author="change" w:date="2023-08-19T16:39:00Z"/>
          <w:rFonts w:ascii="Courier New" w:hAnsi="Courier New" w:cs="Courier New"/>
        </w:rPr>
      </w:pPr>
      <w:ins w:id="2530" w:author="change" w:date="2023-08-19T16:39:00Z">
        <w:r w:rsidRPr="00EB3343">
          <w:rPr>
            <w:rFonts w:ascii="Courier New" w:hAnsi="Courier New" w:cs="Courier New"/>
          </w:rPr>
          <w:t>HOLMES: In</w:t>
        </w:r>
      </w:ins>
      <w:r w:rsidRPr="00EB3343">
        <w:rPr>
          <w:rFonts w:ascii="Courier New" w:hAnsi="Courier New"/>
          <w:rPrChange w:id="2531" w:author="change" w:date="2023-08-19T16:39:00Z">
            <w:rPr/>
          </w:rPrChange>
        </w:rPr>
        <w:t xml:space="preserve"> a recess </w:t>
      </w:r>
      <w:del w:id="2532" w:author="change" w:date="2023-08-19T16:39:00Z">
        <w:r w:rsidR="00000000">
          <w:delText xml:space="preserve">behind a sliding panel </w:delText>
        </w:r>
      </w:del>
      <w:ins w:id="2533" w:author="change" w:date="2023-08-19T16:39:00Z">
        <w:r w:rsidRPr="00EB3343">
          <w:rPr>
            <w:rFonts w:ascii="Courier New" w:hAnsi="Courier New" w:cs="Courier New"/>
          </w:rPr>
          <w:t xml:space="preserve">in the living room, </w:t>
        </w:r>
      </w:ins>
      <w:r w:rsidRPr="00EB3343">
        <w:rPr>
          <w:rFonts w:ascii="Courier New" w:hAnsi="Courier New"/>
          <w:rPrChange w:id="2534" w:author="change" w:date="2023-08-19T16:39:00Z">
            <w:rPr/>
          </w:rPrChange>
        </w:rPr>
        <w:t>just above the right</w:t>
      </w:r>
      <w:ins w:id="2535" w:author="change" w:date="2023-08-19T16:39:00Z">
        <w:r w:rsidRPr="00EB3343">
          <w:rPr>
            <w:rFonts w:ascii="Courier New" w:hAnsi="Courier New" w:cs="Courier New"/>
          </w:rPr>
          <w:t>-hand</w:t>
        </w:r>
      </w:ins>
      <w:r w:rsidRPr="00EB3343">
        <w:rPr>
          <w:rFonts w:ascii="Courier New" w:hAnsi="Courier New"/>
          <w:rPrChange w:id="2536" w:author="change" w:date="2023-08-19T16:39:00Z">
            <w:rPr/>
          </w:rPrChange>
        </w:rPr>
        <w:t xml:space="preserve"> </w:t>
      </w:r>
      <w:proofErr w:type="gramStart"/>
      <w:r w:rsidRPr="00EB3343">
        <w:rPr>
          <w:rFonts w:ascii="Courier New" w:hAnsi="Courier New"/>
          <w:rPrChange w:id="2537" w:author="change" w:date="2023-08-19T16:39:00Z">
            <w:rPr/>
          </w:rPrChange>
        </w:rPr>
        <w:t>bell-pull</w:t>
      </w:r>
      <w:proofErr w:type="gramEnd"/>
      <w:r w:rsidRPr="00EB3343">
        <w:rPr>
          <w:rFonts w:ascii="Courier New" w:hAnsi="Courier New"/>
          <w:rPrChange w:id="2538" w:author="change" w:date="2023-08-19T16:39:00Z">
            <w:rPr/>
          </w:rPrChange>
        </w:rPr>
        <w:t xml:space="preserve">. </w:t>
      </w:r>
      <w:del w:id="2539" w:author="change" w:date="2023-08-19T16:39:00Z">
        <w:r w:rsidR="00000000">
          <w:delText xml:space="preserve">She was there in an instant, and </w:delText>
        </w:r>
      </w:del>
      <w:r w:rsidRPr="00EB3343">
        <w:rPr>
          <w:rFonts w:ascii="Courier New" w:hAnsi="Courier New"/>
          <w:rPrChange w:id="2540" w:author="change" w:date="2023-08-19T16:39:00Z">
            <w:rPr/>
          </w:rPrChange>
        </w:rPr>
        <w:t xml:space="preserve">I caught a glimpse of it as she </w:t>
      </w:r>
      <w:del w:id="2541" w:author="change" w:date="2023-08-19T16:39:00Z">
        <w:r w:rsidR="00000000">
          <w:delText xml:space="preserve">half </w:delText>
        </w:r>
      </w:del>
      <w:r w:rsidRPr="00EB3343">
        <w:rPr>
          <w:rFonts w:ascii="Courier New" w:hAnsi="Courier New"/>
          <w:rPrChange w:id="2542" w:author="change" w:date="2023-08-19T16:39:00Z">
            <w:rPr/>
          </w:rPrChange>
        </w:rPr>
        <w:t xml:space="preserve">drew it out. When I </w:t>
      </w:r>
      <w:del w:id="2543" w:author="change" w:date="2023-08-19T16:39:00Z">
        <w:r w:rsidR="00000000">
          <w:delText>cried out</w:delText>
        </w:r>
      </w:del>
      <w:ins w:id="2544" w:author="change" w:date="2023-08-19T16:39:00Z">
        <w:r w:rsidRPr="00EB3343">
          <w:rPr>
            <w:rFonts w:ascii="Courier New" w:hAnsi="Courier New" w:cs="Courier New"/>
          </w:rPr>
          <w:t>made it known</w:t>
        </w:r>
      </w:ins>
      <w:r w:rsidRPr="00EB3343">
        <w:rPr>
          <w:rFonts w:ascii="Courier New" w:hAnsi="Courier New"/>
          <w:rPrChange w:id="2545" w:author="change" w:date="2023-08-19T16:39:00Z">
            <w:rPr/>
          </w:rPrChange>
        </w:rPr>
        <w:t xml:space="preserve"> that </w:t>
      </w:r>
      <w:del w:id="2546" w:author="change" w:date="2023-08-19T16:39:00Z">
        <w:r w:rsidR="00000000">
          <w:delText>it</w:delText>
        </w:r>
      </w:del>
      <w:ins w:id="2547" w:author="change" w:date="2023-08-19T16:39:00Z">
        <w:r w:rsidRPr="00EB3343">
          <w:rPr>
            <w:rFonts w:ascii="Courier New" w:hAnsi="Courier New" w:cs="Courier New"/>
          </w:rPr>
          <w:t>the fire</w:t>
        </w:r>
      </w:ins>
      <w:r w:rsidRPr="00EB3343">
        <w:rPr>
          <w:rFonts w:ascii="Courier New" w:hAnsi="Courier New"/>
          <w:rPrChange w:id="2548" w:author="change" w:date="2023-08-19T16:39:00Z">
            <w:rPr/>
          </w:rPrChange>
        </w:rPr>
        <w:t xml:space="preserve"> was a false alarm, she replaced </w:t>
      </w:r>
      <w:del w:id="2549" w:author="change" w:date="2023-08-19T16:39:00Z">
        <w:r w:rsidR="00000000">
          <w:delText xml:space="preserve">it, glanced at the rocket, rushed from the room, and I have not seen her since. I rose, and, making my excuses, </w:delText>
        </w:r>
        <w:r w:rsidR="00000000">
          <w:lastRenderedPageBreak/>
          <w:delText xml:space="preserve">escaped from the house. I hesitated whether to attempt to secure </w:delText>
        </w:r>
      </w:del>
      <w:ins w:id="2550" w:author="change" w:date="2023-08-19T16:39:00Z">
        <w:r w:rsidRPr="00EB3343">
          <w:rPr>
            <w:rFonts w:ascii="Courier New" w:hAnsi="Courier New" w:cs="Courier New"/>
          </w:rPr>
          <w:t>the photograph. As soon as I was able to, I advised her that I was feeling well enough to leave.</w:t>
        </w:r>
      </w:ins>
    </w:p>
    <w:p w14:paraId="21A98F0D" w14:textId="77777777" w:rsidR="007E3D83" w:rsidRPr="00EB3343" w:rsidRDefault="007E3D83" w:rsidP="00EB3343">
      <w:pPr>
        <w:pStyle w:val="PlainText"/>
        <w:rPr>
          <w:ins w:id="2551" w:author="change" w:date="2023-08-19T16:39:00Z"/>
          <w:rFonts w:ascii="Courier New" w:hAnsi="Courier New" w:cs="Courier New"/>
        </w:rPr>
      </w:pPr>
    </w:p>
    <w:p w14:paraId="00E1B3CD" w14:textId="089198C0" w:rsidR="007E3D83" w:rsidRPr="00EB3343" w:rsidRDefault="007E3D83" w:rsidP="00EB3343">
      <w:pPr>
        <w:pStyle w:val="PlainText"/>
        <w:rPr>
          <w:ins w:id="2552" w:author="change" w:date="2023-08-19T16:39:00Z"/>
          <w:rFonts w:ascii="Courier New" w:hAnsi="Courier New" w:cs="Courier New"/>
        </w:rPr>
      </w:pPr>
      <w:ins w:id="2553" w:author="change" w:date="2023-08-19T16:39:00Z">
        <w:r w:rsidRPr="00EB3343">
          <w:rPr>
            <w:rFonts w:ascii="Courier New" w:hAnsi="Courier New" w:cs="Courier New"/>
          </w:rPr>
          <w:t xml:space="preserve">WATSON: You didn't take </w:t>
        </w:r>
      </w:ins>
      <w:r w:rsidRPr="00EB3343">
        <w:rPr>
          <w:rFonts w:ascii="Courier New" w:hAnsi="Courier New"/>
          <w:rPrChange w:id="2554" w:author="change" w:date="2023-08-19T16:39:00Z">
            <w:rPr/>
          </w:rPrChange>
        </w:rPr>
        <w:t>the photograph</w:t>
      </w:r>
      <w:del w:id="2555" w:author="change" w:date="2023-08-19T16:39:00Z">
        <w:r w:rsidR="00000000">
          <w:delText xml:space="preserve"> at once; but the coachman had come in, and as he was watching me narrowly, it seemed safer to wait. A little </w:delText>
        </w:r>
      </w:del>
      <w:ins w:id="2556" w:author="change" w:date="2023-08-19T16:39:00Z">
        <w:r w:rsidRPr="00EB3343">
          <w:rPr>
            <w:rFonts w:ascii="Courier New" w:hAnsi="Courier New" w:cs="Courier New"/>
          </w:rPr>
          <w:t>, then.</w:t>
        </w:r>
      </w:ins>
    </w:p>
    <w:p w14:paraId="6DBB7D49" w14:textId="77777777" w:rsidR="007E3D83" w:rsidRPr="00EB3343" w:rsidRDefault="007E3D83" w:rsidP="00EB3343">
      <w:pPr>
        <w:pStyle w:val="PlainText"/>
        <w:rPr>
          <w:ins w:id="2557" w:author="change" w:date="2023-08-19T16:39:00Z"/>
          <w:rFonts w:ascii="Courier New" w:hAnsi="Courier New" w:cs="Courier New"/>
        </w:rPr>
      </w:pPr>
    </w:p>
    <w:p w14:paraId="4CC2541A" w14:textId="3EEFFA65" w:rsidR="007E3D83" w:rsidRPr="00EB3343" w:rsidRDefault="007E3D83" w:rsidP="00EB3343">
      <w:pPr>
        <w:pStyle w:val="PlainText"/>
        <w:rPr>
          <w:rFonts w:ascii="Courier New" w:hAnsi="Courier New"/>
          <w:rPrChange w:id="2558" w:author="change" w:date="2023-08-19T16:39:00Z">
            <w:rPr/>
          </w:rPrChange>
        </w:rPr>
        <w:pPrChange w:id="2559" w:author="change" w:date="2023-08-19T16:39:00Z">
          <w:pPr>
            <w:pStyle w:val="PreformattedText"/>
          </w:pPr>
        </w:pPrChange>
      </w:pPr>
      <w:ins w:id="2560" w:author="change" w:date="2023-08-19T16:39:00Z">
        <w:r w:rsidRPr="00EB3343">
          <w:rPr>
            <w:rFonts w:ascii="Courier New" w:hAnsi="Courier New" w:cs="Courier New"/>
          </w:rPr>
          <w:t xml:space="preserve">HOLMES: No, I felt that </w:t>
        </w:r>
      </w:ins>
      <w:r w:rsidRPr="00EB3343">
        <w:rPr>
          <w:rFonts w:ascii="Courier New" w:hAnsi="Courier New"/>
          <w:rPrChange w:id="2561" w:author="change" w:date="2023-08-19T16:39:00Z">
            <w:rPr/>
          </w:rPrChange>
        </w:rPr>
        <w:t xml:space="preserve">over-precipitance </w:t>
      </w:r>
      <w:del w:id="2562" w:author="change" w:date="2023-08-19T16:39:00Z">
        <w:r w:rsidR="00000000">
          <w:delText>may</w:delText>
        </w:r>
      </w:del>
      <w:ins w:id="2563" w:author="change" w:date="2023-08-19T16:39:00Z">
        <w:r w:rsidRPr="00EB3343">
          <w:rPr>
            <w:rFonts w:ascii="Courier New" w:hAnsi="Courier New" w:cs="Courier New"/>
          </w:rPr>
          <w:t>at this stage might</w:t>
        </w:r>
      </w:ins>
      <w:r w:rsidRPr="00EB3343">
        <w:rPr>
          <w:rFonts w:ascii="Courier New" w:hAnsi="Courier New"/>
          <w:rPrChange w:id="2564" w:author="change" w:date="2023-08-19T16:39:00Z">
            <w:rPr/>
          </w:rPrChange>
        </w:rPr>
        <w:t xml:space="preserve"> ruin </w:t>
      </w:r>
      <w:del w:id="2565" w:author="change" w:date="2023-08-19T16:39:00Z">
        <w:r w:rsidR="00000000">
          <w:delText>all.”</w:delText>
        </w:r>
        <w:r w:rsidR="00000000">
          <w:cr/>
        </w:r>
      </w:del>
      <w:ins w:id="2566" w:author="change" w:date="2023-08-19T16:39:00Z">
        <w:r w:rsidRPr="00EB3343">
          <w:rPr>
            <w:rFonts w:ascii="Courier New" w:hAnsi="Courier New" w:cs="Courier New"/>
          </w:rPr>
          <w:t>everything.</w:t>
        </w:r>
      </w:ins>
    </w:p>
    <w:p w14:paraId="5621551E" w14:textId="77777777" w:rsidR="007E3D83" w:rsidRPr="00EB3343" w:rsidRDefault="007E3D83" w:rsidP="00EB3343">
      <w:pPr>
        <w:pStyle w:val="PlainText"/>
        <w:rPr>
          <w:rFonts w:ascii="Courier New" w:hAnsi="Courier New"/>
          <w:rPrChange w:id="2567" w:author="change" w:date="2023-08-19T16:39:00Z">
            <w:rPr/>
          </w:rPrChange>
        </w:rPr>
      </w:pPr>
    </w:p>
    <w:p w14:paraId="1765C252" w14:textId="77777777" w:rsidR="00000000" w:rsidRDefault="00000000">
      <w:pPr>
        <w:pStyle w:val="PreformattedText"/>
        <w:rPr>
          <w:del w:id="2568" w:author="change" w:date="2023-08-19T16:39:00Z"/>
        </w:rPr>
      </w:pPr>
    </w:p>
    <w:p w14:paraId="35DC7E29" w14:textId="77777777" w:rsidR="00000000" w:rsidRDefault="00000000">
      <w:pPr>
        <w:pStyle w:val="PreformattedText"/>
        <w:rPr>
          <w:del w:id="2569" w:author="change" w:date="2023-08-19T16:39:00Z"/>
        </w:rPr>
      </w:pPr>
      <w:del w:id="2570" w:author="change" w:date="2023-08-19T16:39:00Z">
        <w:r>
          <w:delText>“And now?” I asked.</w:delText>
        </w:r>
        <w:r>
          <w:cr/>
        </w:r>
      </w:del>
    </w:p>
    <w:p w14:paraId="66E0B17A" w14:textId="77777777" w:rsidR="00000000" w:rsidRDefault="00000000">
      <w:pPr>
        <w:pStyle w:val="PreformattedText"/>
        <w:rPr>
          <w:del w:id="2571" w:author="change" w:date="2023-08-19T16:39:00Z"/>
        </w:rPr>
      </w:pPr>
      <w:del w:id="2572" w:author="change" w:date="2023-08-19T16:39:00Z">
        <w:r>
          <w:cr/>
        </w:r>
      </w:del>
    </w:p>
    <w:p w14:paraId="55057334" w14:textId="77777777" w:rsidR="00000000" w:rsidRDefault="00000000">
      <w:pPr>
        <w:pStyle w:val="PreformattedText"/>
        <w:rPr>
          <w:del w:id="2573" w:author="change" w:date="2023-08-19T16:39:00Z"/>
        </w:rPr>
      </w:pPr>
      <w:del w:id="2574" w:author="change" w:date="2023-08-19T16:39:00Z">
        <w:r>
          <w:delText>“Our quest is practically finished. I shall call with the King to-morrow, and with you, if you care to come with us. We will be shown into the sitting-room to wait for the lady, but it is probable that when she comes she may find neither us nor the photograph. It might be a satisfaction to his Majesty to regain it with his own hands.”</w:delText>
        </w:r>
        <w:r>
          <w:cr/>
        </w:r>
      </w:del>
    </w:p>
    <w:p w14:paraId="4D218295" w14:textId="77777777" w:rsidR="00000000" w:rsidRDefault="00000000">
      <w:pPr>
        <w:pStyle w:val="PreformattedText"/>
        <w:rPr>
          <w:del w:id="2575" w:author="change" w:date="2023-08-19T16:39:00Z"/>
        </w:rPr>
      </w:pPr>
      <w:del w:id="2576" w:author="change" w:date="2023-08-19T16:39:00Z">
        <w:r>
          <w:cr/>
        </w:r>
      </w:del>
    </w:p>
    <w:p w14:paraId="199B6F2A" w14:textId="77777777" w:rsidR="00000000" w:rsidRDefault="00000000">
      <w:pPr>
        <w:pStyle w:val="PreformattedText"/>
        <w:rPr>
          <w:del w:id="2577" w:author="change" w:date="2023-08-19T16:39:00Z"/>
        </w:rPr>
      </w:pPr>
      <w:del w:id="2578" w:author="change" w:date="2023-08-19T16:39:00Z">
        <w:r>
          <w:delText>“And when will you call?”</w:delText>
        </w:r>
        <w:r>
          <w:cr/>
        </w:r>
      </w:del>
    </w:p>
    <w:p w14:paraId="7B045A59" w14:textId="77777777" w:rsidR="00000000" w:rsidRDefault="00000000">
      <w:pPr>
        <w:pStyle w:val="PreformattedText"/>
        <w:rPr>
          <w:del w:id="2579" w:author="change" w:date="2023-08-19T16:39:00Z"/>
        </w:rPr>
      </w:pPr>
      <w:del w:id="2580" w:author="change" w:date="2023-08-19T16:39:00Z">
        <w:r>
          <w:cr/>
        </w:r>
      </w:del>
    </w:p>
    <w:p w14:paraId="710AFC18" w14:textId="77777777" w:rsidR="00000000" w:rsidRDefault="00000000">
      <w:pPr>
        <w:pStyle w:val="PreformattedText"/>
        <w:rPr>
          <w:del w:id="2581" w:author="change" w:date="2023-08-19T16:39:00Z"/>
        </w:rPr>
      </w:pPr>
      <w:del w:id="2582" w:author="change" w:date="2023-08-19T16:39:00Z">
        <w:r>
          <w:delText>“At eight in the morning. She will not be up, so that we shall have a clear field. Besides, we must be prompt, for this marriage may mean a complete change in her life and habits. I must wire to the King without delay.”</w:delText>
        </w:r>
        <w:r>
          <w:cr/>
        </w:r>
      </w:del>
    </w:p>
    <w:p w14:paraId="4D7616FC" w14:textId="77777777" w:rsidR="00000000" w:rsidRDefault="00000000">
      <w:pPr>
        <w:pStyle w:val="PreformattedText"/>
        <w:rPr>
          <w:del w:id="2583" w:author="change" w:date="2023-08-19T16:39:00Z"/>
        </w:rPr>
      </w:pPr>
      <w:del w:id="2584" w:author="change" w:date="2023-08-19T16:39:00Z">
        <w:r>
          <w:cr/>
        </w:r>
      </w:del>
    </w:p>
    <w:p w14:paraId="465C9B89" w14:textId="77777777" w:rsidR="00000000" w:rsidRDefault="00000000">
      <w:pPr>
        <w:pStyle w:val="PreformattedText"/>
        <w:rPr>
          <w:del w:id="2585" w:author="change" w:date="2023-08-19T16:39:00Z"/>
        </w:rPr>
      </w:pPr>
      <w:del w:id="2586" w:author="change" w:date="2023-08-19T16:39:00Z">
        <w:r>
          <w:delText>We had reached Baker Street and had stopped at the door. He was searching his pockets for the key when someone passing said:</w:delText>
        </w:r>
        <w:r>
          <w:cr/>
        </w:r>
      </w:del>
    </w:p>
    <w:p w14:paraId="69C7B660" w14:textId="77777777" w:rsidR="00000000" w:rsidRDefault="00000000">
      <w:pPr>
        <w:pStyle w:val="PreformattedText"/>
        <w:rPr>
          <w:del w:id="2587" w:author="change" w:date="2023-08-19T16:39:00Z"/>
        </w:rPr>
      </w:pPr>
      <w:del w:id="2588" w:author="change" w:date="2023-08-19T16:39:00Z">
        <w:r>
          <w:cr/>
        </w:r>
      </w:del>
    </w:p>
    <w:p w14:paraId="2DAC7863" w14:textId="77777777" w:rsidR="00000000" w:rsidRDefault="00000000">
      <w:pPr>
        <w:pStyle w:val="PreformattedText"/>
        <w:rPr>
          <w:del w:id="2589" w:author="change" w:date="2023-08-19T16:39:00Z"/>
        </w:rPr>
      </w:pPr>
      <w:del w:id="2590" w:author="change" w:date="2023-08-19T16:39:00Z">
        <w:r>
          <w:delText>“Good-night, Mister Sherlock Holmes.”</w:delText>
        </w:r>
        <w:r>
          <w:cr/>
        </w:r>
      </w:del>
    </w:p>
    <w:p w14:paraId="4C933CF0" w14:textId="77777777" w:rsidR="00000000" w:rsidRDefault="00000000">
      <w:pPr>
        <w:pStyle w:val="PreformattedText"/>
        <w:rPr>
          <w:del w:id="2591" w:author="change" w:date="2023-08-19T16:39:00Z"/>
        </w:rPr>
      </w:pPr>
      <w:del w:id="2592" w:author="change" w:date="2023-08-19T16:39:00Z">
        <w:r>
          <w:cr/>
        </w:r>
      </w:del>
    </w:p>
    <w:p w14:paraId="4795AE43" w14:textId="77777777" w:rsidR="00000000" w:rsidRDefault="00000000">
      <w:pPr>
        <w:pStyle w:val="PreformattedText"/>
        <w:rPr>
          <w:del w:id="2593" w:author="change" w:date="2023-08-19T16:39:00Z"/>
        </w:rPr>
      </w:pPr>
      <w:del w:id="2594" w:author="change" w:date="2023-08-19T16:39:00Z">
        <w:r>
          <w:delText>There were several people on the pavement at the time, but the greeting appeared to come from a slim youth in an ulster who had hurried by.</w:delText>
        </w:r>
        <w:r>
          <w:cr/>
        </w:r>
      </w:del>
    </w:p>
    <w:p w14:paraId="544B0978" w14:textId="77777777" w:rsidR="00000000" w:rsidRDefault="00000000">
      <w:pPr>
        <w:pStyle w:val="PreformattedText"/>
        <w:rPr>
          <w:del w:id="2595" w:author="change" w:date="2023-08-19T16:39:00Z"/>
        </w:rPr>
      </w:pPr>
      <w:del w:id="2596" w:author="change" w:date="2023-08-19T16:39:00Z">
        <w:r>
          <w:cr/>
        </w:r>
      </w:del>
    </w:p>
    <w:p w14:paraId="5DB72539" w14:textId="77777777" w:rsidR="00000000" w:rsidRDefault="00000000">
      <w:pPr>
        <w:pStyle w:val="PreformattedText"/>
        <w:rPr>
          <w:del w:id="2597" w:author="change" w:date="2023-08-19T16:39:00Z"/>
        </w:rPr>
      </w:pPr>
      <w:del w:id="2598" w:author="change" w:date="2023-08-19T16:39:00Z">
        <w:r>
          <w:delText>“I’ve heard that voice before,” said Holmes, staring down the dimly lit street. “Now, I wonder who the deuce that could have been.”</w:delText>
        </w:r>
        <w:r>
          <w:cr/>
        </w:r>
      </w:del>
    </w:p>
    <w:p w14:paraId="561BD35F" w14:textId="77777777" w:rsidR="00000000" w:rsidRDefault="00000000">
      <w:pPr>
        <w:pStyle w:val="PreformattedText"/>
        <w:rPr>
          <w:del w:id="2599" w:author="change" w:date="2023-08-19T16:39:00Z"/>
        </w:rPr>
      </w:pPr>
      <w:del w:id="2600" w:author="change" w:date="2023-08-19T16:39:00Z">
        <w:r>
          <w:cr/>
        </w:r>
      </w:del>
    </w:p>
    <w:p w14:paraId="0488D149" w14:textId="77777777" w:rsidR="00000000" w:rsidRDefault="00000000">
      <w:pPr>
        <w:pStyle w:val="PreformattedText"/>
        <w:rPr>
          <w:del w:id="2601" w:author="change" w:date="2023-08-19T16:39:00Z"/>
        </w:rPr>
      </w:pPr>
      <w:del w:id="2602" w:author="change" w:date="2023-08-19T16:39:00Z">
        <w:r>
          <w:delText>III.</w:delText>
        </w:r>
        <w:r>
          <w:cr/>
        </w:r>
      </w:del>
    </w:p>
    <w:p w14:paraId="0FD194F8" w14:textId="77777777" w:rsidR="00000000" w:rsidRDefault="00000000">
      <w:pPr>
        <w:pStyle w:val="PreformattedText"/>
        <w:rPr>
          <w:del w:id="2603" w:author="change" w:date="2023-08-19T16:39:00Z"/>
        </w:rPr>
      </w:pPr>
      <w:del w:id="2604" w:author="change" w:date="2023-08-19T16:39:00Z">
        <w:r>
          <w:lastRenderedPageBreak/>
          <w:delText>I slept at Baker Street that night, and we were engaged upon our toast and coffee in the morning when the King of Bohemia rushed into the room.</w:delText>
        </w:r>
        <w:r>
          <w:cr/>
        </w:r>
      </w:del>
    </w:p>
    <w:p w14:paraId="764CB174" w14:textId="77777777" w:rsidR="00000000" w:rsidRDefault="00000000">
      <w:pPr>
        <w:pStyle w:val="PreformattedText"/>
        <w:rPr>
          <w:del w:id="2605" w:author="change" w:date="2023-08-19T16:39:00Z"/>
        </w:rPr>
      </w:pPr>
      <w:del w:id="2606" w:author="change" w:date="2023-08-19T16:39:00Z">
        <w:r>
          <w:cr/>
        </w:r>
      </w:del>
    </w:p>
    <w:p w14:paraId="7740944A" w14:textId="77777777" w:rsidR="00000000" w:rsidRDefault="00000000">
      <w:pPr>
        <w:pStyle w:val="PreformattedText"/>
        <w:rPr>
          <w:del w:id="2607" w:author="change" w:date="2023-08-19T16:39:00Z"/>
        </w:rPr>
      </w:pPr>
      <w:del w:id="2608" w:author="change" w:date="2023-08-19T16:39:00Z">
        <w:r>
          <w:delText>“You have really got it!” he cried, grasping Sherlock Holmes by either shoulder and looking eagerly into his face.</w:delText>
        </w:r>
        <w:r>
          <w:cr/>
        </w:r>
      </w:del>
    </w:p>
    <w:p w14:paraId="0385E37B" w14:textId="77777777" w:rsidR="00000000" w:rsidRDefault="00000000">
      <w:pPr>
        <w:pStyle w:val="PreformattedText"/>
        <w:rPr>
          <w:del w:id="2609" w:author="change" w:date="2023-08-19T16:39:00Z"/>
        </w:rPr>
      </w:pPr>
      <w:del w:id="2610" w:author="change" w:date="2023-08-19T16:39:00Z">
        <w:r>
          <w:cr/>
        </w:r>
      </w:del>
    </w:p>
    <w:p w14:paraId="42749E41" w14:textId="77777777" w:rsidR="00000000" w:rsidRDefault="00000000">
      <w:pPr>
        <w:pStyle w:val="PreformattedText"/>
        <w:rPr>
          <w:del w:id="2611" w:author="change" w:date="2023-08-19T16:39:00Z"/>
        </w:rPr>
      </w:pPr>
      <w:del w:id="2612" w:author="change" w:date="2023-08-19T16:39:00Z">
        <w:r>
          <w:delText>“Not yet.”</w:delText>
        </w:r>
        <w:r>
          <w:cr/>
        </w:r>
      </w:del>
    </w:p>
    <w:p w14:paraId="0EE802C7" w14:textId="77777777" w:rsidR="00000000" w:rsidRDefault="00000000">
      <w:pPr>
        <w:pStyle w:val="PreformattedText"/>
        <w:rPr>
          <w:del w:id="2613" w:author="change" w:date="2023-08-19T16:39:00Z"/>
        </w:rPr>
      </w:pPr>
      <w:del w:id="2614" w:author="change" w:date="2023-08-19T16:39:00Z">
        <w:r>
          <w:cr/>
        </w:r>
      </w:del>
    </w:p>
    <w:p w14:paraId="75BF33A1" w14:textId="77777777" w:rsidR="00000000" w:rsidRDefault="00000000">
      <w:pPr>
        <w:pStyle w:val="PreformattedText"/>
        <w:rPr>
          <w:del w:id="2615" w:author="change" w:date="2023-08-19T16:39:00Z"/>
        </w:rPr>
      </w:pPr>
      <w:del w:id="2616" w:author="change" w:date="2023-08-19T16:39:00Z">
        <w:r>
          <w:delText>“But you have hopes?”</w:delText>
        </w:r>
        <w:r>
          <w:cr/>
        </w:r>
      </w:del>
    </w:p>
    <w:p w14:paraId="432C8F30" w14:textId="77777777" w:rsidR="00000000" w:rsidRDefault="00000000">
      <w:pPr>
        <w:pStyle w:val="PreformattedText"/>
        <w:rPr>
          <w:del w:id="2617" w:author="change" w:date="2023-08-19T16:39:00Z"/>
        </w:rPr>
      </w:pPr>
      <w:del w:id="2618" w:author="change" w:date="2023-08-19T16:39:00Z">
        <w:r>
          <w:cr/>
        </w:r>
      </w:del>
    </w:p>
    <w:p w14:paraId="1F7E0D44" w14:textId="77777777" w:rsidR="00000000" w:rsidRDefault="00000000">
      <w:pPr>
        <w:pStyle w:val="PreformattedText"/>
        <w:rPr>
          <w:del w:id="2619" w:author="change" w:date="2023-08-19T16:39:00Z"/>
        </w:rPr>
      </w:pPr>
      <w:del w:id="2620" w:author="change" w:date="2023-08-19T16:39:00Z">
        <w:r>
          <w:delText>“I have hopes.”</w:delText>
        </w:r>
        <w:r>
          <w:cr/>
        </w:r>
      </w:del>
    </w:p>
    <w:p w14:paraId="41CFA19A" w14:textId="77777777" w:rsidR="00000000" w:rsidRDefault="00000000">
      <w:pPr>
        <w:pStyle w:val="PreformattedText"/>
        <w:rPr>
          <w:del w:id="2621" w:author="change" w:date="2023-08-19T16:39:00Z"/>
        </w:rPr>
      </w:pPr>
      <w:del w:id="2622" w:author="change" w:date="2023-08-19T16:39:00Z">
        <w:r>
          <w:cr/>
        </w:r>
      </w:del>
    </w:p>
    <w:p w14:paraId="57CB3A69" w14:textId="557757C0" w:rsidR="007E3D83" w:rsidRPr="00EB3343" w:rsidRDefault="00000000" w:rsidP="00EB3343">
      <w:pPr>
        <w:pStyle w:val="PlainText"/>
        <w:rPr>
          <w:ins w:id="2623" w:author="change" w:date="2023-08-19T16:39:00Z"/>
          <w:rFonts w:ascii="Courier New" w:hAnsi="Courier New" w:cs="Courier New"/>
        </w:rPr>
      </w:pPr>
      <w:del w:id="2624" w:author="change" w:date="2023-08-19T16:39:00Z">
        <w:r>
          <w:delText>“Then, come.</w:delText>
        </w:r>
      </w:del>
      <w:ins w:id="2625" w:author="change" w:date="2023-08-19T16:39:00Z">
        <w:r w:rsidR="007E3D83" w:rsidRPr="00EB3343">
          <w:rPr>
            <w:rFonts w:ascii="Courier New" w:hAnsi="Courier New" w:cs="Courier New"/>
          </w:rPr>
          <w:t xml:space="preserve">WATSON: What do we do now? </w:t>
        </w:r>
      </w:ins>
    </w:p>
    <w:p w14:paraId="2A8CB82B" w14:textId="77777777" w:rsidR="007E3D83" w:rsidRPr="00EB3343" w:rsidRDefault="007E3D83" w:rsidP="00EB3343">
      <w:pPr>
        <w:pStyle w:val="PlainText"/>
        <w:rPr>
          <w:ins w:id="2626" w:author="change" w:date="2023-08-19T16:39:00Z"/>
          <w:rFonts w:ascii="Courier New" w:hAnsi="Courier New" w:cs="Courier New"/>
        </w:rPr>
      </w:pPr>
    </w:p>
    <w:p w14:paraId="73822448" w14:textId="77777777" w:rsidR="007E3D83" w:rsidRPr="00EB3343" w:rsidRDefault="007E3D83" w:rsidP="00EB3343">
      <w:pPr>
        <w:pStyle w:val="PlainText"/>
        <w:rPr>
          <w:ins w:id="2627" w:author="change" w:date="2023-08-19T16:39:00Z"/>
          <w:rFonts w:ascii="Courier New" w:hAnsi="Courier New" w:cs="Courier New"/>
        </w:rPr>
      </w:pPr>
      <w:ins w:id="2628" w:author="change" w:date="2023-08-19T16:39:00Z">
        <w:r w:rsidRPr="00EB3343">
          <w:rPr>
            <w:rFonts w:ascii="Courier New" w:hAnsi="Courier New" w:cs="Courier New"/>
          </w:rPr>
          <w:t>HOLMES: Drive to the Langham Hotel and inform his Majesty of what has happened. Then return with him here. And after that, my dear chap, the case will be ended!</w:t>
        </w:r>
      </w:ins>
    </w:p>
    <w:p w14:paraId="62B6D61D" w14:textId="77777777" w:rsidR="007E3D83" w:rsidRPr="00EB3343" w:rsidRDefault="007E3D83" w:rsidP="00EB3343">
      <w:pPr>
        <w:pStyle w:val="PlainText"/>
        <w:rPr>
          <w:ins w:id="2629" w:author="change" w:date="2023-08-19T16:39:00Z"/>
          <w:rFonts w:ascii="Courier New" w:hAnsi="Courier New" w:cs="Courier New"/>
        </w:rPr>
      </w:pPr>
    </w:p>
    <w:p w14:paraId="1B410F66" w14:textId="77777777" w:rsidR="007E3D83" w:rsidRPr="00EB3343" w:rsidRDefault="007E3D83" w:rsidP="00EB3343">
      <w:pPr>
        <w:pStyle w:val="PlainText"/>
        <w:rPr>
          <w:ins w:id="2630" w:author="change" w:date="2023-08-19T16:39:00Z"/>
          <w:rFonts w:ascii="Courier New" w:hAnsi="Courier New" w:cs="Courier New"/>
        </w:rPr>
      </w:pPr>
      <w:ins w:id="2631" w:author="change" w:date="2023-08-19T16:39:00Z">
        <w:r w:rsidRPr="00EB3343">
          <w:rPr>
            <w:rFonts w:ascii="Courier New" w:hAnsi="Courier New" w:cs="Courier New"/>
          </w:rPr>
          <w:t xml:space="preserve">MUSIC: BRIDGE </w:t>
        </w:r>
      </w:ins>
    </w:p>
    <w:p w14:paraId="29F86F02" w14:textId="77777777" w:rsidR="007E3D83" w:rsidRPr="00EB3343" w:rsidRDefault="007E3D83" w:rsidP="00EB3343">
      <w:pPr>
        <w:pStyle w:val="PlainText"/>
        <w:rPr>
          <w:ins w:id="2632" w:author="change" w:date="2023-08-19T16:39:00Z"/>
          <w:rFonts w:ascii="Courier New" w:hAnsi="Courier New" w:cs="Courier New"/>
        </w:rPr>
      </w:pPr>
    </w:p>
    <w:p w14:paraId="3AC766FC" w14:textId="77777777" w:rsidR="007E3D83" w:rsidRPr="00EB3343" w:rsidRDefault="007E3D83" w:rsidP="00EB3343">
      <w:pPr>
        <w:pStyle w:val="PlainText"/>
        <w:rPr>
          <w:ins w:id="2633" w:author="change" w:date="2023-08-19T16:39:00Z"/>
          <w:rFonts w:ascii="Courier New" w:hAnsi="Courier New" w:cs="Courier New"/>
        </w:rPr>
      </w:pPr>
      <w:ins w:id="2634" w:author="change" w:date="2023-08-19T16:39:00Z">
        <w:r w:rsidRPr="00EB3343">
          <w:rPr>
            <w:rFonts w:ascii="Courier New" w:hAnsi="Courier New" w:cs="Courier New"/>
          </w:rPr>
          <w:t>SOUND: CAB PULLS TO A STOP</w:t>
        </w:r>
      </w:ins>
    </w:p>
    <w:p w14:paraId="0EC6A16C" w14:textId="77777777" w:rsidR="007E3D83" w:rsidRPr="00EB3343" w:rsidRDefault="007E3D83" w:rsidP="00EB3343">
      <w:pPr>
        <w:pStyle w:val="PlainText"/>
        <w:rPr>
          <w:ins w:id="2635" w:author="change" w:date="2023-08-19T16:39:00Z"/>
          <w:rFonts w:ascii="Courier New" w:hAnsi="Courier New" w:cs="Courier New"/>
        </w:rPr>
      </w:pPr>
    </w:p>
    <w:p w14:paraId="752B77D6" w14:textId="77777777" w:rsidR="007E3D83" w:rsidRPr="00EB3343" w:rsidRDefault="007E3D83" w:rsidP="00EB3343">
      <w:pPr>
        <w:pStyle w:val="PlainText"/>
        <w:rPr>
          <w:ins w:id="2636" w:author="change" w:date="2023-08-19T16:39:00Z"/>
          <w:rFonts w:ascii="Courier New" w:hAnsi="Courier New" w:cs="Courier New"/>
        </w:rPr>
      </w:pPr>
      <w:ins w:id="2637" w:author="change" w:date="2023-08-19T16:39:00Z">
        <w:r w:rsidRPr="00EB3343">
          <w:rPr>
            <w:rFonts w:ascii="Courier New" w:hAnsi="Courier New" w:cs="Courier New"/>
          </w:rPr>
          <w:t xml:space="preserve">WATSON: This is Briony Lodge, your Majesty. </w:t>
        </w:r>
      </w:ins>
    </w:p>
    <w:p w14:paraId="1FA13126" w14:textId="77777777" w:rsidR="007E3D83" w:rsidRPr="00EB3343" w:rsidRDefault="007E3D83" w:rsidP="00EB3343">
      <w:pPr>
        <w:pStyle w:val="PlainText"/>
        <w:rPr>
          <w:ins w:id="2638" w:author="change" w:date="2023-08-19T16:39:00Z"/>
          <w:rFonts w:ascii="Courier New" w:hAnsi="Courier New" w:cs="Courier New"/>
        </w:rPr>
      </w:pPr>
    </w:p>
    <w:p w14:paraId="5E6E538A" w14:textId="77777777" w:rsidR="00000000" w:rsidRDefault="007E3D83">
      <w:pPr>
        <w:pStyle w:val="PreformattedText"/>
        <w:rPr>
          <w:del w:id="2639" w:author="change" w:date="2023-08-19T16:39:00Z"/>
        </w:rPr>
      </w:pPr>
      <w:ins w:id="2640" w:author="change" w:date="2023-08-19T16:39:00Z">
        <w:r w:rsidRPr="00EB3343">
          <w:rPr>
            <w:rFonts w:ascii="Courier New" w:hAnsi="Courier New" w:cs="Courier New"/>
          </w:rPr>
          <w:t>KING:</w:t>
        </w:r>
      </w:ins>
      <w:r w:rsidRPr="00EB3343">
        <w:rPr>
          <w:rFonts w:ascii="Courier New" w:hAnsi="Courier New"/>
          <w:rPrChange w:id="2641" w:author="change" w:date="2023-08-19T16:39:00Z">
            <w:rPr/>
          </w:rPrChange>
        </w:rPr>
        <w:t xml:space="preserve"> I am all impatience</w:t>
      </w:r>
      <w:del w:id="2642" w:author="change" w:date="2023-08-19T16:39:00Z">
        <w:r w:rsidR="00000000">
          <w:delText xml:space="preserve"> to be gone.”</w:delText>
        </w:r>
        <w:r w:rsidR="00000000">
          <w:cr/>
        </w:r>
      </w:del>
    </w:p>
    <w:p w14:paraId="4987B976" w14:textId="77777777" w:rsidR="00000000" w:rsidRDefault="00000000">
      <w:pPr>
        <w:pStyle w:val="PreformattedText"/>
        <w:rPr>
          <w:del w:id="2643" w:author="change" w:date="2023-08-19T16:39:00Z"/>
        </w:rPr>
      </w:pPr>
      <w:del w:id="2644" w:author="change" w:date="2023-08-19T16:39:00Z">
        <w:r>
          <w:cr/>
        </w:r>
      </w:del>
    </w:p>
    <w:p w14:paraId="76E2C605" w14:textId="77777777" w:rsidR="00000000" w:rsidRDefault="00000000">
      <w:pPr>
        <w:pStyle w:val="PreformattedText"/>
        <w:rPr>
          <w:del w:id="2645" w:author="change" w:date="2023-08-19T16:39:00Z"/>
        </w:rPr>
      </w:pPr>
      <w:del w:id="2646" w:author="change" w:date="2023-08-19T16:39:00Z">
        <w:r>
          <w:delText>“We must have a cab.”</w:delText>
        </w:r>
        <w:r>
          <w:cr/>
        </w:r>
      </w:del>
    </w:p>
    <w:p w14:paraId="74D3AC11" w14:textId="77777777" w:rsidR="00000000" w:rsidRDefault="00000000">
      <w:pPr>
        <w:pStyle w:val="PreformattedText"/>
        <w:rPr>
          <w:del w:id="2647" w:author="change" w:date="2023-08-19T16:39:00Z"/>
        </w:rPr>
      </w:pPr>
      <w:del w:id="2648" w:author="change" w:date="2023-08-19T16:39:00Z">
        <w:r>
          <w:cr/>
        </w:r>
      </w:del>
    </w:p>
    <w:p w14:paraId="777D0AEC" w14:textId="77777777" w:rsidR="00000000" w:rsidRDefault="00000000">
      <w:pPr>
        <w:pStyle w:val="PreformattedText"/>
        <w:rPr>
          <w:del w:id="2649" w:author="change" w:date="2023-08-19T16:39:00Z"/>
        </w:rPr>
      </w:pPr>
      <w:del w:id="2650" w:author="change" w:date="2023-08-19T16:39:00Z">
        <w:r>
          <w:delText>“No, my brougham is waiting.”</w:delText>
        </w:r>
        <w:r>
          <w:cr/>
        </w:r>
      </w:del>
    </w:p>
    <w:p w14:paraId="1318FE97" w14:textId="77777777" w:rsidR="00000000" w:rsidRDefault="00000000">
      <w:pPr>
        <w:pStyle w:val="PreformattedText"/>
        <w:rPr>
          <w:del w:id="2651" w:author="change" w:date="2023-08-19T16:39:00Z"/>
        </w:rPr>
      </w:pPr>
      <w:del w:id="2652" w:author="change" w:date="2023-08-19T16:39:00Z">
        <w:r>
          <w:cr/>
        </w:r>
      </w:del>
    </w:p>
    <w:p w14:paraId="40EBAE43" w14:textId="77777777" w:rsidR="00000000" w:rsidRDefault="00000000">
      <w:pPr>
        <w:pStyle w:val="PreformattedText"/>
        <w:rPr>
          <w:del w:id="2653" w:author="change" w:date="2023-08-19T16:39:00Z"/>
        </w:rPr>
      </w:pPr>
      <w:del w:id="2654" w:author="change" w:date="2023-08-19T16:39:00Z">
        <w:r>
          <w:delText>“Then that will simplify matters.” We descended and started off once more for Briony Lodge.</w:delText>
        </w:r>
        <w:r>
          <w:cr/>
        </w:r>
      </w:del>
    </w:p>
    <w:p w14:paraId="2C891E27" w14:textId="77777777" w:rsidR="00000000" w:rsidRDefault="00000000">
      <w:pPr>
        <w:pStyle w:val="PreformattedText"/>
        <w:rPr>
          <w:del w:id="2655" w:author="change" w:date="2023-08-19T16:39:00Z"/>
        </w:rPr>
      </w:pPr>
      <w:del w:id="2656" w:author="change" w:date="2023-08-19T16:39:00Z">
        <w:r>
          <w:cr/>
        </w:r>
      </w:del>
    </w:p>
    <w:p w14:paraId="23568188" w14:textId="77777777" w:rsidR="00000000" w:rsidRDefault="00000000">
      <w:pPr>
        <w:pStyle w:val="PreformattedText"/>
        <w:rPr>
          <w:del w:id="2657" w:author="change" w:date="2023-08-19T16:39:00Z"/>
        </w:rPr>
      </w:pPr>
      <w:del w:id="2658" w:author="change" w:date="2023-08-19T16:39:00Z">
        <w:r>
          <w:delText>“Irene Adler is married,” remarked Holmes.</w:delText>
        </w:r>
        <w:r>
          <w:cr/>
        </w:r>
      </w:del>
    </w:p>
    <w:p w14:paraId="48B3FD32" w14:textId="77777777" w:rsidR="00000000" w:rsidRDefault="00000000">
      <w:pPr>
        <w:pStyle w:val="PreformattedText"/>
        <w:rPr>
          <w:del w:id="2659" w:author="change" w:date="2023-08-19T16:39:00Z"/>
        </w:rPr>
      </w:pPr>
      <w:del w:id="2660" w:author="change" w:date="2023-08-19T16:39:00Z">
        <w:r>
          <w:cr/>
        </w:r>
      </w:del>
    </w:p>
    <w:p w14:paraId="3C05493F" w14:textId="77777777" w:rsidR="00000000" w:rsidRDefault="00000000">
      <w:pPr>
        <w:pStyle w:val="PreformattedText"/>
        <w:rPr>
          <w:del w:id="2661" w:author="change" w:date="2023-08-19T16:39:00Z"/>
        </w:rPr>
      </w:pPr>
      <w:del w:id="2662" w:author="change" w:date="2023-08-19T16:39:00Z">
        <w:r>
          <w:delText>“Married! When?”</w:delText>
        </w:r>
        <w:r>
          <w:cr/>
        </w:r>
      </w:del>
    </w:p>
    <w:p w14:paraId="31D7C6CF" w14:textId="77777777" w:rsidR="00000000" w:rsidRDefault="00000000">
      <w:pPr>
        <w:pStyle w:val="PreformattedText"/>
        <w:rPr>
          <w:del w:id="2663" w:author="change" w:date="2023-08-19T16:39:00Z"/>
        </w:rPr>
      </w:pPr>
      <w:del w:id="2664" w:author="change" w:date="2023-08-19T16:39:00Z">
        <w:r>
          <w:cr/>
        </w:r>
      </w:del>
    </w:p>
    <w:p w14:paraId="3DF2D3A2" w14:textId="77777777" w:rsidR="00000000" w:rsidRDefault="00000000">
      <w:pPr>
        <w:pStyle w:val="PreformattedText"/>
        <w:rPr>
          <w:del w:id="2665" w:author="change" w:date="2023-08-19T16:39:00Z"/>
        </w:rPr>
      </w:pPr>
      <w:del w:id="2666" w:author="change" w:date="2023-08-19T16:39:00Z">
        <w:r>
          <w:delText>“Yesterday.”</w:delText>
        </w:r>
        <w:r>
          <w:cr/>
        </w:r>
      </w:del>
    </w:p>
    <w:p w14:paraId="27ADBEED" w14:textId="77777777" w:rsidR="00000000" w:rsidRDefault="00000000">
      <w:pPr>
        <w:pStyle w:val="PreformattedText"/>
        <w:rPr>
          <w:del w:id="2667" w:author="change" w:date="2023-08-19T16:39:00Z"/>
        </w:rPr>
      </w:pPr>
      <w:del w:id="2668" w:author="change" w:date="2023-08-19T16:39:00Z">
        <w:r>
          <w:cr/>
        </w:r>
      </w:del>
    </w:p>
    <w:p w14:paraId="4F82521A" w14:textId="77777777" w:rsidR="00000000" w:rsidRDefault="00000000">
      <w:pPr>
        <w:pStyle w:val="PreformattedText"/>
        <w:rPr>
          <w:del w:id="2669" w:author="change" w:date="2023-08-19T16:39:00Z"/>
        </w:rPr>
      </w:pPr>
      <w:del w:id="2670" w:author="change" w:date="2023-08-19T16:39:00Z">
        <w:r>
          <w:delText>“But to whom?”</w:delText>
        </w:r>
        <w:r>
          <w:cr/>
        </w:r>
      </w:del>
    </w:p>
    <w:p w14:paraId="55949EA3" w14:textId="77777777" w:rsidR="00000000" w:rsidRDefault="00000000">
      <w:pPr>
        <w:pStyle w:val="PreformattedText"/>
        <w:rPr>
          <w:del w:id="2671" w:author="change" w:date="2023-08-19T16:39:00Z"/>
        </w:rPr>
      </w:pPr>
      <w:del w:id="2672" w:author="change" w:date="2023-08-19T16:39:00Z">
        <w:r>
          <w:cr/>
        </w:r>
      </w:del>
    </w:p>
    <w:p w14:paraId="4196C255" w14:textId="77777777" w:rsidR="00000000" w:rsidRDefault="00000000">
      <w:pPr>
        <w:pStyle w:val="PreformattedText"/>
        <w:rPr>
          <w:del w:id="2673" w:author="change" w:date="2023-08-19T16:39:00Z"/>
        </w:rPr>
      </w:pPr>
      <w:del w:id="2674" w:author="change" w:date="2023-08-19T16:39:00Z">
        <w:r>
          <w:delText>“To an English lawyer named Norton.”</w:delText>
        </w:r>
        <w:r>
          <w:cr/>
        </w:r>
      </w:del>
    </w:p>
    <w:p w14:paraId="4FAA1F07" w14:textId="77777777" w:rsidR="00000000" w:rsidRDefault="00000000">
      <w:pPr>
        <w:pStyle w:val="PreformattedText"/>
        <w:rPr>
          <w:del w:id="2675" w:author="change" w:date="2023-08-19T16:39:00Z"/>
        </w:rPr>
      </w:pPr>
      <w:del w:id="2676" w:author="change" w:date="2023-08-19T16:39:00Z">
        <w:r>
          <w:cr/>
        </w:r>
      </w:del>
    </w:p>
    <w:p w14:paraId="4C753BD0" w14:textId="77777777" w:rsidR="00000000" w:rsidRDefault="00000000">
      <w:pPr>
        <w:pStyle w:val="PreformattedText"/>
        <w:rPr>
          <w:del w:id="2677" w:author="change" w:date="2023-08-19T16:39:00Z"/>
        </w:rPr>
      </w:pPr>
      <w:del w:id="2678" w:author="change" w:date="2023-08-19T16:39:00Z">
        <w:r>
          <w:delText>“But she could not love him.”</w:delText>
        </w:r>
        <w:r>
          <w:cr/>
        </w:r>
      </w:del>
    </w:p>
    <w:p w14:paraId="48848676" w14:textId="77777777" w:rsidR="00000000" w:rsidRDefault="00000000">
      <w:pPr>
        <w:pStyle w:val="PreformattedText"/>
        <w:rPr>
          <w:del w:id="2679" w:author="change" w:date="2023-08-19T16:39:00Z"/>
        </w:rPr>
      </w:pPr>
      <w:del w:id="2680" w:author="change" w:date="2023-08-19T16:39:00Z">
        <w:r>
          <w:cr/>
        </w:r>
      </w:del>
    </w:p>
    <w:p w14:paraId="1F2725ED" w14:textId="77777777" w:rsidR="00000000" w:rsidRDefault="00000000">
      <w:pPr>
        <w:pStyle w:val="PreformattedText"/>
        <w:rPr>
          <w:del w:id="2681" w:author="change" w:date="2023-08-19T16:39:00Z"/>
        </w:rPr>
      </w:pPr>
      <w:del w:id="2682" w:author="change" w:date="2023-08-19T16:39:00Z">
        <w:r>
          <w:delText>“I am in hopes that she does.”</w:delText>
        </w:r>
        <w:r>
          <w:cr/>
        </w:r>
      </w:del>
    </w:p>
    <w:p w14:paraId="3BE6AC65" w14:textId="77777777" w:rsidR="00000000" w:rsidRDefault="00000000">
      <w:pPr>
        <w:pStyle w:val="PreformattedText"/>
        <w:rPr>
          <w:del w:id="2683" w:author="change" w:date="2023-08-19T16:39:00Z"/>
        </w:rPr>
      </w:pPr>
      <w:del w:id="2684" w:author="change" w:date="2023-08-19T16:39:00Z">
        <w:r>
          <w:cr/>
        </w:r>
      </w:del>
    </w:p>
    <w:p w14:paraId="1B707A7B" w14:textId="77777777" w:rsidR="00000000" w:rsidRDefault="00000000">
      <w:pPr>
        <w:pStyle w:val="PreformattedText"/>
        <w:rPr>
          <w:del w:id="2685" w:author="change" w:date="2023-08-19T16:39:00Z"/>
        </w:rPr>
      </w:pPr>
      <w:del w:id="2686" w:author="change" w:date="2023-08-19T16:39:00Z">
        <w:r>
          <w:delText>“And why in hopes?”</w:delText>
        </w:r>
        <w:r>
          <w:cr/>
        </w:r>
      </w:del>
    </w:p>
    <w:p w14:paraId="451787B7" w14:textId="77777777" w:rsidR="00000000" w:rsidRDefault="00000000">
      <w:pPr>
        <w:pStyle w:val="PreformattedText"/>
        <w:rPr>
          <w:del w:id="2687" w:author="change" w:date="2023-08-19T16:39:00Z"/>
        </w:rPr>
      </w:pPr>
      <w:del w:id="2688" w:author="change" w:date="2023-08-19T16:39:00Z">
        <w:r>
          <w:cr/>
        </w:r>
      </w:del>
    </w:p>
    <w:p w14:paraId="05E74192" w14:textId="4B61FB87" w:rsidR="007E3D83" w:rsidRPr="00EB3343" w:rsidRDefault="00000000" w:rsidP="00EB3343">
      <w:pPr>
        <w:pStyle w:val="PlainText"/>
        <w:rPr>
          <w:rFonts w:ascii="Courier New" w:hAnsi="Courier New"/>
          <w:rPrChange w:id="2689" w:author="change" w:date="2023-08-19T16:39:00Z">
            <w:rPr/>
          </w:rPrChange>
        </w:rPr>
        <w:pPrChange w:id="2690" w:author="change" w:date="2023-08-19T16:39:00Z">
          <w:pPr>
            <w:pStyle w:val="PreformattedText"/>
          </w:pPr>
        </w:pPrChange>
      </w:pPr>
      <w:del w:id="2691" w:author="change" w:date="2023-08-19T16:39:00Z">
        <w:r>
          <w:delText xml:space="preserve">“Because it would spare your Majesty all fear of future annoyance. If the lady loves her husband, she does not love your Majesty. If she does not love your Majesty, </w:delText>
        </w:r>
      </w:del>
      <w:ins w:id="2692" w:author="change" w:date="2023-08-19T16:39:00Z">
        <w:r w:rsidR="007E3D83" w:rsidRPr="00EB3343">
          <w:rPr>
            <w:rFonts w:ascii="Courier New" w:hAnsi="Courier New" w:cs="Courier New"/>
          </w:rPr>
          <w:t xml:space="preserve">. You are certain the photograph will still be </w:t>
        </w:r>
      </w:ins>
      <w:r w:rsidR="007E3D83" w:rsidRPr="00EB3343">
        <w:rPr>
          <w:rFonts w:ascii="Courier New" w:hAnsi="Courier New"/>
          <w:rPrChange w:id="2693" w:author="change" w:date="2023-08-19T16:39:00Z">
            <w:rPr/>
          </w:rPrChange>
        </w:rPr>
        <w:t>there</w:t>
      </w:r>
      <w:del w:id="2694" w:author="change" w:date="2023-08-19T16:39:00Z">
        <w:r>
          <w:delText xml:space="preserve"> is no reason why she should interfere with your Majesty’s plan.”</w:delText>
        </w:r>
        <w:r>
          <w:cr/>
        </w:r>
      </w:del>
      <w:ins w:id="2695" w:author="change" w:date="2023-08-19T16:39:00Z">
        <w:r w:rsidR="007E3D83" w:rsidRPr="00EB3343">
          <w:rPr>
            <w:rFonts w:ascii="Courier New" w:hAnsi="Courier New" w:cs="Courier New"/>
          </w:rPr>
          <w:t>, Mr. Holmes?</w:t>
        </w:r>
      </w:ins>
    </w:p>
    <w:p w14:paraId="13CB2B73" w14:textId="77777777" w:rsidR="007E3D83" w:rsidRPr="00EB3343" w:rsidRDefault="007E3D83" w:rsidP="00EB3343">
      <w:pPr>
        <w:pStyle w:val="PlainText"/>
        <w:rPr>
          <w:rFonts w:ascii="Courier New" w:hAnsi="Courier New"/>
          <w:rPrChange w:id="2696" w:author="change" w:date="2023-08-19T16:39:00Z">
            <w:rPr/>
          </w:rPrChange>
        </w:rPr>
      </w:pPr>
    </w:p>
    <w:p w14:paraId="08FB4D54" w14:textId="77777777" w:rsidR="00000000" w:rsidRDefault="00000000">
      <w:pPr>
        <w:pStyle w:val="PreformattedText"/>
        <w:rPr>
          <w:del w:id="2697" w:author="change" w:date="2023-08-19T16:39:00Z"/>
        </w:rPr>
      </w:pPr>
    </w:p>
    <w:p w14:paraId="2BD2367B" w14:textId="77777777" w:rsidR="00000000" w:rsidRDefault="00000000">
      <w:pPr>
        <w:pStyle w:val="PreformattedText"/>
        <w:rPr>
          <w:del w:id="2698" w:author="change" w:date="2023-08-19T16:39:00Z"/>
        </w:rPr>
      </w:pPr>
      <w:del w:id="2699" w:author="change" w:date="2023-08-19T16:39:00Z">
        <w:r>
          <w:delText>“It is true. And yet—! Well! I wish she had been of my own station! What a queen she would have made!” He relapsed into a moody silence, which was not broken until we drew up in Serpentine Avenue.</w:delText>
        </w:r>
        <w:r>
          <w:cr/>
        </w:r>
      </w:del>
    </w:p>
    <w:p w14:paraId="3A80D18B" w14:textId="77777777" w:rsidR="00000000" w:rsidRDefault="00000000">
      <w:pPr>
        <w:pStyle w:val="PreformattedText"/>
        <w:rPr>
          <w:del w:id="2700" w:author="change" w:date="2023-08-19T16:39:00Z"/>
        </w:rPr>
      </w:pPr>
      <w:del w:id="2701" w:author="change" w:date="2023-08-19T16:39:00Z">
        <w:r>
          <w:cr/>
        </w:r>
      </w:del>
    </w:p>
    <w:p w14:paraId="7AF3988F" w14:textId="77777777" w:rsidR="00000000" w:rsidRDefault="00000000">
      <w:pPr>
        <w:pStyle w:val="PreformattedText"/>
        <w:rPr>
          <w:del w:id="2702" w:author="change" w:date="2023-08-19T16:39:00Z"/>
        </w:rPr>
      </w:pPr>
      <w:del w:id="2703" w:author="change" w:date="2023-08-19T16:39:00Z">
        <w:r>
          <w:delText>The door of Briony Lodge was open, and an elderly woman stood upon the steps. She watched us with a sardonic eye as we stepped from the brougham.</w:delText>
        </w:r>
        <w:r>
          <w:cr/>
        </w:r>
      </w:del>
    </w:p>
    <w:p w14:paraId="6E30A8B2" w14:textId="77777777" w:rsidR="00000000" w:rsidRDefault="00000000">
      <w:pPr>
        <w:pStyle w:val="PreformattedText"/>
        <w:rPr>
          <w:del w:id="2704" w:author="change" w:date="2023-08-19T16:39:00Z"/>
        </w:rPr>
      </w:pPr>
      <w:del w:id="2705" w:author="change" w:date="2023-08-19T16:39:00Z">
        <w:r>
          <w:cr/>
        </w:r>
      </w:del>
    </w:p>
    <w:p w14:paraId="744E9119" w14:textId="5BC4B384" w:rsidR="007E3D83" w:rsidRPr="00EB3343" w:rsidRDefault="00000000" w:rsidP="00EB3343">
      <w:pPr>
        <w:pStyle w:val="PlainText"/>
        <w:rPr>
          <w:ins w:id="2706" w:author="change" w:date="2023-08-19T16:39:00Z"/>
          <w:rFonts w:ascii="Courier New" w:hAnsi="Courier New" w:cs="Courier New"/>
        </w:rPr>
      </w:pPr>
      <w:del w:id="2707" w:author="change" w:date="2023-08-19T16:39:00Z">
        <w:r>
          <w:delText>“</w:delText>
        </w:r>
      </w:del>
      <w:ins w:id="2708" w:author="change" w:date="2023-08-19T16:39:00Z">
        <w:r w:rsidR="007E3D83" w:rsidRPr="00EB3343">
          <w:rPr>
            <w:rFonts w:ascii="Courier New" w:hAnsi="Courier New" w:cs="Courier New"/>
          </w:rPr>
          <w:t>HOLMES: I have every reason to believe so, your Majesty.</w:t>
        </w:r>
      </w:ins>
    </w:p>
    <w:p w14:paraId="05216060" w14:textId="77777777" w:rsidR="007E3D83" w:rsidRPr="00EB3343" w:rsidRDefault="007E3D83" w:rsidP="00EB3343">
      <w:pPr>
        <w:pStyle w:val="PlainText"/>
        <w:rPr>
          <w:ins w:id="2709" w:author="change" w:date="2023-08-19T16:39:00Z"/>
          <w:rFonts w:ascii="Courier New" w:hAnsi="Courier New" w:cs="Courier New"/>
        </w:rPr>
      </w:pPr>
    </w:p>
    <w:p w14:paraId="6C7AF2C0" w14:textId="77777777" w:rsidR="007E3D83" w:rsidRPr="00EB3343" w:rsidRDefault="007E3D83" w:rsidP="00EB3343">
      <w:pPr>
        <w:pStyle w:val="PlainText"/>
        <w:rPr>
          <w:ins w:id="2710" w:author="change" w:date="2023-08-19T16:39:00Z"/>
          <w:rFonts w:ascii="Courier New" w:hAnsi="Courier New" w:cs="Courier New"/>
        </w:rPr>
      </w:pPr>
      <w:ins w:id="2711" w:author="change" w:date="2023-08-19T16:39:00Z">
        <w:r w:rsidRPr="00EB3343">
          <w:rPr>
            <w:rFonts w:ascii="Courier New" w:hAnsi="Courier New" w:cs="Courier New"/>
          </w:rPr>
          <w:t>SOUND: THE THREE CLIMB OUT OF THE CAB AND WALK TO FRONT DOOR, DURING FOLLOWING--</w:t>
        </w:r>
      </w:ins>
    </w:p>
    <w:p w14:paraId="43BFB293" w14:textId="77777777" w:rsidR="007E3D83" w:rsidRPr="00EB3343" w:rsidRDefault="007E3D83" w:rsidP="00EB3343">
      <w:pPr>
        <w:pStyle w:val="PlainText"/>
        <w:rPr>
          <w:ins w:id="2712" w:author="change" w:date="2023-08-19T16:39:00Z"/>
          <w:rFonts w:ascii="Courier New" w:hAnsi="Courier New" w:cs="Courier New"/>
        </w:rPr>
      </w:pPr>
    </w:p>
    <w:p w14:paraId="2C3290F0" w14:textId="77777777" w:rsidR="007E3D83" w:rsidRPr="00EB3343" w:rsidRDefault="007E3D83" w:rsidP="00EB3343">
      <w:pPr>
        <w:pStyle w:val="PlainText"/>
        <w:rPr>
          <w:ins w:id="2713" w:author="change" w:date="2023-08-19T16:39:00Z"/>
          <w:rFonts w:ascii="Courier New" w:hAnsi="Courier New" w:cs="Courier New"/>
        </w:rPr>
      </w:pPr>
      <w:ins w:id="2714" w:author="change" w:date="2023-08-19T16:39:00Z">
        <w:r w:rsidRPr="00EB3343">
          <w:rPr>
            <w:rFonts w:ascii="Courier New" w:hAnsi="Courier New" w:cs="Courier New"/>
          </w:rPr>
          <w:t>KING: I must confess, this is going to be something of an ordeal.</w:t>
        </w:r>
      </w:ins>
    </w:p>
    <w:p w14:paraId="2AEF115E" w14:textId="77777777" w:rsidR="007E3D83" w:rsidRPr="00EB3343" w:rsidRDefault="007E3D83" w:rsidP="00EB3343">
      <w:pPr>
        <w:pStyle w:val="PlainText"/>
        <w:rPr>
          <w:ins w:id="2715" w:author="change" w:date="2023-08-19T16:39:00Z"/>
          <w:rFonts w:ascii="Courier New" w:hAnsi="Courier New" w:cs="Courier New"/>
        </w:rPr>
      </w:pPr>
    </w:p>
    <w:p w14:paraId="307A163F" w14:textId="77777777" w:rsidR="007E3D83" w:rsidRPr="00EB3343" w:rsidRDefault="007E3D83" w:rsidP="00EB3343">
      <w:pPr>
        <w:pStyle w:val="PlainText"/>
        <w:rPr>
          <w:ins w:id="2716" w:author="change" w:date="2023-08-19T16:39:00Z"/>
          <w:rFonts w:ascii="Courier New" w:hAnsi="Courier New" w:cs="Courier New"/>
        </w:rPr>
      </w:pPr>
      <w:ins w:id="2717" w:author="change" w:date="2023-08-19T16:39:00Z">
        <w:r w:rsidRPr="00EB3343">
          <w:rPr>
            <w:rFonts w:ascii="Courier New" w:hAnsi="Courier New" w:cs="Courier New"/>
          </w:rPr>
          <w:t>HOLMES: Then I suggest that you let me do the talking, your Majesty. I think I know how to handle the lady.</w:t>
        </w:r>
      </w:ins>
    </w:p>
    <w:p w14:paraId="56B43338" w14:textId="77777777" w:rsidR="007E3D83" w:rsidRPr="00EB3343" w:rsidRDefault="007E3D83" w:rsidP="00EB3343">
      <w:pPr>
        <w:pStyle w:val="PlainText"/>
        <w:rPr>
          <w:ins w:id="2718" w:author="change" w:date="2023-08-19T16:39:00Z"/>
          <w:rFonts w:ascii="Courier New" w:hAnsi="Courier New" w:cs="Courier New"/>
        </w:rPr>
      </w:pPr>
    </w:p>
    <w:p w14:paraId="5A1DDE5B" w14:textId="77777777" w:rsidR="007E3D83" w:rsidRPr="00EB3343" w:rsidRDefault="007E3D83" w:rsidP="00EB3343">
      <w:pPr>
        <w:pStyle w:val="PlainText"/>
        <w:rPr>
          <w:ins w:id="2719" w:author="change" w:date="2023-08-19T16:39:00Z"/>
          <w:rFonts w:ascii="Courier New" w:hAnsi="Courier New" w:cs="Courier New"/>
        </w:rPr>
      </w:pPr>
      <w:ins w:id="2720" w:author="change" w:date="2023-08-19T16:39:00Z">
        <w:r w:rsidRPr="00EB3343">
          <w:rPr>
            <w:rFonts w:ascii="Courier New" w:hAnsi="Courier New" w:cs="Courier New"/>
          </w:rPr>
          <w:t>SOUND: KNOCKS ON FRONT DOOR ... DOOR OPENS</w:t>
        </w:r>
      </w:ins>
    </w:p>
    <w:p w14:paraId="46E8424B" w14:textId="77777777" w:rsidR="007E3D83" w:rsidRPr="00EB3343" w:rsidRDefault="007E3D83" w:rsidP="00EB3343">
      <w:pPr>
        <w:pStyle w:val="PlainText"/>
        <w:rPr>
          <w:ins w:id="2721" w:author="change" w:date="2023-08-19T16:39:00Z"/>
          <w:rFonts w:ascii="Courier New" w:hAnsi="Courier New" w:cs="Courier New"/>
        </w:rPr>
      </w:pPr>
    </w:p>
    <w:p w14:paraId="57440D0A" w14:textId="2427BCBA" w:rsidR="007E3D83" w:rsidRPr="00EB3343" w:rsidRDefault="007E3D83" w:rsidP="00EB3343">
      <w:pPr>
        <w:pStyle w:val="PlainText"/>
        <w:rPr>
          <w:rFonts w:ascii="Courier New" w:hAnsi="Courier New"/>
          <w:rPrChange w:id="2722" w:author="change" w:date="2023-08-19T16:39:00Z">
            <w:rPr/>
          </w:rPrChange>
        </w:rPr>
        <w:pPrChange w:id="2723" w:author="change" w:date="2023-08-19T16:39:00Z">
          <w:pPr>
            <w:pStyle w:val="PreformattedText"/>
          </w:pPr>
        </w:pPrChange>
      </w:pPr>
      <w:ins w:id="2724" w:author="change" w:date="2023-08-19T16:39:00Z">
        <w:r w:rsidRPr="00EB3343">
          <w:rPr>
            <w:rFonts w:ascii="Courier New" w:hAnsi="Courier New" w:cs="Courier New"/>
          </w:rPr>
          <w:t xml:space="preserve">MAID: </w:t>
        </w:r>
      </w:ins>
      <w:r w:rsidRPr="00EB3343">
        <w:rPr>
          <w:rFonts w:ascii="Courier New" w:hAnsi="Courier New"/>
          <w:rPrChange w:id="2725" w:author="change" w:date="2023-08-19T16:39:00Z">
            <w:rPr/>
          </w:rPrChange>
        </w:rPr>
        <w:t>Mr. Sherlock Holmes, I believe</w:t>
      </w:r>
      <w:del w:id="2726" w:author="change" w:date="2023-08-19T16:39:00Z">
        <w:r w:rsidR="00000000">
          <w:delText>?” said she.</w:delText>
        </w:r>
        <w:r w:rsidR="00000000">
          <w:cr/>
        </w:r>
      </w:del>
      <w:ins w:id="2727" w:author="change" w:date="2023-08-19T16:39:00Z">
        <w:r w:rsidRPr="00EB3343">
          <w:rPr>
            <w:rFonts w:ascii="Courier New" w:hAnsi="Courier New" w:cs="Courier New"/>
          </w:rPr>
          <w:t>?</w:t>
        </w:r>
      </w:ins>
    </w:p>
    <w:p w14:paraId="68B511A5" w14:textId="77777777" w:rsidR="007E3D83" w:rsidRPr="00EB3343" w:rsidRDefault="007E3D83" w:rsidP="00EB3343">
      <w:pPr>
        <w:pStyle w:val="PlainText"/>
        <w:rPr>
          <w:rFonts w:ascii="Courier New" w:hAnsi="Courier New"/>
          <w:rPrChange w:id="2728" w:author="change" w:date="2023-08-19T16:39:00Z">
            <w:rPr/>
          </w:rPrChange>
        </w:rPr>
      </w:pPr>
    </w:p>
    <w:p w14:paraId="237FE305" w14:textId="77777777" w:rsidR="00000000" w:rsidRDefault="00000000">
      <w:pPr>
        <w:pStyle w:val="PreformattedText"/>
        <w:rPr>
          <w:del w:id="2729" w:author="change" w:date="2023-08-19T16:39:00Z"/>
        </w:rPr>
      </w:pPr>
    </w:p>
    <w:p w14:paraId="0572DF0E" w14:textId="176E7581" w:rsidR="007E3D83" w:rsidRPr="00EB3343" w:rsidRDefault="00000000" w:rsidP="00EB3343">
      <w:pPr>
        <w:pStyle w:val="PlainText"/>
        <w:rPr>
          <w:rFonts w:ascii="Courier New" w:hAnsi="Courier New"/>
          <w:rPrChange w:id="2730" w:author="change" w:date="2023-08-19T16:39:00Z">
            <w:rPr/>
          </w:rPrChange>
        </w:rPr>
        <w:pPrChange w:id="2731" w:author="change" w:date="2023-08-19T16:39:00Z">
          <w:pPr>
            <w:pStyle w:val="PreformattedText"/>
          </w:pPr>
        </w:pPrChange>
      </w:pPr>
      <w:del w:id="2732" w:author="change" w:date="2023-08-19T16:39:00Z">
        <w:r>
          <w:delText>“</w:delText>
        </w:r>
      </w:del>
      <w:ins w:id="2733" w:author="change" w:date="2023-08-19T16:39:00Z">
        <w:r w:rsidR="007E3D83" w:rsidRPr="00EB3343">
          <w:rPr>
            <w:rFonts w:ascii="Courier New" w:hAnsi="Courier New" w:cs="Courier New"/>
          </w:rPr>
          <w:t xml:space="preserve">HOLMES: (MILDLY SURPRISED) Yes. </w:t>
        </w:r>
      </w:ins>
      <w:r w:rsidR="007E3D83" w:rsidRPr="00EB3343">
        <w:rPr>
          <w:rFonts w:ascii="Courier New" w:hAnsi="Courier New"/>
          <w:rPrChange w:id="2734" w:author="change" w:date="2023-08-19T16:39:00Z">
            <w:rPr/>
          </w:rPrChange>
        </w:rPr>
        <w:t>I am Mr. Holmes</w:t>
      </w:r>
      <w:del w:id="2735" w:author="change" w:date="2023-08-19T16:39:00Z">
        <w:r>
          <w:delText>,” answered my companion, looking at her with a questioning and rather startled gaze.</w:delText>
        </w:r>
        <w:r>
          <w:cr/>
        </w:r>
      </w:del>
      <w:ins w:id="2736" w:author="change" w:date="2023-08-19T16:39:00Z">
        <w:r w:rsidR="007E3D83" w:rsidRPr="00EB3343">
          <w:rPr>
            <w:rFonts w:ascii="Courier New" w:hAnsi="Courier New" w:cs="Courier New"/>
          </w:rPr>
          <w:t>. But - how did you know?</w:t>
        </w:r>
      </w:ins>
    </w:p>
    <w:p w14:paraId="22E3D615" w14:textId="77777777" w:rsidR="007E3D83" w:rsidRPr="00EB3343" w:rsidRDefault="007E3D83" w:rsidP="00EB3343">
      <w:pPr>
        <w:pStyle w:val="PlainText"/>
        <w:rPr>
          <w:rFonts w:ascii="Courier New" w:hAnsi="Courier New"/>
          <w:rPrChange w:id="2737" w:author="change" w:date="2023-08-19T16:39:00Z">
            <w:rPr/>
          </w:rPrChange>
        </w:rPr>
      </w:pPr>
    </w:p>
    <w:p w14:paraId="039E91BC" w14:textId="77777777" w:rsidR="00000000" w:rsidRDefault="00000000">
      <w:pPr>
        <w:pStyle w:val="PreformattedText"/>
        <w:rPr>
          <w:del w:id="2738" w:author="change" w:date="2023-08-19T16:39:00Z"/>
        </w:rPr>
      </w:pPr>
    </w:p>
    <w:p w14:paraId="1998ADBC" w14:textId="2F22ADF6" w:rsidR="007E3D83" w:rsidRPr="00EB3343" w:rsidRDefault="00000000" w:rsidP="00EB3343">
      <w:pPr>
        <w:pStyle w:val="PlainText"/>
        <w:rPr>
          <w:rFonts w:ascii="Courier New" w:hAnsi="Courier New"/>
          <w:rPrChange w:id="2739" w:author="change" w:date="2023-08-19T16:39:00Z">
            <w:rPr/>
          </w:rPrChange>
        </w:rPr>
        <w:pPrChange w:id="2740" w:author="change" w:date="2023-08-19T16:39:00Z">
          <w:pPr>
            <w:pStyle w:val="PreformattedText"/>
          </w:pPr>
        </w:pPrChange>
      </w:pPr>
      <w:del w:id="2741" w:author="change" w:date="2023-08-19T16:39:00Z">
        <w:r>
          <w:delText>“Indeed!</w:delText>
        </w:r>
      </w:del>
      <w:ins w:id="2742" w:author="change" w:date="2023-08-19T16:39:00Z">
        <w:r w:rsidR="007E3D83" w:rsidRPr="00EB3343">
          <w:rPr>
            <w:rFonts w:ascii="Courier New" w:hAnsi="Courier New" w:cs="Courier New"/>
          </w:rPr>
          <w:t>MAID:</w:t>
        </w:r>
      </w:ins>
      <w:r w:rsidR="007E3D83" w:rsidRPr="00EB3343">
        <w:rPr>
          <w:rFonts w:ascii="Courier New" w:hAnsi="Courier New"/>
          <w:rPrChange w:id="2743" w:author="change" w:date="2023-08-19T16:39:00Z">
            <w:rPr/>
          </w:rPrChange>
        </w:rPr>
        <w:t xml:space="preserve"> My mistress told me </w:t>
      </w:r>
      <w:del w:id="2744" w:author="change" w:date="2023-08-19T16:39:00Z">
        <w:r>
          <w:delText xml:space="preserve">that </w:delText>
        </w:r>
      </w:del>
      <w:r w:rsidR="007E3D83" w:rsidRPr="00EB3343">
        <w:rPr>
          <w:rFonts w:ascii="Courier New" w:hAnsi="Courier New"/>
          <w:rPrChange w:id="2745" w:author="change" w:date="2023-08-19T16:39:00Z">
            <w:rPr/>
          </w:rPrChange>
        </w:rPr>
        <w:t xml:space="preserve">you </w:t>
      </w:r>
      <w:del w:id="2746" w:author="change" w:date="2023-08-19T16:39:00Z">
        <w:r>
          <w:delText>were</w:delText>
        </w:r>
      </w:del>
      <w:ins w:id="2747" w:author="change" w:date="2023-08-19T16:39:00Z">
        <w:r w:rsidR="007E3D83" w:rsidRPr="00EB3343">
          <w:rPr>
            <w:rFonts w:ascii="Courier New" w:hAnsi="Courier New" w:cs="Courier New"/>
          </w:rPr>
          <w:t>would be</w:t>
        </w:r>
      </w:ins>
      <w:r w:rsidR="007E3D83" w:rsidRPr="00EB3343">
        <w:rPr>
          <w:rFonts w:ascii="Courier New" w:hAnsi="Courier New"/>
          <w:rPrChange w:id="2748" w:author="change" w:date="2023-08-19T16:39:00Z">
            <w:rPr/>
          </w:rPrChange>
        </w:rPr>
        <w:t xml:space="preserve"> likely to call. </w:t>
      </w:r>
      <w:del w:id="2749" w:author="change" w:date="2023-08-19T16:39:00Z">
        <w:r>
          <w:delText xml:space="preserve">She left this morning with her husband by the 5:15 train from Charing Cross </w:delText>
        </w:r>
      </w:del>
      <w:ins w:id="2750" w:author="change" w:date="2023-08-19T16:39:00Z">
        <w:r w:rsidR="007E3D83" w:rsidRPr="00EB3343">
          <w:rPr>
            <w:rFonts w:ascii="Courier New" w:hAnsi="Courier New" w:cs="Courier New"/>
          </w:rPr>
          <w:t xml:space="preserve">She's left </w:t>
        </w:r>
      </w:ins>
      <w:r w:rsidR="007E3D83" w:rsidRPr="00EB3343">
        <w:rPr>
          <w:rFonts w:ascii="Courier New" w:hAnsi="Courier New"/>
          <w:rPrChange w:id="2751" w:author="change" w:date="2023-08-19T16:39:00Z">
            <w:rPr/>
          </w:rPrChange>
        </w:rPr>
        <w:t>for the Continent</w:t>
      </w:r>
      <w:del w:id="2752" w:author="change" w:date="2023-08-19T16:39:00Z">
        <w:r>
          <w:delText>.”</w:delText>
        </w:r>
        <w:r>
          <w:cr/>
        </w:r>
      </w:del>
      <w:ins w:id="2753" w:author="change" w:date="2023-08-19T16:39:00Z">
        <w:r w:rsidR="007E3D83" w:rsidRPr="00EB3343">
          <w:rPr>
            <w:rFonts w:ascii="Courier New" w:hAnsi="Courier New" w:cs="Courier New"/>
          </w:rPr>
          <w:t xml:space="preserve"> with her husband.</w:t>
        </w:r>
      </w:ins>
    </w:p>
    <w:p w14:paraId="114DD16D" w14:textId="77777777" w:rsidR="007E3D83" w:rsidRPr="00EB3343" w:rsidRDefault="007E3D83" w:rsidP="00EB3343">
      <w:pPr>
        <w:pStyle w:val="PlainText"/>
        <w:rPr>
          <w:rFonts w:ascii="Courier New" w:hAnsi="Courier New"/>
          <w:rPrChange w:id="2754" w:author="change" w:date="2023-08-19T16:39:00Z">
            <w:rPr/>
          </w:rPrChange>
        </w:rPr>
      </w:pPr>
    </w:p>
    <w:p w14:paraId="6078833E" w14:textId="77777777" w:rsidR="00000000" w:rsidRDefault="00000000">
      <w:pPr>
        <w:pStyle w:val="PreformattedText"/>
        <w:rPr>
          <w:del w:id="2755" w:author="change" w:date="2023-08-19T16:39:00Z"/>
        </w:rPr>
      </w:pPr>
    </w:p>
    <w:p w14:paraId="71680B0D" w14:textId="064E4190" w:rsidR="007E3D83" w:rsidRPr="00EB3343" w:rsidRDefault="00000000" w:rsidP="00EB3343">
      <w:pPr>
        <w:pStyle w:val="PlainText"/>
        <w:rPr>
          <w:rFonts w:ascii="Courier New" w:hAnsi="Courier New"/>
          <w:rPrChange w:id="2756" w:author="change" w:date="2023-08-19T16:39:00Z">
            <w:rPr/>
          </w:rPrChange>
        </w:rPr>
        <w:pPrChange w:id="2757" w:author="change" w:date="2023-08-19T16:39:00Z">
          <w:pPr>
            <w:pStyle w:val="PreformattedText"/>
          </w:pPr>
        </w:pPrChange>
      </w:pPr>
      <w:del w:id="2758" w:author="change" w:date="2023-08-19T16:39:00Z">
        <w:r>
          <w:delText xml:space="preserve">“What!” Sherlock Holmes staggered back, white with chagrin and surprise. “Do you </w:delText>
        </w:r>
      </w:del>
      <w:ins w:id="2759" w:author="change" w:date="2023-08-19T16:39:00Z">
        <w:r w:rsidR="007E3D83" w:rsidRPr="00EB3343">
          <w:rPr>
            <w:rFonts w:ascii="Courier New" w:hAnsi="Courier New" w:cs="Courier New"/>
          </w:rPr>
          <w:t xml:space="preserve">WATSON: You </w:t>
        </w:r>
      </w:ins>
      <w:r w:rsidR="007E3D83" w:rsidRPr="00EB3343">
        <w:rPr>
          <w:rFonts w:ascii="Courier New" w:hAnsi="Courier New"/>
          <w:rPrChange w:id="2760" w:author="change" w:date="2023-08-19T16:39:00Z">
            <w:rPr/>
          </w:rPrChange>
        </w:rPr>
        <w:t xml:space="preserve">mean </w:t>
      </w:r>
      <w:del w:id="2761" w:author="change" w:date="2023-08-19T16:39:00Z">
        <w:r>
          <w:delText>that she has</w:delText>
        </w:r>
      </w:del>
      <w:ins w:id="2762" w:author="change" w:date="2023-08-19T16:39:00Z">
        <w:r w:rsidR="007E3D83" w:rsidRPr="00EB3343">
          <w:rPr>
            <w:rFonts w:ascii="Courier New" w:hAnsi="Courier New" w:cs="Courier New"/>
          </w:rPr>
          <w:t>she's</w:t>
        </w:r>
      </w:ins>
      <w:r w:rsidR="007E3D83" w:rsidRPr="00EB3343">
        <w:rPr>
          <w:rFonts w:ascii="Courier New" w:hAnsi="Courier New"/>
          <w:rPrChange w:id="2763" w:author="change" w:date="2023-08-19T16:39:00Z">
            <w:rPr/>
          </w:rPrChange>
        </w:rPr>
        <w:t xml:space="preserve"> left England</w:t>
      </w:r>
      <w:del w:id="2764" w:author="change" w:date="2023-08-19T16:39:00Z">
        <w:r>
          <w:delText>?”</w:delText>
        </w:r>
        <w:r>
          <w:cr/>
        </w:r>
      </w:del>
      <w:ins w:id="2765" w:author="change" w:date="2023-08-19T16:39:00Z">
        <w:r w:rsidR="007E3D83" w:rsidRPr="00EB3343">
          <w:rPr>
            <w:rFonts w:ascii="Courier New" w:hAnsi="Courier New" w:cs="Courier New"/>
          </w:rPr>
          <w:t xml:space="preserve">? </w:t>
        </w:r>
      </w:ins>
    </w:p>
    <w:p w14:paraId="3F7CE45D" w14:textId="77777777" w:rsidR="007E3D83" w:rsidRPr="00EB3343" w:rsidRDefault="007E3D83" w:rsidP="00EB3343">
      <w:pPr>
        <w:pStyle w:val="PlainText"/>
        <w:rPr>
          <w:rFonts w:ascii="Courier New" w:hAnsi="Courier New"/>
          <w:rPrChange w:id="2766" w:author="change" w:date="2023-08-19T16:39:00Z">
            <w:rPr/>
          </w:rPrChange>
        </w:rPr>
      </w:pPr>
    </w:p>
    <w:p w14:paraId="0335D223" w14:textId="77777777" w:rsidR="00000000" w:rsidRDefault="00000000">
      <w:pPr>
        <w:pStyle w:val="PreformattedText"/>
        <w:rPr>
          <w:del w:id="2767" w:author="change" w:date="2023-08-19T16:39:00Z"/>
        </w:rPr>
      </w:pPr>
    </w:p>
    <w:p w14:paraId="35519A54" w14:textId="074752B5" w:rsidR="007E3D83" w:rsidRPr="00EB3343" w:rsidRDefault="00000000" w:rsidP="00EB3343">
      <w:pPr>
        <w:pStyle w:val="PlainText"/>
        <w:rPr>
          <w:rFonts w:ascii="Courier New" w:hAnsi="Courier New"/>
          <w:rPrChange w:id="2768" w:author="change" w:date="2023-08-19T16:39:00Z">
            <w:rPr/>
          </w:rPrChange>
        </w:rPr>
        <w:pPrChange w:id="2769" w:author="change" w:date="2023-08-19T16:39:00Z">
          <w:pPr>
            <w:pStyle w:val="PreformattedText"/>
          </w:pPr>
        </w:pPrChange>
      </w:pPr>
      <w:del w:id="2770" w:author="change" w:date="2023-08-19T16:39:00Z">
        <w:r>
          <w:delText>“</w:delText>
        </w:r>
      </w:del>
      <w:ins w:id="2771" w:author="change" w:date="2023-08-19T16:39:00Z">
        <w:r w:rsidR="007E3D83" w:rsidRPr="00EB3343">
          <w:rPr>
            <w:rFonts w:ascii="Courier New" w:hAnsi="Courier New" w:cs="Courier New"/>
          </w:rPr>
          <w:t xml:space="preserve">MAID: </w:t>
        </w:r>
      </w:ins>
      <w:r w:rsidR="007E3D83" w:rsidRPr="00EB3343">
        <w:rPr>
          <w:rFonts w:ascii="Courier New" w:hAnsi="Courier New"/>
          <w:rPrChange w:id="2772" w:author="change" w:date="2023-08-19T16:39:00Z">
            <w:rPr/>
          </w:rPrChange>
        </w:rPr>
        <w:t>Never to return</w:t>
      </w:r>
      <w:del w:id="2773" w:author="change" w:date="2023-08-19T16:39:00Z">
        <w:r>
          <w:delText>.”</w:delText>
        </w:r>
        <w:r>
          <w:cr/>
        </w:r>
      </w:del>
      <w:ins w:id="2774" w:author="change" w:date="2023-08-19T16:39:00Z">
        <w:r w:rsidR="007E3D83" w:rsidRPr="00EB3343">
          <w:rPr>
            <w:rFonts w:ascii="Courier New" w:hAnsi="Courier New" w:cs="Courier New"/>
          </w:rPr>
          <w:t xml:space="preserve">. </w:t>
        </w:r>
      </w:ins>
    </w:p>
    <w:p w14:paraId="169A5A7D" w14:textId="77777777" w:rsidR="007E3D83" w:rsidRPr="00EB3343" w:rsidRDefault="007E3D83" w:rsidP="00EB3343">
      <w:pPr>
        <w:pStyle w:val="PlainText"/>
        <w:rPr>
          <w:rFonts w:ascii="Courier New" w:hAnsi="Courier New"/>
          <w:rPrChange w:id="2775" w:author="change" w:date="2023-08-19T16:39:00Z">
            <w:rPr/>
          </w:rPrChange>
        </w:rPr>
      </w:pPr>
    </w:p>
    <w:p w14:paraId="563C980F" w14:textId="77777777" w:rsidR="00000000" w:rsidRDefault="00000000">
      <w:pPr>
        <w:pStyle w:val="PreformattedText"/>
        <w:rPr>
          <w:del w:id="2776" w:author="change" w:date="2023-08-19T16:39:00Z"/>
        </w:rPr>
      </w:pPr>
    </w:p>
    <w:p w14:paraId="088B04BF" w14:textId="77777777" w:rsidR="00000000" w:rsidRDefault="00000000">
      <w:pPr>
        <w:pStyle w:val="PreformattedText"/>
        <w:rPr>
          <w:del w:id="2777" w:author="change" w:date="2023-08-19T16:39:00Z"/>
        </w:rPr>
      </w:pPr>
      <w:del w:id="2778" w:author="change" w:date="2023-08-19T16:39:00Z">
        <w:r>
          <w:delText>“And</w:delText>
        </w:r>
      </w:del>
      <w:ins w:id="2779" w:author="change" w:date="2023-08-19T16:39:00Z">
        <w:r w:rsidR="007E3D83" w:rsidRPr="00EB3343">
          <w:rPr>
            <w:rFonts w:ascii="Courier New" w:hAnsi="Courier New" w:cs="Courier New"/>
          </w:rPr>
          <w:t>KING: (DISTRESSED) Then</w:t>
        </w:r>
      </w:ins>
      <w:r w:rsidR="007E3D83" w:rsidRPr="00EB3343">
        <w:rPr>
          <w:rFonts w:ascii="Courier New" w:hAnsi="Courier New"/>
          <w:rPrChange w:id="2780" w:author="change" w:date="2023-08-19T16:39:00Z">
            <w:rPr/>
          </w:rPrChange>
        </w:rPr>
        <w:t xml:space="preserve"> the papers</w:t>
      </w:r>
      <w:del w:id="2781" w:author="change" w:date="2023-08-19T16:39:00Z">
        <w:r>
          <w:delText>?” asked the King hoarsely. “All is lost.”</w:delText>
        </w:r>
        <w:r>
          <w:cr/>
        </w:r>
      </w:del>
    </w:p>
    <w:p w14:paraId="5841C7C3" w14:textId="77777777" w:rsidR="00000000" w:rsidRDefault="00000000">
      <w:pPr>
        <w:pStyle w:val="PreformattedText"/>
        <w:rPr>
          <w:del w:id="2782" w:author="change" w:date="2023-08-19T16:39:00Z"/>
        </w:rPr>
      </w:pPr>
      <w:del w:id="2783" w:author="change" w:date="2023-08-19T16:39:00Z">
        <w:r>
          <w:cr/>
        </w:r>
      </w:del>
    </w:p>
    <w:p w14:paraId="3A8E3C4F" w14:textId="0C7AD016" w:rsidR="007E3D83" w:rsidRPr="00EB3343" w:rsidRDefault="00000000" w:rsidP="00EB3343">
      <w:pPr>
        <w:pStyle w:val="PlainText"/>
        <w:rPr>
          <w:rFonts w:ascii="Courier New" w:hAnsi="Courier New"/>
          <w:rPrChange w:id="2784" w:author="change" w:date="2023-08-19T16:39:00Z">
            <w:rPr/>
          </w:rPrChange>
        </w:rPr>
        <w:pPrChange w:id="2785" w:author="change" w:date="2023-08-19T16:39:00Z">
          <w:pPr>
            <w:pStyle w:val="PreformattedText"/>
          </w:pPr>
        </w:pPrChange>
      </w:pPr>
      <w:del w:id="2786" w:author="change" w:date="2023-08-19T16:39:00Z">
        <w:r>
          <w:delText>“We shall see.” He pushed past the servant and rushed into the drawing-room, followed by the King and myself. The furniture was scattered about in every direction, with dismantled shelves and open drawers, as if the lady had hurriedly ransacked them before her flight. Holmes rushed at the bell-pull, tore back a small sliding shutter, and, plunging in his hand, pulled out a</w:delText>
        </w:r>
      </w:del>
      <w:ins w:id="2787" w:author="change" w:date="2023-08-19T16:39:00Z">
        <w:r w:rsidR="007E3D83" w:rsidRPr="00EB3343">
          <w:rPr>
            <w:rFonts w:ascii="Courier New" w:hAnsi="Courier New" w:cs="Courier New"/>
          </w:rPr>
          <w:t xml:space="preserve"> -- and the</w:t>
        </w:r>
      </w:ins>
      <w:r w:rsidR="007E3D83" w:rsidRPr="00EB3343">
        <w:rPr>
          <w:rFonts w:ascii="Courier New" w:hAnsi="Courier New"/>
          <w:rPrChange w:id="2788" w:author="change" w:date="2023-08-19T16:39:00Z">
            <w:rPr/>
          </w:rPrChange>
        </w:rPr>
        <w:t xml:space="preserve"> photograph</w:t>
      </w:r>
      <w:del w:id="2789" w:author="change" w:date="2023-08-19T16:39:00Z">
        <w:r>
          <w:delText xml:space="preserve"> and a letter. The photograph was of Irene Adler herself in evening dress, the letter was superscribed to “Sherlock Holmes, Esq. To be left till called for.” My friend tore it open, and we all three read it together. It was dated at midnight of the preceding night and ran in this way:</w:delText>
        </w:r>
        <w:r>
          <w:cr/>
        </w:r>
      </w:del>
      <w:ins w:id="2790" w:author="change" w:date="2023-08-19T16:39:00Z">
        <w:r w:rsidR="007E3D83" w:rsidRPr="00EB3343">
          <w:rPr>
            <w:rFonts w:ascii="Courier New" w:hAnsi="Courier New" w:cs="Courier New"/>
          </w:rPr>
          <w:t>? Oh, all is lost!</w:t>
        </w:r>
      </w:ins>
    </w:p>
    <w:p w14:paraId="7DAC86CD" w14:textId="77777777" w:rsidR="007E3D83" w:rsidRPr="00EB3343" w:rsidRDefault="007E3D83" w:rsidP="00EB3343">
      <w:pPr>
        <w:pStyle w:val="PlainText"/>
        <w:rPr>
          <w:rFonts w:ascii="Courier New" w:hAnsi="Courier New"/>
          <w:rPrChange w:id="2791" w:author="change" w:date="2023-08-19T16:39:00Z">
            <w:rPr/>
          </w:rPrChange>
        </w:rPr>
      </w:pPr>
    </w:p>
    <w:p w14:paraId="5E8D886C" w14:textId="77777777" w:rsidR="00000000" w:rsidRDefault="00000000">
      <w:pPr>
        <w:pStyle w:val="PreformattedText"/>
        <w:rPr>
          <w:del w:id="2792" w:author="change" w:date="2023-08-19T16:39:00Z"/>
        </w:rPr>
      </w:pPr>
    </w:p>
    <w:p w14:paraId="5EBC5A16" w14:textId="7A92E85E" w:rsidR="007E3D83" w:rsidRPr="00EB3343" w:rsidRDefault="00000000" w:rsidP="00EB3343">
      <w:pPr>
        <w:pStyle w:val="PlainText"/>
        <w:rPr>
          <w:ins w:id="2793" w:author="change" w:date="2023-08-19T16:39:00Z"/>
          <w:rFonts w:ascii="Courier New" w:hAnsi="Courier New" w:cs="Courier New"/>
        </w:rPr>
      </w:pPr>
      <w:del w:id="2794" w:author="change" w:date="2023-08-19T16:39:00Z">
        <w:r>
          <w:delText xml:space="preserve">“MY DEAR MR. SHERLOCK </w:delText>
        </w:r>
      </w:del>
      <w:r w:rsidR="007E3D83" w:rsidRPr="00EB3343">
        <w:rPr>
          <w:rFonts w:ascii="Courier New" w:hAnsi="Courier New"/>
          <w:rPrChange w:id="2795" w:author="change" w:date="2023-08-19T16:39:00Z">
            <w:rPr/>
          </w:rPrChange>
        </w:rPr>
        <w:t>HOLMES</w:t>
      </w:r>
      <w:del w:id="2796" w:author="change" w:date="2023-08-19T16:39:00Z">
        <w:r>
          <w:delText>,—</w:delText>
        </w:r>
      </w:del>
      <w:ins w:id="2797" w:author="change" w:date="2023-08-19T16:39:00Z">
        <w:r w:rsidR="007E3D83" w:rsidRPr="00EB3343">
          <w:rPr>
            <w:rFonts w:ascii="Courier New" w:hAnsi="Courier New" w:cs="Courier New"/>
          </w:rPr>
          <w:t xml:space="preserve">: We'll soon see. Follow me. </w:t>
        </w:r>
      </w:ins>
    </w:p>
    <w:p w14:paraId="7AD8E251" w14:textId="77777777" w:rsidR="007E3D83" w:rsidRPr="00EB3343" w:rsidRDefault="007E3D83" w:rsidP="00EB3343">
      <w:pPr>
        <w:pStyle w:val="PlainText"/>
        <w:rPr>
          <w:ins w:id="2798" w:author="change" w:date="2023-08-19T16:39:00Z"/>
          <w:rFonts w:ascii="Courier New" w:hAnsi="Courier New" w:cs="Courier New"/>
        </w:rPr>
      </w:pPr>
    </w:p>
    <w:p w14:paraId="6D6F45F1" w14:textId="77777777" w:rsidR="007E3D83" w:rsidRPr="00EB3343" w:rsidRDefault="007E3D83" w:rsidP="00EB3343">
      <w:pPr>
        <w:pStyle w:val="PlainText"/>
        <w:rPr>
          <w:ins w:id="2799" w:author="change" w:date="2023-08-19T16:39:00Z"/>
          <w:rFonts w:ascii="Courier New" w:hAnsi="Courier New" w:cs="Courier New"/>
        </w:rPr>
      </w:pPr>
      <w:ins w:id="2800" w:author="change" w:date="2023-08-19T16:39:00Z">
        <w:r w:rsidRPr="00EB3343">
          <w:rPr>
            <w:rFonts w:ascii="Courier New" w:hAnsi="Courier New" w:cs="Courier New"/>
          </w:rPr>
          <w:t>SOUND: THEIR HURRIED FOOTSTEPS INTO THE HOUSE</w:t>
        </w:r>
      </w:ins>
    </w:p>
    <w:p w14:paraId="60DB2CF4" w14:textId="77777777" w:rsidR="007E3D83" w:rsidRPr="00EB3343" w:rsidRDefault="007E3D83" w:rsidP="00EB3343">
      <w:pPr>
        <w:pStyle w:val="PlainText"/>
        <w:rPr>
          <w:ins w:id="2801" w:author="change" w:date="2023-08-19T16:39:00Z"/>
          <w:rFonts w:ascii="Courier New" w:hAnsi="Courier New" w:cs="Courier New"/>
        </w:rPr>
      </w:pPr>
    </w:p>
    <w:p w14:paraId="535876F7" w14:textId="77777777" w:rsidR="007E3D83" w:rsidRPr="00EB3343" w:rsidRDefault="007E3D83" w:rsidP="00EB3343">
      <w:pPr>
        <w:pStyle w:val="PlainText"/>
        <w:rPr>
          <w:ins w:id="2802" w:author="change" w:date="2023-08-19T16:39:00Z"/>
          <w:rFonts w:ascii="Courier New" w:hAnsi="Courier New" w:cs="Courier New"/>
        </w:rPr>
      </w:pPr>
      <w:ins w:id="2803" w:author="change" w:date="2023-08-19T16:39:00Z">
        <w:r w:rsidRPr="00EB3343">
          <w:rPr>
            <w:rFonts w:ascii="Courier New" w:hAnsi="Courier New" w:cs="Courier New"/>
          </w:rPr>
          <w:t xml:space="preserve">MAID: (SLIGHTLY MOCKING) She said you'd be looking for something. I hope you find it! </w:t>
        </w:r>
      </w:ins>
    </w:p>
    <w:p w14:paraId="03D8B1E8" w14:textId="77777777" w:rsidR="007E3D83" w:rsidRPr="00EB3343" w:rsidRDefault="007E3D83" w:rsidP="00EB3343">
      <w:pPr>
        <w:pStyle w:val="PlainText"/>
        <w:rPr>
          <w:ins w:id="2804" w:author="change" w:date="2023-08-19T16:39:00Z"/>
          <w:rFonts w:ascii="Courier New" w:hAnsi="Courier New" w:cs="Courier New"/>
        </w:rPr>
      </w:pPr>
    </w:p>
    <w:p w14:paraId="2B2DD265" w14:textId="77777777" w:rsidR="007E3D83" w:rsidRPr="00EB3343" w:rsidRDefault="007E3D83" w:rsidP="00EB3343">
      <w:pPr>
        <w:pStyle w:val="PlainText"/>
        <w:rPr>
          <w:ins w:id="2805" w:author="change" w:date="2023-08-19T16:39:00Z"/>
          <w:rFonts w:ascii="Courier New" w:hAnsi="Courier New" w:cs="Courier New"/>
        </w:rPr>
      </w:pPr>
      <w:ins w:id="2806" w:author="change" w:date="2023-08-19T16:39:00Z">
        <w:r w:rsidRPr="00EB3343">
          <w:rPr>
            <w:rFonts w:ascii="Courier New" w:hAnsi="Courier New" w:cs="Courier New"/>
          </w:rPr>
          <w:t xml:space="preserve">HOLMES: This was the </w:t>
        </w:r>
        <w:proofErr w:type="gramStart"/>
        <w:r w:rsidRPr="00EB3343">
          <w:rPr>
            <w:rFonts w:ascii="Courier New" w:hAnsi="Courier New" w:cs="Courier New"/>
          </w:rPr>
          <w:t>bell-rope</w:t>
        </w:r>
        <w:proofErr w:type="gramEnd"/>
        <w:r w:rsidRPr="00EB3343">
          <w:rPr>
            <w:rFonts w:ascii="Courier New" w:hAnsi="Courier New" w:cs="Courier New"/>
          </w:rPr>
          <w:t xml:space="preserve">. Sliding panel behind it. </w:t>
        </w:r>
      </w:ins>
    </w:p>
    <w:p w14:paraId="17ED409D" w14:textId="77777777" w:rsidR="007E3D83" w:rsidRPr="00EB3343" w:rsidRDefault="007E3D83" w:rsidP="00EB3343">
      <w:pPr>
        <w:pStyle w:val="PlainText"/>
        <w:rPr>
          <w:ins w:id="2807" w:author="change" w:date="2023-08-19T16:39:00Z"/>
          <w:rFonts w:ascii="Courier New" w:hAnsi="Courier New" w:cs="Courier New"/>
        </w:rPr>
      </w:pPr>
    </w:p>
    <w:p w14:paraId="03D48B4D" w14:textId="77777777" w:rsidR="007E3D83" w:rsidRPr="00EB3343" w:rsidRDefault="007E3D83" w:rsidP="00EB3343">
      <w:pPr>
        <w:pStyle w:val="PlainText"/>
        <w:rPr>
          <w:ins w:id="2808" w:author="change" w:date="2023-08-19T16:39:00Z"/>
          <w:rFonts w:ascii="Courier New" w:hAnsi="Courier New" w:cs="Courier New"/>
        </w:rPr>
      </w:pPr>
      <w:ins w:id="2809" w:author="change" w:date="2023-08-19T16:39:00Z">
        <w:r w:rsidRPr="00EB3343">
          <w:rPr>
            <w:rFonts w:ascii="Courier New" w:hAnsi="Courier New" w:cs="Courier New"/>
          </w:rPr>
          <w:t>SOUND: HOLMES TAPS SEVERAL TIMES ON THE WALL</w:t>
        </w:r>
      </w:ins>
    </w:p>
    <w:p w14:paraId="0BF0A84C" w14:textId="77777777" w:rsidR="007E3D83" w:rsidRPr="00EB3343" w:rsidRDefault="007E3D83" w:rsidP="00EB3343">
      <w:pPr>
        <w:pStyle w:val="PlainText"/>
        <w:rPr>
          <w:ins w:id="2810" w:author="change" w:date="2023-08-19T16:39:00Z"/>
          <w:rFonts w:ascii="Courier New" w:hAnsi="Courier New" w:cs="Courier New"/>
        </w:rPr>
      </w:pPr>
    </w:p>
    <w:p w14:paraId="2A751C3D" w14:textId="77777777" w:rsidR="007E3D83" w:rsidRPr="00EB3343" w:rsidRDefault="007E3D83" w:rsidP="00EB3343">
      <w:pPr>
        <w:pStyle w:val="PlainText"/>
        <w:rPr>
          <w:ins w:id="2811" w:author="change" w:date="2023-08-19T16:39:00Z"/>
          <w:rFonts w:ascii="Courier New" w:hAnsi="Courier New" w:cs="Courier New"/>
        </w:rPr>
      </w:pPr>
      <w:ins w:id="2812" w:author="change" w:date="2023-08-19T16:39:00Z">
        <w:r w:rsidRPr="00EB3343">
          <w:rPr>
            <w:rFonts w:ascii="Courier New" w:hAnsi="Courier New" w:cs="Courier New"/>
          </w:rPr>
          <w:lastRenderedPageBreak/>
          <w:t xml:space="preserve">HOLMES: Uh huh. Here it is. </w:t>
        </w:r>
      </w:ins>
    </w:p>
    <w:p w14:paraId="69C92594" w14:textId="77777777" w:rsidR="007E3D83" w:rsidRPr="00EB3343" w:rsidRDefault="007E3D83" w:rsidP="00EB3343">
      <w:pPr>
        <w:pStyle w:val="PlainText"/>
        <w:rPr>
          <w:ins w:id="2813" w:author="change" w:date="2023-08-19T16:39:00Z"/>
          <w:rFonts w:ascii="Courier New" w:hAnsi="Courier New" w:cs="Courier New"/>
        </w:rPr>
      </w:pPr>
    </w:p>
    <w:p w14:paraId="64B37B4D" w14:textId="77777777" w:rsidR="007E3D83" w:rsidRPr="00EB3343" w:rsidRDefault="007E3D83" w:rsidP="00EB3343">
      <w:pPr>
        <w:pStyle w:val="PlainText"/>
        <w:rPr>
          <w:ins w:id="2814" w:author="change" w:date="2023-08-19T16:39:00Z"/>
          <w:rFonts w:ascii="Courier New" w:hAnsi="Courier New" w:cs="Courier New"/>
        </w:rPr>
      </w:pPr>
      <w:ins w:id="2815" w:author="change" w:date="2023-08-19T16:39:00Z">
        <w:r w:rsidRPr="00EB3343">
          <w:rPr>
            <w:rFonts w:ascii="Courier New" w:hAnsi="Courier New" w:cs="Courier New"/>
          </w:rPr>
          <w:t>SOUND: PANEL SLIDES OPEN</w:t>
        </w:r>
      </w:ins>
    </w:p>
    <w:p w14:paraId="548E1F53" w14:textId="77777777" w:rsidR="007E3D83" w:rsidRPr="00EB3343" w:rsidRDefault="007E3D83" w:rsidP="00EB3343">
      <w:pPr>
        <w:pStyle w:val="PlainText"/>
        <w:rPr>
          <w:ins w:id="2816" w:author="change" w:date="2023-08-19T16:39:00Z"/>
          <w:rFonts w:ascii="Courier New" w:hAnsi="Courier New" w:cs="Courier New"/>
        </w:rPr>
      </w:pPr>
    </w:p>
    <w:p w14:paraId="6B5491A2" w14:textId="77777777" w:rsidR="007E3D83" w:rsidRPr="00EB3343" w:rsidRDefault="007E3D83" w:rsidP="00EB3343">
      <w:pPr>
        <w:pStyle w:val="PlainText"/>
        <w:rPr>
          <w:ins w:id="2817" w:author="change" w:date="2023-08-19T16:39:00Z"/>
          <w:rFonts w:ascii="Courier New" w:hAnsi="Courier New" w:cs="Courier New"/>
        </w:rPr>
      </w:pPr>
      <w:ins w:id="2818" w:author="change" w:date="2023-08-19T16:39:00Z">
        <w:r w:rsidRPr="00EB3343">
          <w:rPr>
            <w:rFonts w:ascii="Courier New" w:hAnsi="Courier New" w:cs="Courier New"/>
          </w:rPr>
          <w:t xml:space="preserve">KING: (BEAT) Is - is the photograph there, Mr. Holmes? </w:t>
        </w:r>
      </w:ins>
    </w:p>
    <w:p w14:paraId="2663F5EE" w14:textId="77777777" w:rsidR="007E3D83" w:rsidRPr="00EB3343" w:rsidRDefault="007E3D83" w:rsidP="00EB3343">
      <w:pPr>
        <w:pStyle w:val="PlainText"/>
        <w:rPr>
          <w:ins w:id="2819" w:author="change" w:date="2023-08-19T16:39:00Z"/>
          <w:rFonts w:ascii="Courier New" w:hAnsi="Courier New" w:cs="Courier New"/>
        </w:rPr>
      </w:pPr>
    </w:p>
    <w:p w14:paraId="63DE6B86" w14:textId="77777777" w:rsidR="007E3D83" w:rsidRPr="00EB3343" w:rsidRDefault="007E3D83" w:rsidP="00EB3343">
      <w:pPr>
        <w:pStyle w:val="PlainText"/>
        <w:rPr>
          <w:ins w:id="2820" w:author="change" w:date="2023-08-19T16:39:00Z"/>
          <w:rFonts w:ascii="Courier New" w:hAnsi="Courier New" w:cs="Courier New"/>
        </w:rPr>
      </w:pPr>
      <w:ins w:id="2821" w:author="change" w:date="2023-08-19T16:39:00Z">
        <w:r w:rsidRPr="00EB3343">
          <w:rPr>
            <w:rFonts w:ascii="Courier New" w:hAnsi="Courier New" w:cs="Courier New"/>
          </w:rPr>
          <w:t>HOLMES: (UNHAPPY) There is a photograph, your Majesty. But it's, um, a photograph of the lady alone. Here's a letter -- and it's addressed to me.</w:t>
        </w:r>
      </w:ins>
    </w:p>
    <w:p w14:paraId="66CFD921" w14:textId="77777777" w:rsidR="007E3D83" w:rsidRPr="00EB3343" w:rsidRDefault="007E3D83" w:rsidP="00EB3343">
      <w:pPr>
        <w:pStyle w:val="PlainText"/>
        <w:rPr>
          <w:ins w:id="2822" w:author="change" w:date="2023-08-19T16:39:00Z"/>
          <w:rFonts w:ascii="Courier New" w:hAnsi="Courier New" w:cs="Courier New"/>
        </w:rPr>
      </w:pPr>
    </w:p>
    <w:p w14:paraId="4EC9C4F1" w14:textId="77777777" w:rsidR="007E3D83" w:rsidRPr="00EB3343" w:rsidRDefault="007E3D83" w:rsidP="00EB3343">
      <w:pPr>
        <w:pStyle w:val="PlainText"/>
        <w:rPr>
          <w:ins w:id="2823" w:author="change" w:date="2023-08-19T16:39:00Z"/>
          <w:rFonts w:ascii="Courier New" w:hAnsi="Courier New" w:cs="Courier New"/>
        </w:rPr>
      </w:pPr>
      <w:ins w:id="2824" w:author="change" w:date="2023-08-19T16:39:00Z">
        <w:r w:rsidRPr="00EB3343">
          <w:rPr>
            <w:rFonts w:ascii="Courier New" w:hAnsi="Courier New" w:cs="Courier New"/>
          </w:rPr>
          <w:t xml:space="preserve">SOUND: ENVELOPE TORN </w:t>
        </w:r>
        <w:proofErr w:type="gramStart"/>
        <w:r w:rsidRPr="00EB3343">
          <w:rPr>
            <w:rFonts w:ascii="Courier New" w:hAnsi="Courier New" w:cs="Courier New"/>
          </w:rPr>
          <w:t>OPEN,</w:t>
        </w:r>
        <w:proofErr w:type="gramEnd"/>
        <w:r w:rsidRPr="00EB3343">
          <w:rPr>
            <w:rFonts w:ascii="Courier New" w:hAnsi="Courier New" w:cs="Courier New"/>
          </w:rPr>
          <w:t xml:space="preserve"> LETTER UNFOLDED</w:t>
        </w:r>
      </w:ins>
    </w:p>
    <w:p w14:paraId="2D95385B" w14:textId="77777777" w:rsidR="007E3D83" w:rsidRPr="00EB3343" w:rsidRDefault="007E3D83" w:rsidP="00EB3343">
      <w:pPr>
        <w:pStyle w:val="PlainText"/>
        <w:rPr>
          <w:ins w:id="2825" w:author="change" w:date="2023-08-19T16:39:00Z"/>
          <w:rFonts w:ascii="Courier New" w:hAnsi="Courier New" w:cs="Courier New"/>
        </w:rPr>
      </w:pPr>
    </w:p>
    <w:p w14:paraId="509FB6A0" w14:textId="77777777" w:rsidR="007E3D83" w:rsidRPr="00EB3343" w:rsidRDefault="007E3D83" w:rsidP="00EB3343">
      <w:pPr>
        <w:pStyle w:val="PlainText"/>
        <w:rPr>
          <w:ins w:id="2826" w:author="change" w:date="2023-08-19T16:39:00Z"/>
          <w:rFonts w:ascii="Courier New" w:hAnsi="Courier New" w:cs="Courier New"/>
        </w:rPr>
      </w:pPr>
      <w:ins w:id="2827" w:author="change" w:date="2023-08-19T16:39:00Z">
        <w:r w:rsidRPr="00EB3343">
          <w:rPr>
            <w:rFonts w:ascii="Courier New" w:hAnsi="Courier New" w:cs="Courier New"/>
          </w:rPr>
          <w:t>WATSON: What does it say, Holmes?</w:t>
        </w:r>
      </w:ins>
    </w:p>
    <w:p w14:paraId="1A2E017A" w14:textId="77777777" w:rsidR="007E3D83" w:rsidRPr="00EB3343" w:rsidRDefault="007E3D83" w:rsidP="00EB3343">
      <w:pPr>
        <w:pStyle w:val="PlainText"/>
        <w:rPr>
          <w:ins w:id="2828" w:author="change" w:date="2023-08-19T16:39:00Z"/>
          <w:rFonts w:ascii="Courier New" w:hAnsi="Courier New" w:cs="Courier New"/>
        </w:rPr>
      </w:pPr>
    </w:p>
    <w:p w14:paraId="71FB67A1" w14:textId="6EB80B19" w:rsidR="007E3D83" w:rsidRPr="00EB3343" w:rsidRDefault="007E3D83" w:rsidP="00EB3343">
      <w:pPr>
        <w:pStyle w:val="PlainText"/>
        <w:rPr>
          <w:rFonts w:ascii="Courier New" w:hAnsi="Courier New"/>
          <w:rPrChange w:id="2829" w:author="change" w:date="2023-08-19T16:39:00Z">
            <w:rPr/>
          </w:rPrChange>
        </w:rPr>
        <w:pPrChange w:id="2830" w:author="change" w:date="2023-08-19T16:39:00Z">
          <w:pPr>
            <w:pStyle w:val="PreformattedText"/>
          </w:pPr>
        </w:pPrChange>
      </w:pPr>
      <w:ins w:id="2831" w:author="change" w:date="2023-08-19T16:39:00Z">
        <w:r w:rsidRPr="00EB3343">
          <w:rPr>
            <w:rFonts w:ascii="Courier New" w:hAnsi="Courier New" w:cs="Courier New"/>
          </w:rPr>
          <w:t xml:space="preserve">HOLMES: (READS) "My dear Mr. Sherlock Holmes. </w:t>
        </w:r>
      </w:ins>
      <w:r w:rsidRPr="00EB3343">
        <w:rPr>
          <w:rFonts w:ascii="Courier New" w:hAnsi="Courier New"/>
          <w:rPrChange w:id="2832" w:author="change" w:date="2023-08-19T16:39:00Z">
            <w:rPr/>
          </w:rPrChange>
        </w:rPr>
        <w:t xml:space="preserve">You really did it very well. </w:t>
      </w:r>
      <w:del w:id="2833" w:author="change" w:date="2023-08-19T16:39:00Z">
        <w:r w:rsidR="00000000">
          <w:delText xml:space="preserve">You took me in completely. </w:delText>
        </w:r>
      </w:del>
      <w:r w:rsidRPr="00EB3343">
        <w:rPr>
          <w:rFonts w:ascii="Courier New" w:hAnsi="Courier New"/>
          <w:rPrChange w:id="2834" w:author="change" w:date="2023-08-19T16:39:00Z">
            <w:rPr/>
          </w:rPrChange>
        </w:rPr>
        <w:t xml:space="preserve">Until after the </w:t>
      </w:r>
      <w:ins w:id="2835" w:author="change" w:date="2023-08-19T16:39:00Z">
        <w:r w:rsidRPr="00EB3343">
          <w:rPr>
            <w:rFonts w:ascii="Courier New" w:hAnsi="Courier New" w:cs="Courier New"/>
          </w:rPr>
          <w:t xml:space="preserve">fire </w:t>
        </w:r>
      </w:ins>
      <w:r w:rsidRPr="00EB3343">
        <w:rPr>
          <w:rFonts w:ascii="Courier New" w:hAnsi="Courier New"/>
          <w:rPrChange w:id="2836" w:author="change" w:date="2023-08-19T16:39:00Z">
            <w:rPr/>
          </w:rPrChange>
        </w:rPr>
        <w:t>alarm</w:t>
      </w:r>
      <w:del w:id="2837" w:author="change" w:date="2023-08-19T16:39:00Z">
        <w:r w:rsidR="00000000">
          <w:delText xml:space="preserve"> of fire</w:delText>
        </w:r>
      </w:del>
      <w:r w:rsidRPr="00EB3343">
        <w:rPr>
          <w:rFonts w:ascii="Courier New" w:hAnsi="Courier New"/>
          <w:rPrChange w:id="2838" w:author="change" w:date="2023-08-19T16:39:00Z">
            <w:rPr/>
          </w:rPrChange>
        </w:rPr>
        <w:t xml:space="preserve">, I had </w:t>
      </w:r>
      <w:del w:id="2839" w:author="change" w:date="2023-08-19T16:39:00Z">
        <w:r w:rsidR="00000000">
          <w:delText>not a</w:delText>
        </w:r>
      </w:del>
      <w:ins w:id="2840" w:author="change" w:date="2023-08-19T16:39:00Z">
        <w:r w:rsidRPr="00EB3343">
          <w:rPr>
            <w:rFonts w:ascii="Courier New" w:hAnsi="Courier New" w:cs="Courier New"/>
          </w:rPr>
          <w:t>no</w:t>
        </w:r>
      </w:ins>
      <w:r w:rsidRPr="00EB3343">
        <w:rPr>
          <w:rFonts w:ascii="Courier New" w:hAnsi="Courier New"/>
          <w:rPrChange w:id="2841" w:author="change" w:date="2023-08-19T16:39:00Z">
            <w:rPr/>
          </w:rPrChange>
        </w:rPr>
        <w:t xml:space="preserve"> suspicion. But then, when I </w:t>
      </w:r>
      <w:del w:id="2842" w:author="change" w:date="2023-08-19T16:39:00Z">
        <w:r w:rsidR="00000000">
          <w:delText>found</w:delText>
        </w:r>
      </w:del>
      <w:ins w:id="2843" w:author="change" w:date="2023-08-19T16:39:00Z">
        <w:r w:rsidRPr="00EB3343">
          <w:rPr>
            <w:rFonts w:ascii="Courier New" w:hAnsi="Courier New" w:cs="Courier New"/>
          </w:rPr>
          <w:t>realized</w:t>
        </w:r>
      </w:ins>
      <w:r w:rsidRPr="00EB3343">
        <w:rPr>
          <w:rFonts w:ascii="Courier New" w:hAnsi="Courier New"/>
          <w:rPrChange w:id="2844" w:author="change" w:date="2023-08-19T16:39:00Z">
            <w:rPr/>
          </w:rPrChange>
        </w:rPr>
        <w:t xml:space="preserve"> how I had betrayed myself, I began to think. I had been warned </w:t>
      </w:r>
      <w:del w:id="2845" w:author="change" w:date="2023-08-19T16:39:00Z">
        <w:r w:rsidR="00000000">
          <w:delText xml:space="preserve">against you months ago. I had been told that, </w:delText>
        </w:r>
      </w:del>
      <w:ins w:id="2846" w:author="change" w:date="2023-08-19T16:39:00Z">
        <w:r w:rsidRPr="00EB3343">
          <w:rPr>
            <w:rFonts w:ascii="Courier New" w:hAnsi="Courier New" w:cs="Courier New"/>
          </w:rPr>
          <w:t xml:space="preserve">that </w:t>
        </w:r>
      </w:ins>
      <w:r w:rsidRPr="00EB3343">
        <w:rPr>
          <w:rFonts w:ascii="Courier New" w:hAnsi="Courier New"/>
          <w:rPrChange w:id="2847" w:author="change" w:date="2023-08-19T16:39:00Z">
            <w:rPr/>
          </w:rPrChange>
        </w:rPr>
        <w:t>if the King employed an agent</w:t>
      </w:r>
      <w:del w:id="2848" w:author="change" w:date="2023-08-19T16:39:00Z">
        <w:r w:rsidR="00000000">
          <w:delText>, it</w:delText>
        </w:r>
      </w:del>
      <w:ins w:id="2849" w:author="change" w:date="2023-08-19T16:39:00Z">
        <w:r w:rsidRPr="00EB3343">
          <w:rPr>
            <w:rFonts w:ascii="Courier New" w:hAnsi="Courier New" w:cs="Courier New"/>
          </w:rPr>
          <w:t xml:space="preserve"> he</w:t>
        </w:r>
      </w:ins>
      <w:r w:rsidRPr="00EB3343">
        <w:rPr>
          <w:rFonts w:ascii="Courier New" w:hAnsi="Courier New"/>
          <w:rPrChange w:id="2850" w:author="change" w:date="2023-08-19T16:39:00Z">
            <w:rPr/>
          </w:rPrChange>
        </w:rPr>
        <w:t xml:space="preserve"> would certainly </w:t>
      </w:r>
      <w:del w:id="2851" w:author="change" w:date="2023-08-19T16:39:00Z">
        <w:r w:rsidR="00000000">
          <w:delText>be</w:delText>
        </w:r>
      </w:del>
      <w:ins w:id="2852" w:author="change" w:date="2023-08-19T16:39:00Z">
        <w:r w:rsidRPr="00EB3343">
          <w:rPr>
            <w:rFonts w:ascii="Courier New" w:hAnsi="Courier New" w:cs="Courier New"/>
          </w:rPr>
          <w:t>employ</w:t>
        </w:r>
      </w:ins>
      <w:r w:rsidRPr="00EB3343">
        <w:rPr>
          <w:rFonts w:ascii="Courier New" w:hAnsi="Courier New"/>
          <w:rPrChange w:id="2853" w:author="change" w:date="2023-08-19T16:39:00Z">
            <w:rPr/>
          </w:rPrChange>
        </w:rPr>
        <w:t xml:space="preserve"> you. </w:t>
      </w:r>
      <w:del w:id="2854" w:author="change" w:date="2023-08-19T16:39:00Z">
        <w:r w:rsidR="00000000">
          <w:delText>And your address had been given me. Yet, with all this,</w:delText>
        </w:r>
      </w:del>
      <w:ins w:id="2855" w:author="change" w:date="2023-08-19T16:39:00Z">
        <w:r w:rsidRPr="00EB3343">
          <w:rPr>
            <w:rFonts w:ascii="Courier New" w:hAnsi="Courier New" w:cs="Courier New"/>
          </w:rPr>
          <w:t>May I congratulate</w:t>
        </w:r>
      </w:ins>
      <w:r w:rsidRPr="00EB3343">
        <w:rPr>
          <w:rFonts w:ascii="Courier New" w:hAnsi="Courier New"/>
          <w:rPrChange w:id="2856" w:author="change" w:date="2023-08-19T16:39:00Z">
            <w:rPr/>
          </w:rPrChange>
        </w:rPr>
        <w:t xml:space="preserve"> you </w:t>
      </w:r>
      <w:del w:id="2857" w:author="change" w:date="2023-08-19T16:39:00Z">
        <w:r w:rsidR="00000000">
          <w:delText xml:space="preserve">made me reveal what you wanted to know. Even after I became suspicious, I found it hard to think evil of such a dear, kind </w:delText>
        </w:r>
      </w:del>
      <w:ins w:id="2858" w:author="change" w:date="2023-08-19T16:39:00Z">
        <w:r w:rsidRPr="00EB3343">
          <w:rPr>
            <w:rFonts w:ascii="Courier New" w:hAnsi="Courier New" w:cs="Courier New"/>
          </w:rPr>
          <w:t xml:space="preserve">on your disguise as a dear, </w:t>
        </w:r>
      </w:ins>
      <w:r w:rsidRPr="00EB3343">
        <w:rPr>
          <w:rFonts w:ascii="Courier New" w:hAnsi="Courier New"/>
          <w:rPrChange w:id="2859" w:author="change" w:date="2023-08-19T16:39:00Z">
            <w:rPr/>
          </w:rPrChange>
        </w:rPr>
        <w:t>old clergyman</w:t>
      </w:r>
      <w:del w:id="2860" w:author="change" w:date="2023-08-19T16:39:00Z">
        <w:r w:rsidR="00000000">
          <w:delText>. But, you know, I have been trained as an actress myself. Male costume is nothing new to me. I often take advantage of the freedom which it gives. I sent John, the coachman, to watch you, ran upstairs, got into my walking clothes, as I call them, and came down just as you departed.</w:delText>
        </w:r>
        <w:r w:rsidR="00000000">
          <w:cr/>
        </w:r>
      </w:del>
      <w:ins w:id="2861" w:author="change" w:date="2023-08-19T16:39:00Z">
        <w:r w:rsidRPr="00EB3343">
          <w:rPr>
            <w:rFonts w:ascii="Courier New" w:hAnsi="Courier New" w:cs="Courier New"/>
          </w:rPr>
          <w:t>."</w:t>
        </w:r>
      </w:ins>
    </w:p>
    <w:p w14:paraId="54C3822C" w14:textId="258EA5A3" w:rsidR="007E3D83" w:rsidRPr="00EB3343" w:rsidRDefault="00000000" w:rsidP="00EB3343">
      <w:pPr>
        <w:pStyle w:val="PlainText"/>
        <w:rPr>
          <w:ins w:id="2862" w:author="change" w:date="2023-08-19T16:39:00Z"/>
          <w:rFonts w:ascii="Courier New" w:hAnsi="Courier New" w:cs="Courier New"/>
        </w:rPr>
      </w:pPr>
      <w:del w:id="2863" w:author="change" w:date="2023-08-19T16:39:00Z">
        <w:r>
          <w:delText xml:space="preserve">    “Well, I followed you to your door, and so made sure that I was really an object of interest to the celebrated Mr. </w:delText>
        </w:r>
      </w:del>
    </w:p>
    <w:p w14:paraId="6B65C765" w14:textId="77777777" w:rsidR="007E3D83" w:rsidRPr="00EB3343" w:rsidRDefault="007E3D83" w:rsidP="00EB3343">
      <w:pPr>
        <w:pStyle w:val="PlainText"/>
        <w:rPr>
          <w:ins w:id="2864" w:author="change" w:date="2023-08-19T16:39:00Z"/>
          <w:rFonts w:ascii="Courier New" w:hAnsi="Courier New" w:cs="Courier New"/>
        </w:rPr>
      </w:pPr>
      <w:ins w:id="2865" w:author="change" w:date="2023-08-19T16:39:00Z">
        <w:r w:rsidRPr="00EB3343">
          <w:rPr>
            <w:rFonts w:ascii="Courier New" w:hAnsi="Courier New" w:cs="Courier New"/>
          </w:rPr>
          <w:t xml:space="preserve">WATSON: (AMUSED) Great Scott! She was much </w:t>
        </w:r>
        <w:proofErr w:type="gramStart"/>
        <w:r w:rsidRPr="00EB3343">
          <w:rPr>
            <w:rFonts w:ascii="Courier New" w:hAnsi="Courier New" w:cs="Courier New"/>
          </w:rPr>
          <w:t>more clever</w:t>
        </w:r>
        <w:proofErr w:type="gramEnd"/>
        <w:r w:rsidRPr="00EB3343">
          <w:rPr>
            <w:rFonts w:ascii="Courier New" w:hAnsi="Courier New" w:cs="Courier New"/>
          </w:rPr>
          <w:t xml:space="preserve"> than you thought, Holmes!</w:t>
        </w:r>
      </w:ins>
    </w:p>
    <w:p w14:paraId="3A9F5FBC" w14:textId="77777777" w:rsidR="007E3D83" w:rsidRPr="00EB3343" w:rsidRDefault="007E3D83" w:rsidP="00EB3343">
      <w:pPr>
        <w:pStyle w:val="PlainText"/>
        <w:rPr>
          <w:ins w:id="2866" w:author="change" w:date="2023-08-19T16:39:00Z"/>
          <w:rFonts w:ascii="Courier New" w:hAnsi="Courier New" w:cs="Courier New"/>
        </w:rPr>
      </w:pPr>
    </w:p>
    <w:p w14:paraId="0F287476" w14:textId="77777777" w:rsidR="007E3D83" w:rsidRPr="00EB3343" w:rsidRDefault="007E3D83" w:rsidP="00EB3343">
      <w:pPr>
        <w:pStyle w:val="PlainText"/>
        <w:rPr>
          <w:ins w:id="2867" w:author="change" w:date="2023-08-19T16:39:00Z"/>
          <w:rFonts w:ascii="Courier New" w:hAnsi="Courier New" w:cs="Courier New"/>
        </w:rPr>
      </w:pPr>
      <w:ins w:id="2868" w:author="change" w:date="2023-08-19T16:39:00Z">
        <w:r w:rsidRPr="00EB3343">
          <w:rPr>
            <w:rFonts w:ascii="Courier New" w:hAnsi="Courier New" w:cs="Courier New"/>
          </w:rPr>
          <w:t>KING: (IMPATIENT) Ja, ja, go on. What else does it say?</w:t>
        </w:r>
      </w:ins>
    </w:p>
    <w:p w14:paraId="1E087915" w14:textId="77777777" w:rsidR="007E3D83" w:rsidRPr="00EB3343" w:rsidRDefault="007E3D83" w:rsidP="00EB3343">
      <w:pPr>
        <w:pStyle w:val="PlainText"/>
        <w:rPr>
          <w:ins w:id="2869" w:author="change" w:date="2023-08-19T16:39:00Z"/>
          <w:rFonts w:ascii="Courier New" w:hAnsi="Courier New" w:cs="Courier New"/>
        </w:rPr>
      </w:pPr>
    </w:p>
    <w:p w14:paraId="626282E7" w14:textId="77777777" w:rsidR="00000000" w:rsidRDefault="007E3D83">
      <w:pPr>
        <w:pStyle w:val="PreformattedText"/>
        <w:rPr>
          <w:del w:id="2870" w:author="change" w:date="2023-08-19T16:39:00Z"/>
        </w:rPr>
      </w:pPr>
      <w:ins w:id="2871" w:author="change" w:date="2023-08-19T16:39:00Z">
        <w:r w:rsidRPr="00EB3343">
          <w:rPr>
            <w:rFonts w:ascii="Courier New" w:hAnsi="Courier New" w:cs="Courier New"/>
          </w:rPr>
          <w:t>HOLMES: (CLEARS THROAT, READS) "My husband and I</w:t>
        </w:r>
      </w:ins>
      <w:moveFromRangeStart w:id="2872" w:author="change" w:date="2023-08-19T16:39:00Z" w:name="move143355568"/>
      <w:moveFrom w:id="2873" w:author="change" w:date="2023-08-19T16:39:00Z">
        <w:r w:rsidRPr="00EB3343">
          <w:rPr>
            <w:rFonts w:ascii="Courier New" w:hAnsi="Courier New"/>
            <w:rPrChange w:id="2874" w:author="change" w:date="2023-08-19T16:39:00Z">
              <w:rPr/>
            </w:rPrChange>
          </w:rPr>
          <w:t>Sherlock Holmes.</w:t>
        </w:r>
      </w:moveFrom>
      <w:moveFromRangeEnd w:id="2872"/>
      <w:del w:id="2875" w:author="change" w:date="2023-08-19T16:39:00Z">
        <w:r w:rsidR="00000000">
          <w:delText xml:space="preserve"> Then I, rather imprudently, wished you good-night, and started for the Temple to see my husband.</w:delText>
        </w:r>
        <w:r w:rsidR="00000000">
          <w:cr/>
        </w:r>
      </w:del>
    </w:p>
    <w:p w14:paraId="6309AE57" w14:textId="77777777" w:rsidR="00000000" w:rsidRDefault="00000000">
      <w:pPr>
        <w:pStyle w:val="PreformattedText"/>
        <w:rPr>
          <w:del w:id="2876" w:author="change" w:date="2023-08-19T16:39:00Z"/>
        </w:rPr>
      </w:pPr>
      <w:del w:id="2877" w:author="change" w:date="2023-08-19T16:39:00Z">
        <w:r>
          <w:delText xml:space="preserve">    “We</w:delText>
        </w:r>
      </w:del>
      <w:r w:rsidR="007E3D83" w:rsidRPr="00EB3343">
        <w:rPr>
          <w:rFonts w:ascii="Courier New" w:hAnsi="Courier New"/>
          <w:rPrChange w:id="2878" w:author="change" w:date="2023-08-19T16:39:00Z">
            <w:rPr/>
          </w:rPrChange>
        </w:rPr>
        <w:t xml:space="preserve"> both thought </w:t>
      </w:r>
      <w:ins w:id="2879" w:author="change" w:date="2023-08-19T16:39:00Z">
        <w:r w:rsidR="007E3D83" w:rsidRPr="00EB3343">
          <w:rPr>
            <w:rFonts w:ascii="Courier New" w:hAnsi="Courier New" w:cs="Courier New"/>
          </w:rPr>
          <w:t xml:space="preserve">that </w:t>
        </w:r>
      </w:ins>
      <w:r w:rsidR="007E3D83" w:rsidRPr="00EB3343">
        <w:rPr>
          <w:rFonts w:ascii="Courier New" w:hAnsi="Courier New"/>
          <w:rPrChange w:id="2880" w:author="change" w:date="2023-08-19T16:39:00Z">
            <w:rPr/>
          </w:rPrChange>
        </w:rPr>
        <w:t xml:space="preserve">the best </w:t>
      </w:r>
      <w:del w:id="2881" w:author="change" w:date="2023-08-19T16:39:00Z">
        <w:r>
          <w:delText>resource</w:delText>
        </w:r>
      </w:del>
      <w:ins w:id="2882" w:author="change" w:date="2023-08-19T16:39:00Z">
        <w:r w:rsidR="007E3D83" w:rsidRPr="00EB3343">
          <w:rPr>
            <w:rFonts w:ascii="Courier New" w:hAnsi="Courier New" w:cs="Courier New"/>
          </w:rPr>
          <w:t>recourse</w:t>
        </w:r>
      </w:ins>
      <w:r w:rsidR="007E3D83" w:rsidRPr="00EB3343">
        <w:rPr>
          <w:rFonts w:ascii="Courier New" w:hAnsi="Courier New"/>
          <w:rPrChange w:id="2883" w:author="change" w:date="2023-08-19T16:39:00Z">
            <w:rPr/>
          </w:rPrChange>
        </w:rPr>
        <w:t xml:space="preserve"> was flight, </w:t>
      </w:r>
      <w:del w:id="2884" w:author="change" w:date="2023-08-19T16:39:00Z">
        <w:r>
          <w:delText xml:space="preserve">when pursued by </w:delText>
        </w:r>
      </w:del>
      <w:r w:rsidR="007E3D83" w:rsidRPr="00EB3343">
        <w:rPr>
          <w:rFonts w:ascii="Courier New" w:hAnsi="Courier New"/>
          <w:rPrChange w:id="2885" w:author="change" w:date="2023-08-19T16:39:00Z">
            <w:rPr/>
          </w:rPrChange>
        </w:rPr>
        <w:t xml:space="preserve">so </w:t>
      </w:r>
      <w:del w:id="2886" w:author="change" w:date="2023-08-19T16:39:00Z">
        <w:r>
          <w:delText xml:space="preserve">formidable an antagonist; so </w:delText>
        </w:r>
      </w:del>
      <w:r w:rsidR="007E3D83" w:rsidRPr="00EB3343">
        <w:rPr>
          <w:rFonts w:ascii="Courier New" w:hAnsi="Courier New"/>
          <w:rPrChange w:id="2887" w:author="change" w:date="2023-08-19T16:39:00Z">
            <w:rPr/>
          </w:rPrChange>
        </w:rPr>
        <w:t>you will find the nest empty</w:t>
      </w:r>
      <w:del w:id="2888" w:author="change" w:date="2023-08-19T16:39:00Z">
        <w:r>
          <w:delText xml:space="preserve"> when you call to-morrow.</w:delText>
        </w:r>
      </w:del>
      <w:ins w:id="2889" w:author="change" w:date="2023-08-19T16:39:00Z">
        <w:r w:rsidR="007E3D83" w:rsidRPr="00EB3343">
          <w:rPr>
            <w:rFonts w:ascii="Courier New" w:hAnsi="Courier New" w:cs="Courier New"/>
          </w:rPr>
          <w:t>.</w:t>
        </w:r>
      </w:ins>
      <w:r w:rsidR="007E3D83" w:rsidRPr="00EB3343">
        <w:rPr>
          <w:rFonts w:ascii="Courier New" w:hAnsi="Courier New"/>
          <w:rPrChange w:id="2890" w:author="change" w:date="2023-08-19T16:39:00Z">
            <w:rPr/>
          </w:rPrChange>
        </w:rPr>
        <w:t xml:space="preserve"> As to the photograph</w:t>
      </w:r>
      <w:del w:id="2891" w:author="change" w:date="2023-08-19T16:39:00Z">
        <w:r>
          <w:delText>, your client</w:delText>
        </w:r>
      </w:del>
      <w:ins w:id="2892" w:author="change" w:date="2023-08-19T16:39:00Z">
        <w:r w:rsidR="007E3D83" w:rsidRPr="00EB3343">
          <w:rPr>
            <w:rFonts w:ascii="Courier New" w:hAnsi="Courier New" w:cs="Courier New"/>
          </w:rPr>
          <w:t xml:space="preserve"> of the King and myself, his Majesty</w:t>
        </w:r>
      </w:ins>
      <w:r w:rsidR="007E3D83" w:rsidRPr="00EB3343">
        <w:rPr>
          <w:rFonts w:ascii="Courier New" w:hAnsi="Courier New"/>
          <w:rPrChange w:id="2893" w:author="change" w:date="2023-08-19T16:39:00Z">
            <w:rPr/>
          </w:rPrChange>
        </w:rPr>
        <w:t xml:space="preserve"> may rest in peace</w:t>
      </w:r>
      <w:del w:id="2894" w:author="change" w:date="2023-08-19T16:39:00Z">
        <w:r>
          <w:delText xml:space="preserve">. </w:delText>
        </w:r>
      </w:del>
      <w:ins w:id="2895" w:author="change" w:date="2023-08-19T16:39:00Z">
        <w:r w:rsidR="007E3D83" w:rsidRPr="00EB3343">
          <w:rPr>
            <w:rFonts w:ascii="Courier New" w:hAnsi="Courier New" w:cs="Courier New"/>
          </w:rPr>
          <w:t>." (TO HIMSELF) Oh, thank goodness for that. (READS) "</w:t>
        </w:r>
      </w:ins>
      <w:r w:rsidR="007E3D83" w:rsidRPr="00EB3343">
        <w:rPr>
          <w:rFonts w:ascii="Courier New" w:hAnsi="Courier New"/>
          <w:rPrChange w:id="2896" w:author="change" w:date="2023-08-19T16:39:00Z">
            <w:rPr/>
          </w:rPrChange>
        </w:rPr>
        <w:t xml:space="preserve">I love and am loved by a better man than he. </w:t>
      </w:r>
      <w:del w:id="2897" w:author="change" w:date="2023-08-19T16:39:00Z">
        <w:r>
          <w:delText xml:space="preserve">The King may do what he will without hindrance from one whom he has cruelly wronged. I keep it only to safeguard myself, and to preserve a weapon which will always secure me from any steps which he might take in the future. I leave a photograph which </w:delText>
        </w:r>
      </w:del>
      <w:ins w:id="2898" w:author="change" w:date="2023-08-19T16:39:00Z">
        <w:r w:rsidR="007E3D83" w:rsidRPr="00EB3343">
          <w:rPr>
            <w:rFonts w:ascii="Courier New" w:hAnsi="Courier New" w:cs="Courier New"/>
          </w:rPr>
          <w:t xml:space="preserve">I leave another photograph, however, that </w:t>
        </w:r>
      </w:ins>
      <w:r w:rsidR="007E3D83" w:rsidRPr="00EB3343">
        <w:rPr>
          <w:rFonts w:ascii="Courier New" w:hAnsi="Courier New"/>
          <w:rPrChange w:id="2899" w:author="change" w:date="2023-08-19T16:39:00Z">
            <w:rPr/>
          </w:rPrChange>
        </w:rPr>
        <w:t>he might care to possess; and I remain, dear Mr. Sherlock Holmes,</w:t>
      </w:r>
      <w:del w:id="2900" w:author="change" w:date="2023-08-19T16:39:00Z">
        <w:r>
          <w:cr/>
        </w:r>
      </w:del>
    </w:p>
    <w:p w14:paraId="05723CF7" w14:textId="77777777" w:rsidR="00000000" w:rsidRDefault="00000000">
      <w:pPr>
        <w:pStyle w:val="PreformattedText"/>
        <w:rPr>
          <w:del w:id="2901" w:author="change" w:date="2023-08-19T16:39:00Z"/>
        </w:rPr>
      </w:pPr>
      <w:del w:id="2902" w:author="change" w:date="2023-08-19T16:39:00Z">
        <w:r>
          <w:cr/>
        </w:r>
      </w:del>
    </w:p>
    <w:p w14:paraId="3F598DC5" w14:textId="77777777" w:rsidR="00000000" w:rsidRDefault="00000000">
      <w:pPr>
        <w:pStyle w:val="PreformattedText"/>
        <w:rPr>
          <w:del w:id="2903" w:author="change" w:date="2023-08-19T16:39:00Z"/>
        </w:rPr>
      </w:pPr>
      <w:del w:id="2904" w:author="change" w:date="2023-08-19T16:39:00Z">
        <w:r>
          <w:delText>“Very</w:delText>
        </w:r>
      </w:del>
      <w:ins w:id="2905" w:author="change" w:date="2023-08-19T16:39:00Z">
        <w:r w:rsidR="007E3D83" w:rsidRPr="00EB3343">
          <w:rPr>
            <w:rFonts w:ascii="Courier New" w:hAnsi="Courier New" w:cs="Courier New"/>
          </w:rPr>
          <w:t xml:space="preserve"> very</w:t>
        </w:r>
      </w:ins>
      <w:r w:rsidR="007E3D83" w:rsidRPr="00EB3343">
        <w:rPr>
          <w:rFonts w:ascii="Courier New" w:hAnsi="Courier New"/>
          <w:rPrChange w:id="2906" w:author="change" w:date="2023-08-19T16:39:00Z">
            <w:rPr/>
          </w:rPrChange>
        </w:rPr>
        <w:t xml:space="preserve"> truly yours,</w:t>
      </w:r>
      <w:del w:id="2907" w:author="change" w:date="2023-08-19T16:39:00Z">
        <w:r>
          <w:cr/>
        </w:r>
      </w:del>
    </w:p>
    <w:p w14:paraId="69A09435" w14:textId="77777777" w:rsidR="00000000" w:rsidRDefault="00000000">
      <w:pPr>
        <w:pStyle w:val="PreformattedText"/>
        <w:rPr>
          <w:del w:id="2908" w:author="change" w:date="2023-08-19T16:39:00Z"/>
        </w:rPr>
      </w:pPr>
      <w:del w:id="2909" w:author="change" w:date="2023-08-19T16:39:00Z">
        <w:r>
          <w:delText>“IRENE NORTON, née ADLER.”</w:delText>
        </w:r>
        <w:r>
          <w:cr/>
        </w:r>
      </w:del>
    </w:p>
    <w:p w14:paraId="5062A6B2" w14:textId="77777777" w:rsidR="00000000" w:rsidRDefault="00000000">
      <w:pPr>
        <w:pStyle w:val="PreformattedText"/>
        <w:rPr>
          <w:del w:id="2910" w:author="change" w:date="2023-08-19T16:39:00Z"/>
        </w:rPr>
      </w:pPr>
      <w:del w:id="2911" w:author="change" w:date="2023-08-19T16:39:00Z">
        <w:r>
          <w:cr/>
        </w:r>
      </w:del>
    </w:p>
    <w:p w14:paraId="079376F2" w14:textId="77777777" w:rsidR="00000000" w:rsidRDefault="00000000">
      <w:pPr>
        <w:pStyle w:val="PreformattedText"/>
        <w:rPr>
          <w:del w:id="2912" w:author="change" w:date="2023-08-19T16:39:00Z"/>
        </w:rPr>
      </w:pPr>
      <w:del w:id="2913" w:author="change" w:date="2023-08-19T16:39:00Z">
        <w:r>
          <w:delText xml:space="preserve">“What </w:delText>
        </w:r>
      </w:del>
      <w:ins w:id="2914" w:author="change" w:date="2023-08-19T16:39:00Z">
        <w:r w:rsidR="007E3D83" w:rsidRPr="00EB3343">
          <w:rPr>
            <w:rFonts w:ascii="Courier New" w:hAnsi="Courier New" w:cs="Courier New"/>
          </w:rPr>
          <w:t xml:space="preserve"> Irene Norton, ne Adler." (IMPRESSED, EXCITED) What a woman, Watson; what </w:t>
        </w:r>
      </w:ins>
      <w:r w:rsidR="007E3D83" w:rsidRPr="00EB3343">
        <w:rPr>
          <w:rFonts w:ascii="Courier New" w:hAnsi="Courier New"/>
          <w:rPrChange w:id="2915" w:author="change" w:date="2023-08-19T16:39:00Z">
            <w:rPr/>
          </w:rPrChange>
        </w:rPr>
        <w:t>a woman</w:t>
      </w:r>
      <w:del w:id="2916" w:author="change" w:date="2023-08-19T16:39:00Z">
        <w:r>
          <w:delText>—oh,</w:delText>
        </w:r>
      </w:del>
      <w:ins w:id="2917" w:author="change" w:date="2023-08-19T16:39:00Z">
        <w:r w:rsidR="007E3D83" w:rsidRPr="00EB3343">
          <w:rPr>
            <w:rFonts w:ascii="Courier New" w:hAnsi="Courier New" w:cs="Courier New"/>
          </w:rPr>
          <w:t>;</w:t>
        </w:r>
      </w:ins>
      <w:r w:rsidR="007E3D83" w:rsidRPr="00EB3343">
        <w:rPr>
          <w:rFonts w:ascii="Courier New" w:hAnsi="Courier New"/>
          <w:rPrChange w:id="2918" w:author="change" w:date="2023-08-19T16:39:00Z">
            <w:rPr/>
          </w:rPrChange>
        </w:rPr>
        <w:t xml:space="preserve"> what a </w:t>
      </w:r>
      <w:ins w:id="2919" w:author="change" w:date="2023-08-19T16:39:00Z">
        <w:r w:rsidR="007E3D83" w:rsidRPr="00EB3343">
          <w:rPr>
            <w:rFonts w:ascii="Courier New" w:hAnsi="Courier New" w:cs="Courier New"/>
          </w:rPr>
          <w:t xml:space="preserve">magnificent </w:t>
        </w:r>
      </w:ins>
      <w:r w:rsidR="007E3D83" w:rsidRPr="00EB3343">
        <w:rPr>
          <w:rFonts w:ascii="Courier New" w:hAnsi="Courier New"/>
          <w:rPrChange w:id="2920" w:author="change" w:date="2023-08-19T16:39:00Z">
            <w:rPr/>
          </w:rPrChange>
        </w:rPr>
        <w:t>woman</w:t>
      </w:r>
      <w:del w:id="2921" w:author="change" w:date="2023-08-19T16:39:00Z">
        <w:r>
          <w:delText>!” cried the King of Bohemia, when we had all three read this epistle. “Did I not tell you how quick and resolute she was? Would she not have made an admirable queen? Is it not a pity that she was not on my level?”</w:delText>
        </w:r>
        <w:r>
          <w:cr/>
        </w:r>
      </w:del>
    </w:p>
    <w:p w14:paraId="3F46CA87" w14:textId="77777777" w:rsidR="00000000" w:rsidRDefault="00000000">
      <w:pPr>
        <w:pStyle w:val="PreformattedText"/>
        <w:rPr>
          <w:del w:id="2922" w:author="change" w:date="2023-08-19T16:39:00Z"/>
        </w:rPr>
      </w:pPr>
      <w:del w:id="2923" w:author="change" w:date="2023-08-19T16:39:00Z">
        <w:r>
          <w:cr/>
        </w:r>
      </w:del>
    </w:p>
    <w:p w14:paraId="4619E688" w14:textId="3D52489E" w:rsidR="007E3D83" w:rsidRPr="00EB3343" w:rsidRDefault="00000000" w:rsidP="00EB3343">
      <w:pPr>
        <w:pStyle w:val="PlainText"/>
        <w:rPr>
          <w:rFonts w:ascii="Courier New" w:hAnsi="Courier New"/>
          <w:rPrChange w:id="2924" w:author="change" w:date="2023-08-19T16:39:00Z">
            <w:rPr/>
          </w:rPrChange>
        </w:rPr>
        <w:pPrChange w:id="2925" w:author="change" w:date="2023-08-19T16:39:00Z">
          <w:pPr>
            <w:pStyle w:val="PreformattedText"/>
          </w:pPr>
        </w:pPrChange>
      </w:pPr>
      <w:del w:id="2926" w:author="change" w:date="2023-08-19T16:39:00Z">
        <w:r>
          <w:delText>“From what I have seen of the lady, she seems, indeed, to be on a very different level to</w:delText>
        </w:r>
      </w:del>
      <w:ins w:id="2927" w:author="change" w:date="2023-08-19T16:39:00Z">
        <w:r w:rsidR="007E3D83" w:rsidRPr="00EB3343">
          <w:rPr>
            <w:rFonts w:ascii="Courier New" w:hAnsi="Courier New" w:cs="Courier New"/>
          </w:rPr>
          <w:t>! She fooled me completely! (CATCHES HIMSELF) But-- Oh. I, uh-- I'm sorry,</w:t>
        </w:r>
      </w:ins>
      <w:r w:rsidR="007E3D83" w:rsidRPr="00EB3343">
        <w:rPr>
          <w:rFonts w:ascii="Courier New" w:hAnsi="Courier New"/>
          <w:rPrChange w:id="2928" w:author="change" w:date="2023-08-19T16:39:00Z">
            <w:rPr/>
          </w:rPrChange>
        </w:rPr>
        <w:t xml:space="preserve"> your Majesty</w:t>
      </w:r>
      <w:del w:id="2929" w:author="change" w:date="2023-08-19T16:39:00Z">
        <w:r>
          <w:delText>,” said Holmes coldly. “</w:delText>
        </w:r>
      </w:del>
      <w:ins w:id="2930" w:author="change" w:date="2023-08-19T16:39:00Z">
        <w:r w:rsidR="007E3D83" w:rsidRPr="00EB3343">
          <w:rPr>
            <w:rFonts w:ascii="Courier New" w:hAnsi="Courier New" w:cs="Courier New"/>
          </w:rPr>
          <w:t xml:space="preserve">, </w:t>
        </w:r>
      </w:ins>
      <w:r w:rsidR="007E3D83" w:rsidRPr="00EB3343">
        <w:rPr>
          <w:rFonts w:ascii="Courier New" w:hAnsi="Courier New"/>
          <w:rPrChange w:id="2931" w:author="change" w:date="2023-08-19T16:39:00Z">
            <w:rPr/>
          </w:rPrChange>
        </w:rPr>
        <w:t xml:space="preserve">I </w:t>
      </w:r>
      <w:del w:id="2932" w:author="change" w:date="2023-08-19T16:39:00Z">
        <w:r>
          <w:delText>am sorry that I have not</w:delText>
        </w:r>
      </w:del>
      <w:ins w:id="2933" w:author="change" w:date="2023-08-19T16:39:00Z">
        <w:r w:rsidR="007E3D83" w:rsidRPr="00EB3343">
          <w:rPr>
            <w:rFonts w:ascii="Courier New" w:hAnsi="Courier New" w:cs="Courier New"/>
          </w:rPr>
          <w:t>- I've</w:t>
        </w:r>
      </w:ins>
      <w:r w:rsidR="007E3D83" w:rsidRPr="00EB3343">
        <w:rPr>
          <w:rFonts w:ascii="Courier New" w:hAnsi="Courier New"/>
          <w:rPrChange w:id="2934" w:author="change" w:date="2023-08-19T16:39:00Z">
            <w:rPr/>
          </w:rPrChange>
        </w:rPr>
        <w:t xml:space="preserve"> been </w:t>
      </w:r>
      <w:del w:id="2935" w:author="change" w:date="2023-08-19T16:39:00Z">
        <w:r>
          <w:delText>able</w:delText>
        </w:r>
      </w:del>
      <w:ins w:id="2936" w:author="change" w:date="2023-08-19T16:39:00Z">
        <w:r w:rsidR="007E3D83" w:rsidRPr="00EB3343">
          <w:rPr>
            <w:rFonts w:ascii="Courier New" w:hAnsi="Courier New" w:cs="Courier New"/>
          </w:rPr>
          <w:t>unable</w:t>
        </w:r>
      </w:ins>
      <w:r w:rsidR="007E3D83" w:rsidRPr="00EB3343">
        <w:rPr>
          <w:rFonts w:ascii="Courier New" w:hAnsi="Courier New"/>
          <w:rPrChange w:id="2937" w:author="change" w:date="2023-08-19T16:39:00Z">
            <w:rPr/>
          </w:rPrChange>
        </w:rPr>
        <w:t xml:space="preserve"> to bring your </w:t>
      </w:r>
      <w:del w:id="2938" w:author="change" w:date="2023-08-19T16:39:00Z">
        <w:r>
          <w:delText xml:space="preserve">Majesty’s </w:delText>
        </w:r>
      </w:del>
      <w:r w:rsidR="007E3D83" w:rsidRPr="00EB3343">
        <w:rPr>
          <w:rFonts w:ascii="Courier New" w:hAnsi="Courier New"/>
          <w:rPrChange w:id="2939" w:author="change" w:date="2023-08-19T16:39:00Z">
            <w:rPr/>
          </w:rPrChange>
        </w:rPr>
        <w:t>business to a more successful conclusion</w:t>
      </w:r>
      <w:del w:id="2940" w:author="change" w:date="2023-08-19T16:39:00Z">
        <w:r>
          <w:delText>.”</w:delText>
        </w:r>
        <w:r>
          <w:cr/>
        </w:r>
      </w:del>
      <w:ins w:id="2941" w:author="change" w:date="2023-08-19T16:39:00Z">
        <w:r w:rsidR="007E3D83" w:rsidRPr="00EB3343">
          <w:rPr>
            <w:rFonts w:ascii="Courier New" w:hAnsi="Courier New" w:cs="Courier New"/>
          </w:rPr>
          <w:t>.</w:t>
        </w:r>
      </w:ins>
    </w:p>
    <w:p w14:paraId="6AADC951" w14:textId="77777777" w:rsidR="007E3D83" w:rsidRPr="00EB3343" w:rsidRDefault="007E3D83" w:rsidP="00EB3343">
      <w:pPr>
        <w:pStyle w:val="PlainText"/>
        <w:rPr>
          <w:rFonts w:ascii="Courier New" w:hAnsi="Courier New"/>
          <w:rPrChange w:id="2942" w:author="change" w:date="2023-08-19T16:39:00Z">
            <w:rPr/>
          </w:rPrChange>
        </w:rPr>
      </w:pPr>
    </w:p>
    <w:p w14:paraId="18B898C3" w14:textId="77777777" w:rsidR="00000000" w:rsidRDefault="00000000">
      <w:pPr>
        <w:pStyle w:val="PreformattedText"/>
        <w:rPr>
          <w:del w:id="2943" w:author="change" w:date="2023-08-19T16:39:00Z"/>
        </w:rPr>
      </w:pPr>
    </w:p>
    <w:p w14:paraId="2811276E" w14:textId="174367AC" w:rsidR="007E3D83" w:rsidRPr="00EB3343" w:rsidRDefault="00000000" w:rsidP="00EB3343">
      <w:pPr>
        <w:pStyle w:val="PlainText"/>
        <w:rPr>
          <w:rFonts w:ascii="Courier New" w:hAnsi="Courier New"/>
          <w:rPrChange w:id="2944" w:author="change" w:date="2023-08-19T16:39:00Z">
            <w:rPr/>
          </w:rPrChange>
        </w:rPr>
        <w:pPrChange w:id="2945" w:author="change" w:date="2023-08-19T16:39:00Z">
          <w:pPr>
            <w:pStyle w:val="PreformattedText"/>
          </w:pPr>
        </w:pPrChange>
      </w:pPr>
      <w:del w:id="2946" w:author="change" w:date="2023-08-19T16:39:00Z">
        <w:r>
          <w:delText>“</w:delText>
        </w:r>
      </w:del>
      <w:ins w:id="2947" w:author="change" w:date="2023-08-19T16:39:00Z">
        <w:r w:rsidR="007E3D83" w:rsidRPr="00EB3343">
          <w:rPr>
            <w:rFonts w:ascii="Courier New" w:hAnsi="Courier New" w:cs="Courier New"/>
          </w:rPr>
          <w:t xml:space="preserve">KING: </w:t>
        </w:r>
      </w:ins>
      <w:r w:rsidR="007E3D83" w:rsidRPr="00EB3343">
        <w:rPr>
          <w:rFonts w:ascii="Courier New" w:hAnsi="Courier New"/>
          <w:rPrChange w:id="2948" w:author="change" w:date="2023-08-19T16:39:00Z">
            <w:rPr/>
          </w:rPrChange>
        </w:rPr>
        <w:t>On the contrary, my dear sir</w:t>
      </w:r>
      <w:del w:id="2949" w:author="change" w:date="2023-08-19T16:39:00Z">
        <w:r>
          <w:delText>,” cried the King; “nothing</w:delText>
        </w:r>
      </w:del>
      <w:ins w:id="2950" w:author="change" w:date="2023-08-19T16:39:00Z">
        <w:r w:rsidR="007E3D83" w:rsidRPr="00EB3343">
          <w:rPr>
            <w:rFonts w:ascii="Courier New" w:hAnsi="Courier New" w:cs="Courier New"/>
          </w:rPr>
          <w:t>. Nothing</w:t>
        </w:r>
      </w:ins>
      <w:r w:rsidR="007E3D83" w:rsidRPr="00EB3343">
        <w:rPr>
          <w:rFonts w:ascii="Courier New" w:hAnsi="Courier New"/>
          <w:rPrChange w:id="2951" w:author="change" w:date="2023-08-19T16:39:00Z">
            <w:rPr/>
          </w:rPrChange>
        </w:rPr>
        <w:t xml:space="preserve"> could be more successful. I know that </w:t>
      </w:r>
      <w:del w:id="2952" w:author="change" w:date="2023-08-19T16:39:00Z">
        <w:r>
          <w:delText>her</w:delText>
        </w:r>
      </w:del>
      <w:ins w:id="2953" w:author="change" w:date="2023-08-19T16:39:00Z">
        <w:r w:rsidR="007E3D83" w:rsidRPr="00EB3343">
          <w:rPr>
            <w:rFonts w:ascii="Courier New" w:hAnsi="Courier New" w:cs="Courier New"/>
          </w:rPr>
          <w:t>Irene's</w:t>
        </w:r>
      </w:ins>
      <w:r w:rsidR="007E3D83" w:rsidRPr="00EB3343">
        <w:rPr>
          <w:rFonts w:ascii="Courier New" w:hAnsi="Courier New"/>
          <w:rPrChange w:id="2954" w:author="change" w:date="2023-08-19T16:39:00Z">
            <w:rPr/>
          </w:rPrChange>
        </w:rPr>
        <w:t xml:space="preserve"> word is inviolate. The</w:t>
      </w:r>
      <w:ins w:id="2955" w:author="change" w:date="2023-08-19T16:39:00Z">
        <w:r w:rsidR="007E3D83" w:rsidRPr="00EB3343">
          <w:rPr>
            <w:rFonts w:ascii="Courier New" w:hAnsi="Courier New" w:cs="Courier New"/>
          </w:rPr>
          <w:t xml:space="preserve"> incriminating</w:t>
        </w:r>
      </w:ins>
      <w:r w:rsidR="007E3D83" w:rsidRPr="00EB3343">
        <w:rPr>
          <w:rFonts w:ascii="Courier New" w:hAnsi="Courier New"/>
          <w:rPrChange w:id="2956" w:author="change" w:date="2023-08-19T16:39:00Z">
            <w:rPr/>
          </w:rPrChange>
        </w:rPr>
        <w:t xml:space="preserve"> photograph is now as safe as if it were in the fire</w:t>
      </w:r>
      <w:del w:id="2957" w:author="change" w:date="2023-08-19T16:39:00Z">
        <w:r>
          <w:delText>.”</w:delText>
        </w:r>
        <w:r>
          <w:cr/>
        </w:r>
      </w:del>
      <w:ins w:id="2958" w:author="change" w:date="2023-08-19T16:39:00Z">
        <w:r w:rsidR="007E3D83" w:rsidRPr="00EB3343">
          <w:rPr>
            <w:rFonts w:ascii="Courier New" w:hAnsi="Courier New" w:cs="Courier New"/>
          </w:rPr>
          <w:t>.</w:t>
        </w:r>
      </w:ins>
    </w:p>
    <w:p w14:paraId="35227C3B" w14:textId="77777777" w:rsidR="007E3D83" w:rsidRPr="00EB3343" w:rsidRDefault="007E3D83" w:rsidP="00EB3343">
      <w:pPr>
        <w:pStyle w:val="PlainText"/>
        <w:rPr>
          <w:rFonts w:ascii="Courier New" w:hAnsi="Courier New"/>
          <w:rPrChange w:id="2959" w:author="change" w:date="2023-08-19T16:39:00Z">
            <w:rPr/>
          </w:rPrChange>
        </w:rPr>
      </w:pPr>
    </w:p>
    <w:p w14:paraId="0FECFE70" w14:textId="77777777" w:rsidR="00000000" w:rsidRDefault="00000000">
      <w:pPr>
        <w:pStyle w:val="PreformattedText"/>
        <w:rPr>
          <w:del w:id="2960" w:author="change" w:date="2023-08-19T16:39:00Z"/>
        </w:rPr>
      </w:pPr>
    </w:p>
    <w:p w14:paraId="0704B20A" w14:textId="52EC92D9" w:rsidR="007E3D83" w:rsidRPr="00EB3343" w:rsidRDefault="00000000" w:rsidP="00EB3343">
      <w:pPr>
        <w:pStyle w:val="PlainText"/>
        <w:rPr>
          <w:rFonts w:ascii="Courier New" w:hAnsi="Courier New"/>
          <w:rPrChange w:id="2961" w:author="change" w:date="2023-08-19T16:39:00Z">
            <w:rPr/>
          </w:rPrChange>
        </w:rPr>
        <w:pPrChange w:id="2962" w:author="change" w:date="2023-08-19T16:39:00Z">
          <w:pPr>
            <w:pStyle w:val="PreformattedText"/>
          </w:pPr>
        </w:pPrChange>
      </w:pPr>
      <w:del w:id="2963" w:author="change" w:date="2023-08-19T16:39:00Z">
        <w:r>
          <w:delText>“I am</w:delText>
        </w:r>
      </w:del>
      <w:ins w:id="2964" w:author="change" w:date="2023-08-19T16:39:00Z">
        <w:r w:rsidR="007E3D83" w:rsidRPr="00EB3343">
          <w:rPr>
            <w:rFonts w:ascii="Courier New" w:hAnsi="Courier New" w:cs="Courier New"/>
          </w:rPr>
          <w:t>WATSON: Well, I'm</w:t>
        </w:r>
      </w:ins>
      <w:r w:rsidR="007E3D83" w:rsidRPr="00EB3343">
        <w:rPr>
          <w:rFonts w:ascii="Courier New" w:hAnsi="Courier New"/>
          <w:rPrChange w:id="2965" w:author="change" w:date="2023-08-19T16:39:00Z">
            <w:rPr/>
          </w:rPrChange>
        </w:rPr>
        <w:t xml:space="preserve"> glad to hear your Majesty say so</w:t>
      </w:r>
      <w:del w:id="2966" w:author="change" w:date="2023-08-19T16:39:00Z">
        <w:r>
          <w:delText>.”</w:delText>
        </w:r>
        <w:r>
          <w:cr/>
        </w:r>
      </w:del>
      <w:ins w:id="2967" w:author="change" w:date="2023-08-19T16:39:00Z">
        <w:r w:rsidR="007E3D83" w:rsidRPr="00EB3343">
          <w:rPr>
            <w:rFonts w:ascii="Courier New" w:hAnsi="Courier New" w:cs="Courier New"/>
          </w:rPr>
          <w:t xml:space="preserve">. </w:t>
        </w:r>
      </w:ins>
    </w:p>
    <w:p w14:paraId="5A2ECB80" w14:textId="77777777" w:rsidR="007E3D83" w:rsidRPr="00EB3343" w:rsidRDefault="007E3D83" w:rsidP="00EB3343">
      <w:pPr>
        <w:pStyle w:val="PlainText"/>
        <w:rPr>
          <w:rFonts w:ascii="Courier New" w:hAnsi="Courier New"/>
          <w:rPrChange w:id="2968" w:author="change" w:date="2023-08-19T16:39:00Z">
            <w:rPr/>
          </w:rPrChange>
        </w:rPr>
      </w:pPr>
    </w:p>
    <w:p w14:paraId="58CA6958" w14:textId="77777777" w:rsidR="00000000" w:rsidRDefault="00000000">
      <w:pPr>
        <w:pStyle w:val="PreformattedText"/>
        <w:rPr>
          <w:del w:id="2969" w:author="change" w:date="2023-08-19T16:39:00Z"/>
        </w:rPr>
      </w:pPr>
    </w:p>
    <w:p w14:paraId="5041CB3C" w14:textId="275A78C9" w:rsidR="007E3D83" w:rsidRPr="00EB3343" w:rsidRDefault="00000000" w:rsidP="00EB3343">
      <w:pPr>
        <w:pStyle w:val="PlainText"/>
        <w:rPr>
          <w:rFonts w:ascii="Courier New" w:hAnsi="Courier New"/>
          <w:rPrChange w:id="2970" w:author="change" w:date="2023-08-19T16:39:00Z">
            <w:rPr/>
          </w:rPrChange>
        </w:rPr>
        <w:pPrChange w:id="2971" w:author="change" w:date="2023-08-19T16:39:00Z">
          <w:pPr>
            <w:pStyle w:val="PreformattedText"/>
          </w:pPr>
        </w:pPrChange>
      </w:pPr>
      <w:del w:id="2972" w:author="change" w:date="2023-08-19T16:39:00Z">
        <w:r>
          <w:delText>“</w:delText>
        </w:r>
      </w:del>
      <w:ins w:id="2973" w:author="change" w:date="2023-08-19T16:39:00Z">
        <w:r w:rsidR="007E3D83" w:rsidRPr="00EB3343">
          <w:rPr>
            <w:rFonts w:ascii="Courier New" w:hAnsi="Courier New" w:cs="Courier New"/>
          </w:rPr>
          <w:t xml:space="preserve">KING: </w:t>
        </w:r>
      </w:ins>
      <w:r w:rsidR="007E3D83" w:rsidRPr="00EB3343">
        <w:rPr>
          <w:rFonts w:ascii="Courier New" w:hAnsi="Courier New"/>
          <w:rPrChange w:id="2974" w:author="change" w:date="2023-08-19T16:39:00Z">
            <w:rPr/>
          </w:rPrChange>
        </w:rPr>
        <w:t xml:space="preserve">I am immensely indebted to you. Pray tell me in what way I can reward you. </w:t>
      </w:r>
      <w:del w:id="2975" w:author="change" w:date="2023-08-19T16:39:00Z">
        <w:r>
          <w:delText>This</w:delText>
        </w:r>
      </w:del>
      <w:ins w:id="2976" w:author="change" w:date="2023-08-19T16:39:00Z">
        <w:r w:rsidR="007E3D83" w:rsidRPr="00EB3343">
          <w:rPr>
            <w:rFonts w:ascii="Courier New" w:hAnsi="Courier New" w:cs="Courier New"/>
          </w:rPr>
          <w:t>Uh, this - this beryl</w:t>
        </w:r>
      </w:ins>
      <w:r w:rsidR="007E3D83" w:rsidRPr="00EB3343">
        <w:rPr>
          <w:rFonts w:ascii="Courier New" w:hAnsi="Courier New"/>
          <w:rPrChange w:id="2977" w:author="change" w:date="2023-08-19T16:39:00Z">
            <w:rPr/>
          </w:rPrChange>
        </w:rPr>
        <w:t xml:space="preserve"> ring</w:t>
      </w:r>
      <w:del w:id="2978" w:author="change" w:date="2023-08-19T16:39:00Z">
        <w:r>
          <w:delText>—” He slipped an emerald snake ring from his finger and held it out upon the palm of his hand.</w:delText>
        </w:r>
        <w:r>
          <w:cr/>
        </w:r>
      </w:del>
      <w:ins w:id="2979" w:author="change" w:date="2023-08-19T16:39:00Z">
        <w:r w:rsidR="007E3D83" w:rsidRPr="00EB3343">
          <w:rPr>
            <w:rFonts w:ascii="Courier New" w:hAnsi="Courier New" w:cs="Courier New"/>
          </w:rPr>
          <w:t xml:space="preserve"> that I wear. I - I should be proud to--</w:t>
        </w:r>
      </w:ins>
    </w:p>
    <w:p w14:paraId="071E9F8E" w14:textId="77777777" w:rsidR="007E3D83" w:rsidRPr="00EB3343" w:rsidRDefault="007E3D83" w:rsidP="00EB3343">
      <w:pPr>
        <w:pStyle w:val="PlainText"/>
        <w:rPr>
          <w:rFonts w:ascii="Courier New" w:hAnsi="Courier New"/>
          <w:rPrChange w:id="2980" w:author="change" w:date="2023-08-19T16:39:00Z">
            <w:rPr/>
          </w:rPrChange>
        </w:rPr>
      </w:pPr>
    </w:p>
    <w:p w14:paraId="54D88971" w14:textId="77777777" w:rsidR="00000000" w:rsidRDefault="00000000">
      <w:pPr>
        <w:pStyle w:val="PreformattedText"/>
        <w:rPr>
          <w:del w:id="2981" w:author="change" w:date="2023-08-19T16:39:00Z"/>
        </w:rPr>
      </w:pPr>
    </w:p>
    <w:p w14:paraId="3CDBCD7F" w14:textId="1E64EBD3" w:rsidR="007E3D83" w:rsidRPr="00EB3343" w:rsidRDefault="00000000" w:rsidP="00EB3343">
      <w:pPr>
        <w:pStyle w:val="PlainText"/>
        <w:rPr>
          <w:rFonts w:ascii="Courier New" w:hAnsi="Courier New"/>
          <w:rPrChange w:id="2982" w:author="change" w:date="2023-08-19T16:39:00Z">
            <w:rPr/>
          </w:rPrChange>
        </w:rPr>
        <w:pPrChange w:id="2983" w:author="change" w:date="2023-08-19T16:39:00Z">
          <w:pPr>
            <w:pStyle w:val="PreformattedText"/>
          </w:pPr>
        </w:pPrChange>
      </w:pPr>
      <w:del w:id="2984" w:author="change" w:date="2023-08-19T16:39:00Z">
        <w:r>
          <w:delText>“</w:delText>
        </w:r>
      </w:del>
      <w:ins w:id="2985" w:author="change" w:date="2023-08-19T16:39:00Z">
        <w:r w:rsidR="007E3D83" w:rsidRPr="00EB3343">
          <w:rPr>
            <w:rFonts w:ascii="Courier New" w:hAnsi="Courier New" w:cs="Courier New"/>
          </w:rPr>
          <w:t xml:space="preserve">HOLMES: </w:t>
        </w:r>
      </w:ins>
      <w:r w:rsidR="007E3D83" w:rsidRPr="00EB3343">
        <w:rPr>
          <w:rFonts w:ascii="Courier New" w:hAnsi="Courier New"/>
          <w:rPrChange w:id="2986" w:author="change" w:date="2023-08-19T16:39:00Z">
            <w:rPr/>
          </w:rPrChange>
        </w:rPr>
        <w:t xml:space="preserve">Your Majesty has something </w:t>
      </w:r>
      <w:del w:id="2987" w:author="change" w:date="2023-08-19T16:39:00Z">
        <w:r>
          <w:delText>which</w:delText>
        </w:r>
      </w:del>
      <w:ins w:id="2988" w:author="change" w:date="2023-08-19T16:39:00Z">
        <w:r w:rsidR="007E3D83" w:rsidRPr="00EB3343">
          <w:rPr>
            <w:rFonts w:ascii="Courier New" w:hAnsi="Courier New" w:cs="Courier New"/>
          </w:rPr>
          <w:t>that</w:t>
        </w:r>
      </w:ins>
      <w:r w:rsidR="007E3D83" w:rsidRPr="00EB3343">
        <w:rPr>
          <w:rFonts w:ascii="Courier New" w:hAnsi="Courier New"/>
          <w:rPrChange w:id="2989" w:author="change" w:date="2023-08-19T16:39:00Z">
            <w:rPr/>
          </w:rPrChange>
        </w:rPr>
        <w:t xml:space="preserve"> I should value even more highly</w:t>
      </w:r>
      <w:del w:id="2990" w:author="change" w:date="2023-08-19T16:39:00Z">
        <w:r>
          <w:delText>,” said Holmes.</w:delText>
        </w:r>
        <w:r>
          <w:cr/>
        </w:r>
      </w:del>
      <w:ins w:id="2991" w:author="change" w:date="2023-08-19T16:39:00Z">
        <w:r w:rsidR="007E3D83" w:rsidRPr="00EB3343">
          <w:rPr>
            <w:rFonts w:ascii="Courier New" w:hAnsi="Courier New" w:cs="Courier New"/>
          </w:rPr>
          <w:t>.</w:t>
        </w:r>
      </w:ins>
    </w:p>
    <w:p w14:paraId="576762D8" w14:textId="77777777" w:rsidR="007E3D83" w:rsidRPr="00EB3343" w:rsidRDefault="007E3D83" w:rsidP="00EB3343">
      <w:pPr>
        <w:pStyle w:val="PlainText"/>
        <w:rPr>
          <w:rFonts w:ascii="Courier New" w:hAnsi="Courier New"/>
          <w:rPrChange w:id="2992" w:author="change" w:date="2023-08-19T16:39:00Z">
            <w:rPr/>
          </w:rPrChange>
        </w:rPr>
      </w:pPr>
    </w:p>
    <w:p w14:paraId="20B7CCC7" w14:textId="77777777" w:rsidR="00000000" w:rsidRDefault="00000000">
      <w:pPr>
        <w:pStyle w:val="PreformattedText"/>
        <w:rPr>
          <w:del w:id="2993" w:author="change" w:date="2023-08-19T16:39:00Z"/>
        </w:rPr>
      </w:pPr>
    </w:p>
    <w:p w14:paraId="3447CCEA" w14:textId="63F19E70" w:rsidR="007E3D83" w:rsidRPr="00EB3343" w:rsidRDefault="00000000" w:rsidP="00EB3343">
      <w:pPr>
        <w:pStyle w:val="PlainText"/>
        <w:rPr>
          <w:rFonts w:ascii="Courier New" w:hAnsi="Courier New"/>
          <w:rPrChange w:id="2994" w:author="change" w:date="2023-08-19T16:39:00Z">
            <w:rPr/>
          </w:rPrChange>
        </w:rPr>
        <w:pPrChange w:id="2995" w:author="change" w:date="2023-08-19T16:39:00Z">
          <w:pPr>
            <w:pStyle w:val="PreformattedText"/>
          </w:pPr>
        </w:pPrChange>
      </w:pPr>
      <w:del w:id="2996" w:author="change" w:date="2023-08-19T16:39:00Z">
        <w:r>
          <w:delText>“</w:delText>
        </w:r>
      </w:del>
      <w:ins w:id="2997" w:author="change" w:date="2023-08-19T16:39:00Z">
        <w:r w:rsidR="007E3D83" w:rsidRPr="00EB3343">
          <w:rPr>
            <w:rFonts w:ascii="Courier New" w:hAnsi="Courier New" w:cs="Courier New"/>
          </w:rPr>
          <w:t xml:space="preserve">KING: </w:t>
        </w:r>
      </w:ins>
      <w:r w:rsidR="007E3D83" w:rsidRPr="00EB3343">
        <w:rPr>
          <w:rFonts w:ascii="Courier New" w:hAnsi="Courier New"/>
          <w:rPrChange w:id="2998" w:author="change" w:date="2023-08-19T16:39:00Z">
            <w:rPr/>
          </w:rPrChange>
        </w:rPr>
        <w:t>You have but to name it</w:t>
      </w:r>
      <w:del w:id="2999" w:author="change" w:date="2023-08-19T16:39:00Z">
        <w:r>
          <w:delText>.”</w:delText>
        </w:r>
        <w:r>
          <w:cr/>
        </w:r>
      </w:del>
      <w:ins w:id="3000" w:author="change" w:date="2023-08-19T16:39:00Z">
        <w:r w:rsidR="007E3D83" w:rsidRPr="00EB3343">
          <w:rPr>
            <w:rFonts w:ascii="Courier New" w:hAnsi="Courier New" w:cs="Courier New"/>
          </w:rPr>
          <w:t>.</w:t>
        </w:r>
      </w:ins>
    </w:p>
    <w:p w14:paraId="418CFBAF" w14:textId="77777777" w:rsidR="007E3D83" w:rsidRPr="00EB3343" w:rsidRDefault="007E3D83" w:rsidP="00EB3343">
      <w:pPr>
        <w:pStyle w:val="PlainText"/>
        <w:rPr>
          <w:rFonts w:ascii="Courier New" w:hAnsi="Courier New"/>
          <w:rPrChange w:id="3001" w:author="change" w:date="2023-08-19T16:39:00Z">
            <w:rPr/>
          </w:rPrChange>
        </w:rPr>
      </w:pPr>
    </w:p>
    <w:p w14:paraId="47581411" w14:textId="77777777" w:rsidR="00000000" w:rsidRDefault="00000000">
      <w:pPr>
        <w:pStyle w:val="PreformattedText"/>
        <w:rPr>
          <w:del w:id="3002" w:author="change" w:date="2023-08-19T16:39:00Z"/>
        </w:rPr>
      </w:pPr>
    </w:p>
    <w:p w14:paraId="58A037C6" w14:textId="2E539D09" w:rsidR="007E3D83" w:rsidRPr="00EB3343" w:rsidRDefault="00000000" w:rsidP="00EB3343">
      <w:pPr>
        <w:pStyle w:val="PlainText"/>
        <w:rPr>
          <w:rFonts w:ascii="Courier New" w:hAnsi="Courier New"/>
          <w:rPrChange w:id="3003" w:author="change" w:date="2023-08-19T16:39:00Z">
            <w:rPr/>
          </w:rPrChange>
        </w:rPr>
        <w:pPrChange w:id="3004" w:author="change" w:date="2023-08-19T16:39:00Z">
          <w:pPr>
            <w:pStyle w:val="PreformattedText"/>
          </w:pPr>
        </w:pPrChange>
      </w:pPr>
      <w:del w:id="3005" w:author="change" w:date="2023-08-19T16:39:00Z">
        <w:r>
          <w:delText>“</w:delText>
        </w:r>
      </w:del>
      <w:ins w:id="3006" w:author="change" w:date="2023-08-19T16:39:00Z">
        <w:r w:rsidR="007E3D83" w:rsidRPr="00EB3343">
          <w:rPr>
            <w:rFonts w:ascii="Courier New" w:hAnsi="Courier New" w:cs="Courier New"/>
          </w:rPr>
          <w:t xml:space="preserve">HOLMES: </w:t>
        </w:r>
      </w:ins>
      <w:r w:rsidR="007E3D83" w:rsidRPr="00EB3343">
        <w:rPr>
          <w:rFonts w:ascii="Courier New" w:hAnsi="Courier New"/>
          <w:rPrChange w:id="3007" w:author="change" w:date="2023-08-19T16:39:00Z">
            <w:rPr/>
          </w:rPrChange>
        </w:rPr>
        <w:t>This photograph</w:t>
      </w:r>
      <w:del w:id="3008" w:author="change" w:date="2023-08-19T16:39:00Z">
        <w:r>
          <w:delText>!”</w:delText>
        </w:r>
        <w:r>
          <w:cr/>
        </w:r>
      </w:del>
      <w:ins w:id="3009" w:author="change" w:date="2023-08-19T16:39:00Z">
        <w:r w:rsidR="007E3D83" w:rsidRPr="00EB3343">
          <w:rPr>
            <w:rFonts w:ascii="Courier New" w:hAnsi="Courier New" w:cs="Courier New"/>
          </w:rPr>
          <w:t>, sir.</w:t>
        </w:r>
      </w:ins>
    </w:p>
    <w:p w14:paraId="1588808C" w14:textId="77777777" w:rsidR="007E3D83" w:rsidRPr="00EB3343" w:rsidRDefault="007E3D83" w:rsidP="00EB3343">
      <w:pPr>
        <w:pStyle w:val="PlainText"/>
        <w:rPr>
          <w:rFonts w:ascii="Courier New" w:hAnsi="Courier New"/>
          <w:rPrChange w:id="3010" w:author="change" w:date="2023-08-19T16:39:00Z">
            <w:rPr/>
          </w:rPrChange>
        </w:rPr>
      </w:pPr>
    </w:p>
    <w:p w14:paraId="58BC1D76" w14:textId="77777777" w:rsidR="00000000" w:rsidRDefault="00000000">
      <w:pPr>
        <w:pStyle w:val="PreformattedText"/>
        <w:rPr>
          <w:del w:id="3011" w:author="change" w:date="2023-08-19T16:39:00Z"/>
        </w:rPr>
      </w:pPr>
    </w:p>
    <w:p w14:paraId="43C324BD" w14:textId="77777777" w:rsidR="00000000" w:rsidRDefault="00000000">
      <w:pPr>
        <w:pStyle w:val="PreformattedText"/>
        <w:rPr>
          <w:del w:id="3012" w:author="change" w:date="2023-08-19T16:39:00Z"/>
        </w:rPr>
      </w:pPr>
      <w:del w:id="3013" w:author="change" w:date="2023-08-19T16:39:00Z">
        <w:r>
          <w:delText>The King stared at him in amazement.</w:delText>
        </w:r>
        <w:r>
          <w:cr/>
        </w:r>
      </w:del>
    </w:p>
    <w:p w14:paraId="30653D94" w14:textId="77777777" w:rsidR="00000000" w:rsidRDefault="00000000">
      <w:pPr>
        <w:pStyle w:val="PreformattedText"/>
        <w:rPr>
          <w:del w:id="3014" w:author="change" w:date="2023-08-19T16:39:00Z"/>
        </w:rPr>
      </w:pPr>
      <w:del w:id="3015" w:author="change" w:date="2023-08-19T16:39:00Z">
        <w:r>
          <w:cr/>
        </w:r>
      </w:del>
    </w:p>
    <w:p w14:paraId="30B837A1" w14:textId="0B6B4632" w:rsidR="007E3D83" w:rsidRPr="00EB3343" w:rsidRDefault="00000000" w:rsidP="00EB3343">
      <w:pPr>
        <w:pStyle w:val="PlainText"/>
        <w:rPr>
          <w:rFonts w:ascii="Courier New" w:hAnsi="Courier New"/>
          <w:rPrChange w:id="3016" w:author="change" w:date="2023-08-19T16:39:00Z">
            <w:rPr/>
          </w:rPrChange>
        </w:rPr>
        <w:pPrChange w:id="3017" w:author="change" w:date="2023-08-19T16:39:00Z">
          <w:pPr>
            <w:pStyle w:val="PreformattedText"/>
          </w:pPr>
        </w:pPrChange>
      </w:pPr>
      <w:del w:id="3018" w:author="change" w:date="2023-08-19T16:39:00Z">
        <w:r>
          <w:lastRenderedPageBreak/>
          <w:delText>“Irene’s</w:delText>
        </w:r>
      </w:del>
      <w:ins w:id="3019" w:author="change" w:date="2023-08-19T16:39:00Z">
        <w:r w:rsidR="007E3D83" w:rsidRPr="00EB3343">
          <w:rPr>
            <w:rFonts w:ascii="Courier New" w:hAnsi="Courier New" w:cs="Courier New"/>
          </w:rPr>
          <w:t>KING: Irene's</w:t>
        </w:r>
      </w:ins>
      <w:r w:rsidR="007E3D83" w:rsidRPr="00EB3343">
        <w:rPr>
          <w:rFonts w:ascii="Courier New" w:hAnsi="Courier New"/>
          <w:rPrChange w:id="3020" w:author="change" w:date="2023-08-19T16:39:00Z">
            <w:rPr/>
          </w:rPrChange>
        </w:rPr>
        <w:t xml:space="preserve"> photograph</w:t>
      </w:r>
      <w:del w:id="3021" w:author="change" w:date="2023-08-19T16:39:00Z">
        <w:r>
          <w:delText>!” he cried. “Certainly, if</w:delText>
        </w:r>
      </w:del>
      <w:ins w:id="3022" w:author="change" w:date="2023-08-19T16:39:00Z">
        <w:r w:rsidR="007E3D83" w:rsidRPr="00EB3343">
          <w:rPr>
            <w:rFonts w:ascii="Courier New" w:hAnsi="Courier New" w:cs="Courier New"/>
          </w:rPr>
          <w:t>? But certainly. However,</w:t>
        </w:r>
      </w:ins>
      <w:r w:rsidR="007E3D83" w:rsidRPr="00EB3343">
        <w:rPr>
          <w:rFonts w:ascii="Courier New" w:hAnsi="Courier New"/>
          <w:rPrChange w:id="3023" w:author="change" w:date="2023-08-19T16:39:00Z">
            <w:rPr/>
          </w:rPrChange>
        </w:rPr>
        <w:t xml:space="preserve"> you </w:t>
      </w:r>
      <w:del w:id="3024" w:author="change" w:date="2023-08-19T16:39:00Z">
        <w:r>
          <w:delText>wish it.”</w:delText>
        </w:r>
        <w:r>
          <w:cr/>
        </w:r>
      </w:del>
      <w:ins w:id="3025" w:author="change" w:date="2023-08-19T16:39:00Z">
        <w:r w:rsidR="007E3D83" w:rsidRPr="00EB3343">
          <w:rPr>
            <w:rFonts w:ascii="Courier New" w:hAnsi="Courier New" w:cs="Courier New"/>
          </w:rPr>
          <w:t>must let me give you something more substantial.</w:t>
        </w:r>
      </w:ins>
    </w:p>
    <w:p w14:paraId="263ADAE1" w14:textId="77777777" w:rsidR="007E3D83" w:rsidRPr="00EB3343" w:rsidRDefault="007E3D83" w:rsidP="00EB3343">
      <w:pPr>
        <w:pStyle w:val="PlainText"/>
        <w:rPr>
          <w:rFonts w:ascii="Courier New" w:hAnsi="Courier New"/>
          <w:rPrChange w:id="3026" w:author="change" w:date="2023-08-19T16:39:00Z">
            <w:rPr/>
          </w:rPrChange>
        </w:rPr>
      </w:pPr>
    </w:p>
    <w:p w14:paraId="2D70A7CF" w14:textId="77777777" w:rsidR="00000000" w:rsidRDefault="00000000">
      <w:pPr>
        <w:pStyle w:val="PreformattedText"/>
        <w:rPr>
          <w:del w:id="3027" w:author="change" w:date="2023-08-19T16:39:00Z"/>
        </w:rPr>
      </w:pPr>
    </w:p>
    <w:p w14:paraId="1CE18C82" w14:textId="77777777" w:rsidR="00000000" w:rsidRDefault="00000000">
      <w:pPr>
        <w:pStyle w:val="PreformattedText"/>
        <w:rPr>
          <w:del w:id="3028" w:author="change" w:date="2023-08-19T16:39:00Z"/>
        </w:rPr>
      </w:pPr>
      <w:del w:id="3029" w:author="change" w:date="2023-08-19T16:39:00Z">
        <w:r>
          <w:delText>“I thank</w:delText>
        </w:r>
      </w:del>
      <w:ins w:id="3030" w:author="change" w:date="2023-08-19T16:39:00Z">
        <w:r w:rsidR="007E3D83" w:rsidRPr="00EB3343">
          <w:rPr>
            <w:rFonts w:ascii="Courier New" w:hAnsi="Courier New" w:cs="Courier New"/>
          </w:rPr>
          <w:t>HOLMES: Oh no, no, no,</w:t>
        </w:r>
      </w:ins>
      <w:r w:rsidR="007E3D83" w:rsidRPr="00EB3343">
        <w:rPr>
          <w:rFonts w:ascii="Courier New" w:hAnsi="Courier New"/>
          <w:rPrChange w:id="3031" w:author="change" w:date="2023-08-19T16:39:00Z">
            <w:rPr/>
          </w:rPrChange>
        </w:rPr>
        <w:t xml:space="preserve"> your Majesty. </w:t>
      </w:r>
      <w:del w:id="3032" w:author="change" w:date="2023-08-19T16:39:00Z">
        <w:r>
          <w:delText>Then there</w:delText>
        </w:r>
      </w:del>
      <w:ins w:id="3033" w:author="change" w:date="2023-08-19T16:39:00Z">
        <w:r w:rsidR="007E3D83" w:rsidRPr="00EB3343">
          <w:rPr>
            <w:rFonts w:ascii="Courier New" w:hAnsi="Courier New" w:cs="Courier New"/>
          </w:rPr>
          <w:t>This</w:t>
        </w:r>
      </w:ins>
      <w:r w:rsidR="007E3D83" w:rsidRPr="00EB3343">
        <w:rPr>
          <w:rFonts w:ascii="Courier New" w:hAnsi="Courier New"/>
          <w:rPrChange w:id="3034" w:author="change" w:date="2023-08-19T16:39:00Z">
            <w:rPr/>
          </w:rPrChange>
        </w:rPr>
        <w:t xml:space="preserve"> is </w:t>
      </w:r>
      <w:del w:id="3035" w:author="change" w:date="2023-08-19T16:39:00Z">
        <w:r>
          <w:delText>no more to be done in the matter. I have the honour to wish you a very good morning.” He bowed,</w:delText>
        </w:r>
      </w:del>
      <w:ins w:id="3036" w:author="change" w:date="2023-08-19T16:39:00Z">
        <w:r w:rsidR="007E3D83" w:rsidRPr="00EB3343">
          <w:rPr>
            <w:rFonts w:ascii="Courier New" w:hAnsi="Courier New" w:cs="Courier New"/>
          </w:rPr>
          <w:t>something I shall treasure all my life. This</w:t>
        </w:r>
      </w:ins>
      <w:r w:rsidR="007E3D83" w:rsidRPr="00EB3343">
        <w:rPr>
          <w:rFonts w:ascii="Courier New" w:hAnsi="Courier New"/>
          <w:rPrChange w:id="3037" w:author="change" w:date="2023-08-19T16:39:00Z">
            <w:rPr/>
          </w:rPrChange>
        </w:rPr>
        <w:t xml:space="preserve"> and</w:t>
      </w:r>
      <w:del w:id="3038" w:author="change" w:date="2023-08-19T16:39:00Z">
        <w:r>
          <w:delText xml:space="preserve">, turning away without observing the </w:delText>
        </w:r>
      </w:del>
      <w:ins w:id="3039" w:author="change" w:date="2023-08-19T16:39:00Z">
        <w:r w:rsidR="007E3D83" w:rsidRPr="00EB3343">
          <w:rPr>
            <w:rFonts w:ascii="Courier New" w:hAnsi="Courier New" w:cs="Courier New"/>
          </w:rPr>
          <w:t xml:space="preserve"> a golden sovereign I received from the lady's </w:t>
        </w:r>
      </w:ins>
      <w:r w:rsidR="007E3D83" w:rsidRPr="00EB3343">
        <w:rPr>
          <w:rFonts w:ascii="Courier New" w:hAnsi="Courier New"/>
          <w:rPrChange w:id="3040" w:author="change" w:date="2023-08-19T16:39:00Z">
            <w:rPr/>
          </w:rPrChange>
        </w:rPr>
        <w:t>hand</w:t>
      </w:r>
      <w:del w:id="3041" w:author="change" w:date="2023-08-19T16:39:00Z">
        <w:r>
          <w:delText xml:space="preserve"> which the King had stretched out to him, he set off in my company for his chambers.</w:delText>
        </w:r>
        <w:r>
          <w:cr/>
        </w:r>
      </w:del>
    </w:p>
    <w:p w14:paraId="13D819FE" w14:textId="77777777" w:rsidR="00000000" w:rsidRDefault="00000000">
      <w:pPr>
        <w:pStyle w:val="PreformattedText"/>
        <w:rPr>
          <w:del w:id="3042" w:author="change" w:date="2023-08-19T16:39:00Z"/>
        </w:rPr>
      </w:pPr>
      <w:del w:id="3043" w:author="change" w:date="2023-08-19T16:39:00Z">
        <w:r>
          <w:cr/>
        </w:r>
      </w:del>
    </w:p>
    <w:p w14:paraId="3AEBB6D7" w14:textId="235EF6EA" w:rsidR="007E3D83" w:rsidRPr="00EB3343" w:rsidRDefault="00000000" w:rsidP="00EB3343">
      <w:pPr>
        <w:pStyle w:val="PlainText"/>
        <w:rPr>
          <w:rFonts w:ascii="Courier New" w:hAnsi="Courier New"/>
          <w:rPrChange w:id="3044" w:author="change" w:date="2023-08-19T16:39:00Z">
            <w:rPr/>
          </w:rPrChange>
        </w:rPr>
        <w:pPrChange w:id="3045" w:author="change" w:date="2023-08-19T16:39:00Z">
          <w:pPr>
            <w:pStyle w:val="PreformattedText"/>
          </w:pPr>
        </w:pPrChange>
      </w:pPr>
      <w:del w:id="3046" w:author="change" w:date="2023-08-19T16:39:00Z">
        <w:r>
          <w:delText xml:space="preserve">And </w:delText>
        </w:r>
      </w:del>
      <w:ins w:id="3047" w:author="change" w:date="2023-08-19T16:39:00Z">
        <w:r w:rsidR="007E3D83" w:rsidRPr="00EB3343">
          <w:rPr>
            <w:rFonts w:ascii="Courier New" w:hAnsi="Courier New" w:cs="Courier New"/>
          </w:rPr>
          <w:t xml:space="preserve">. They will remind me </w:t>
        </w:r>
      </w:ins>
      <w:r w:rsidR="007E3D83" w:rsidRPr="00EB3343">
        <w:rPr>
          <w:rFonts w:ascii="Courier New" w:hAnsi="Courier New"/>
          <w:rPrChange w:id="3048" w:author="change" w:date="2023-08-19T16:39:00Z">
            <w:rPr/>
          </w:rPrChange>
        </w:rPr>
        <w:t xml:space="preserve">that </w:t>
      </w:r>
      <w:ins w:id="3049" w:author="change" w:date="2023-08-19T16:39:00Z">
        <w:r w:rsidR="007E3D83" w:rsidRPr="00EB3343">
          <w:rPr>
            <w:rFonts w:ascii="Courier New" w:hAnsi="Courier New" w:cs="Courier New"/>
          </w:rPr>
          <w:t xml:space="preserve">I </w:t>
        </w:r>
      </w:ins>
      <w:r w:rsidR="007E3D83" w:rsidRPr="00EB3343">
        <w:rPr>
          <w:rFonts w:ascii="Courier New" w:hAnsi="Courier New"/>
          <w:rPrChange w:id="3050" w:author="change" w:date="2023-08-19T16:39:00Z">
            <w:rPr/>
          </w:rPrChange>
        </w:rPr>
        <w:t xml:space="preserve">was </w:t>
      </w:r>
      <w:del w:id="3051" w:author="change" w:date="2023-08-19T16:39:00Z">
        <w:r>
          <w:delText>how a great scandal threatened to affect the kingdom of Bohemia, and how the best plans of Mr. Sherlock Holmes were beaten</w:delText>
        </w:r>
      </w:del>
      <w:ins w:id="3052" w:author="change" w:date="2023-08-19T16:39:00Z">
        <w:r w:rsidR="007E3D83" w:rsidRPr="00EB3343">
          <w:rPr>
            <w:rFonts w:ascii="Courier New" w:hAnsi="Courier New" w:cs="Courier New"/>
          </w:rPr>
          <w:t>once tricked</w:t>
        </w:r>
      </w:ins>
      <w:r w:rsidR="007E3D83" w:rsidRPr="00EB3343">
        <w:rPr>
          <w:rFonts w:ascii="Courier New" w:hAnsi="Courier New"/>
          <w:rPrChange w:id="3053" w:author="change" w:date="2023-08-19T16:39:00Z">
            <w:rPr/>
          </w:rPrChange>
        </w:rPr>
        <w:t xml:space="preserve"> by a </w:t>
      </w:r>
      <w:del w:id="3054" w:author="change" w:date="2023-08-19T16:39:00Z">
        <w:r>
          <w:delText>woman’s wit. He used to make merry over the cleverness of women, but I have not heard him do it of late. And when he speaks of Irene Adler, or when he refers to her photograph, it is always under the honourable title of the woman.</w:delText>
        </w:r>
        <w:r>
          <w:cr/>
        </w:r>
      </w:del>
      <w:ins w:id="3055" w:author="change" w:date="2023-08-19T16:39:00Z">
        <w:r w:rsidR="007E3D83" w:rsidRPr="00EB3343">
          <w:rPr>
            <w:rFonts w:ascii="Courier New" w:hAnsi="Courier New" w:cs="Courier New"/>
          </w:rPr>
          <w:t>woman! A woman that I shall never forget.</w:t>
        </w:r>
      </w:ins>
    </w:p>
    <w:p w14:paraId="7FD22C6B" w14:textId="77777777" w:rsidR="007E3D83" w:rsidRPr="00EB3343" w:rsidRDefault="007E3D83" w:rsidP="00EB3343">
      <w:pPr>
        <w:pStyle w:val="PlainText"/>
        <w:rPr>
          <w:rFonts w:ascii="Courier New" w:hAnsi="Courier New"/>
          <w:rPrChange w:id="3056" w:author="change" w:date="2023-08-19T16:39:00Z">
            <w:rPr/>
          </w:rPrChange>
        </w:rPr>
      </w:pPr>
    </w:p>
    <w:p w14:paraId="0D33452E" w14:textId="77777777" w:rsidR="00000000" w:rsidRDefault="00000000">
      <w:pPr>
        <w:pStyle w:val="PreformattedText"/>
        <w:rPr>
          <w:del w:id="3057" w:author="change" w:date="2023-08-19T16:39:00Z"/>
        </w:rPr>
      </w:pPr>
    </w:p>
    <w:p w14:paraId="3CFF0EAA" w14:textId="02F1A4D8" w:rsidR="007E3D83" w:rsidRPr="00EB3343" w:rsidRDefault="00000000" w:rsidP="00EB3343">
      <w:pPr>
        <w:pStyle w:val="PlainText"/>
        <w:rPr>
          <w:ins w:id="3058" w:author="change" w:date="2023-08-19T16:39:00Z"/>
          <w:rFonts w:ascii="Courier New" w:hAnsi="Courier New" w:cs="Courier New"/>
        </w:rPr>
      </w:pPr>
      <w:del w:id="3059" w:author="change" w:date="2023-08-19T16:39:00Z">
        <w:r>
          <w:cr/>
        </w:r>
      </w:del>
      <w:ins w:id="3060" w:author="change" w:date="2023-08-19T16:39:00Z">
        <w:r w:rsidR="007E3D83" w:rsidRPr="00EB3343">
          <w:rPr>
            <w:rFonts w:ascii="Courier New" w:hAnsi="Courier New" w:cs="Courier New"/>
          </w:rPr>
          <w:t xml:space="preserve">MUSIC: CURTAIN </w:t>
        </w:r>
      </w:ins>
    </w:p>
    <w:p w14:paraId="1FE26B19" w14:textId="77777777" w:rsidR="007E3D83" w:rsidRPr="00EB3343" w:rsidRDefault="007E3D83" w:rsidP="00EB3343">
      <w:pPr>
        <w:pStyle w:val="PlainText"/>
        <w:rPr>
          <w:ins w:id="3061" w:author="change" w:date="2023-08-19T16:39:00Z"/>
          <w:rFonts w:ascii="Courier New" w:hAnsi="Courier New" w:cs="Courier New"/>
        </w:rPr>
      </w:pPr>
    </w:p>
    <w:p w14:paraId="4C3361AB" w14:textId="77777777" w:rsidR="007E3D83" w:rsidRPr="00EB3343" w:rsidRDefault="007E3D83" w:rsidP="00EB3343">
      <w:pPr>
        <w:pStyle w:val="PlainText"/>
        <w:rPr>
          <w:ins w:id="3062" w:author="change" w:date="2023-08-19T16:39:00Z"/>
          <w:rFonts w:ascii="Courier New" w:hAnsi="Courier New" w:cs="Courier New"/>
        </w:rPr>
      </w:pPr>
      <w:ins w:id="3063" w:author="change" w:date="2023-08-19T16:39:00Z">
        <w:r w:rsidRPr="00EB3343">
          <w:rPr>
            <w:rFonts w:ascii="Courier New" w:hAnsi="Courier New" w:cs="Courier New"/>
          </w:rPr>
          <w:t>ANNOUNCER: Gee, doctor, what a woman, that Miss Adler. Or should I say Mrs. Norton. (SIGHS) That's the kind of woman I could really go for.</w:t>
        </w:r>
      </w:ins>
    </w:p>
    <w:p w14:paraId="6A36B0D0" w14:textId="77777777" w:rsidR="007E3D83" w:rsidRPr="00EB3343" w:rsidRDefault="007E3D83" w:rsidP="00EB3343">
      <w:pPr>
        <w:pStyle w:val="PlainText"/>
        <w:rPr>
          <w:ins w:id="3064" w:author="change" w:date="2023-08-19T16:39:00Z"/>
          <w:rFonts w:ascii="Courier New" w:hAnsi="Courier New" w:cs="Courier New"/>
        </w:rPr>
      </w:pPr>
    </w:p>
    <w:p w14:paraId="4F2A17A5" w14:textId="77777777" w:rsidR="007E3D83" w:rsidRPr="00EB3343" w:rsidRDefault="007E3D83" w:rsidP="00EB3343">
      <w:pPr>
        <w:pStyle w:val="PlainText"/>
        <w:rPr>
          <w:ins w:id="3065" w:author="change" w:date="2023-08-19T16:39:00Z"/>
          <w:rFonts w:ascii="Courier New" w:hAnsi="Courier New" w:cs="Courier New"/>
        </w:rPr>
      </w:pPr>
      <w:ins w:id="3066" w:author="change" w:date="2023-08-19T16:39:00Z">
        <w:r w:rsidRPr="00EB3343">
          <w:rPr>
            <w:rFonts w:ascii="Courier New" w:hAnsi="Courier New" w:cs="Courier New"/>
          </w:rPr>
          <w:t xml:space="preserve">WATSON: Yes, I believe you could. Just between </w:t>
        </w:r>
        <w:proofErr w:type="gramStart"/>
        <w:r w:rsidRPr="00EB3343">
          <w:rPr>
            <w:rFonts w:ascii="Courier New" w:hAnsi="Courier New" w:cs="Courier New"/>
          </w:rPr>
          <w:t>ourselves</w:t>
        </w:r>
        <w:proofErr w:type="gramEnd"/>
        <w:r w:rsidRPr="00EB3343">
          <w:rPr>
            <w:rFonts w:ascii="Courier New" w:hAnsi="Courier New" w:cs="Courier New"/>
          </w:rPr>
          <w:t xml:space="preserve">, you know, I sort of -- ahem -- sort of could go for her </w:t>
        </w:r>
        <w:proofErr w:type="spellStart"/>
        <w:r w:rsidRPr="00EB3343">
          <w:rPr>
            <w:rFonts w:ascii="Courier New" w:hAnsi="Courier New" w:cs="Courier New"/>
          </w:rPr>
          <w:t>meself</w:t>
        </w:r>
        <w:proofErr w:type="spellEnd"/>
        <w:r w:rsidRPr="00EB3343">
          <w:rPr>
            <w:rFonts w:ascii="Courier New" w:hAnsi="Courier New" w:cs="Courier New"/>
          </w:rPr>
          <w:t>.</w:t>
        </w:r>
      </w:ins>
    </w:p>
    <w:p w14:paraId="1CD9E6FE" w14:textId="77777777" w:rsidR="007E3D83" w:rsidRPr="00EB3343" w:rsidRDefault="007E3D83" w:rsidP="00EB3343">
      <w:pPr>
        <w:pStyle w:val="PlainText"/>
        <w:rPr>
          <w:ins w:id="3067" w:author="change" w:date="2023-08-19T16:39:00Z"/>
          <w:rFonts w:ascii="Courier New" w:hAnsi="Courier New" w:cs="Courier New"/>
        </w:rPr>
      </w:pPr>
    </w:p>
    <w:p w14:paraId="6E7F4DC7" w14:textId="77777777" w:rsidR="007E3D83" w:rsidRPr="00EB3343" w:rsidRDefault="007E3D83" w:rsidP="00EB3343">
      <w:pPr>
        <w:pStyle w:val="PlainText"/>
        <w:rPr>
          <w:ins w:id="3068" w:author="change" w:date="2023-08-19T16:39:00Z"/>
          <w:rFonts w:ascii="Courier New" w:hAnsi="Courier New" w:cs="Courier New"/>
        </w:rPr>
      </w:pPr>
      <w:ins w:id="3069" w:author="change" w:date="2023-08-19T16:39:00Z">
        <w:r w:rsidRPr="00EB3343">
          <w:rPr>
            <w:rFonts w:ascii="Courier New" w:hAnsi="Courier New" w:cs="Courier New"/>
          </w:rPr>
          <w:t>ANNOUNCER: She was intelligent.</w:t>
        </w:r>
      </w:ins>
    </w:p>
    <w:p w14:paraId="24D7AB47" w14:textId="77777777" w:rsidR="007E3D83" w:rsidRPr="00EB3343" w:rsidRDefault="007E3D83" w:rsidP="00EB3343">
      <w:pPr>
        <w:pStyle w:val="PlainText"/>
        <w:rPr>
          <w:ins w:id="3070" w:author="change" w:date="2023-08-19T16:39:00Z"/>
          <w:rFonts w:ascii="Courier New" w:hAnsi="Courier New" w:cs="Courier New"/>
        </w:rPr>
      </w:pPr>
    </w:p>
    <w:p w14:paraId="00D2907F" w14:textId="77777777" w:rsidR="007E3D83" w:rsidRPr="00EB3343" w:rsidRDefault="007E3D83" w:rsidP="00EB3343">
      <w:pPr>
        <w:pStyle w:val="PlainText"/>
        <w:rPr>
          <w:ins w:id="3071" w:author="change" w:date="2023-08-19T16:39:00Z"/>
          <w:rFonts w:ascii="Courier New" w:hAnsi="Courier New" w:cs="Courier New"/>
        </w:rPr>
      </w:pPr>
      <w:ins w:id="3072" w:author="change" w:date="2023-08-19T16:39:00Z">
        <w:r w:rsidRPr="00EB3343">
          <w:rPr>
            <w:rFonts w:ascii="Courier New" w:hAnsi="Courier New" w:cs="Courier New"/>
          </w:rPr>
          <w:t>WATSON: She was rich.</w:t>
        </w:r>
      </w:ins>
    </w:p>
    <w:p w14:paraId="28FE197A" w14:textId="77777777" w:rsidR="007E3D83" w:rsidRPr="00EB3343" w:rsidRDefault="007E3D83" w:rsidP="00EB3343">
      <w:pPr>
        <w:pStyle w:val="PlainText"/>
        <w:rPr>
          <w:ins w:id="3073" w:author="change" w:date="2023-08-19T16:39:00Z"/>
          <w:rFonts w:ascii="Courier New" w:hAnsi="Courier New" w:cs="Courier New"/>
        </w:rPr>
      </w:pPr>
    </w:p>
    <w:p w14:paraId="37241FC9" w14:textId="77777777" w:rsidR="007E3D83" w:rsidRPr="00EB3343" w:rsidRDefault="007E3D83" w:rsidP="00EB3343">
      <w:pPr>
        <w:pStyle w:val="PlainText"/>
        <w:rPr>
          <w:ins w:id="3074" w:author="change" w:date="2023-08-19T16:39:00Z"/>
          <w:rFonts w:ascii="Courier New" w:hAnsi="Courier New" w:cs="Courier New"/>
        </w:rPr>
      </w:pPr>
      <w:ins w:id="3075" w:author="change" w:date="2023-08-19T16:39:00Z">
        <w:r w:rsidRPr="00EB3343">
          <w:rPr>
            <w:rFonts w:ascii="Courier New" w:hAnsi="Courier New" w:cs="Courier New"/>
          </w:rPr>
          <w:t>ANNOUNCER: And beautiful. That's the kind of woman you want sitting next to you in front of a cozy fire on a nippy fall night. Just the three of you.</w:t>
        </w:r>
      </w:ins>
    </w:p>
    <w:p w14:paraId="7FE4256A" w14:textId="77777777" w:rsidR="007E3D83" w:rsidRPr="00EB3343" w:rsidRDefault="007E3D83" w:rsidP="00EB3343">
      <w:pPr>
        <w:pStyle w:val="PlainText"/>
        <w:rPr>
          <w:ins w:id="3076" w:author="change" w:date="2023-08-19T16:39:00Z"/>
          <w:rFonts w:ascii="Courier New" w:hAnsi="Courier New" w:cs="Courier New"/>
        </w:rPr>
      </w:pPr>
    </w:p>
    <w:p w14:paraId="6E7C4F49" w14:textId="77777777" w:rsidR="007E3D83" w:rsidRPr="00EB3343" w:rsidRDefault="007E3D83" w:rsidP="00EB3343">
      <w:pPr>
        <w:pStyle w:val="PlainText"/>
        <w:rPr>
          <w:ins w:id="3077" w:author="change" w:date="2023-08-19T16:39:00Z"/>
          <w:rFonts w:ascii="Courier New" w:hAnsi="Courier New" w:cs="Courier New"/>
        </w:rPr>
      </w:pPr>
      <w:ins w:id="3078" w:author="change" w:date="2023-08-19T16:39:00Z">
        <w:r w:rsidRPr="00EB3343">
          <w:rPr>
            <w:rFonts w:ascii="Courier New" w:hAnsi="Courier New" w:cs="Courier New"/>
          </w:rPr>
          <w:t xml:space="preserve">WATSON: The three of you? </w:t>
        </w:r>
      </w:ins>
    </w:p>
    <w:p w14:paraId="31FAA66C" w14:textId="77777777" w:rsidR="007E3D83" w:rsidRPr="00EB3343" w:rsidRDefault="007E3D83" w:rsidP="00EB3343">
      <w:pPr>
        <w:pStyle w:val="PlainText"/>
        <w:rPr>
          <w:ins w:id="3079" w:author="change" w:date="2023-08-19T16:39:00Z"/>
          <w:rFonts w:ascii="Courier New" w:hAnsi="Courier New" w:cs="Courier New"/>
        </w:rPr>
      </w:pPr>
    </w:p>
    <w:p w14:paraId="77CF3D4C" w14:textId="77777777" w:rsidR="007E3D83" w:rsidRPr="00EB3343" w:rsidRDefault="007E3D83" w:rsidP="00EB3343">
      <w:pPr>
        <w:pStyle w:val="PlainText"/>
        <w:rPr>
          <w:ins w:id="3080" w:author="change" w:date="2023-08-19T16:39:00Z"/>
          <w:rFonts w:ascii="Courier New" w:hAnsi="Courier New" w:cs="Courier New"/>
        </w:rPr>
      </w:pPr>
      <w:ins w:id="3081" w:author="change" w:date="2023-08-19T16:39:00Z">
        <w:r w:rsidRPr="00EB3343">
          <w:rPr>
            <w:rFonts w:ascii="Courier New" w:hAnsi="Courier New" w:cs="Courier New"/>
          </w:rPr>
          <w:t xml:space="preserve">ANNOUNCER: Mm hm. You. She. And a glass of Petri Port. </w:t>
        </w:r>
      </w:ins>
    </w:p>
    <w:p w14:paraId="646F720F" w14:textId="77777777" w:rsidR="007E3D83" w:rsidRPr="00EB3343" w:rsidRDefault="007E3D83" w:rsidP="00EB3343">
      <w:pPr>
        <w:pStyle w:val="PlainText"/>
        <w:rPr>
          <w:ins w:id="3082" w:author="change" w:date="2023-08-19T16:39:00Z"/>
          <w:rFonts w:ascii="Courier New" w:hAnsi="Courier New" w:cs="Courier New"/>
        </w:rPr>
      </w:pPr>
    </w:p>
    <w:p w14:paraId="2277A78E" w14:textId="77777777" w:rsidR="007E3D83" w:rsidRPr="00EB3343" w:rsidRDefault="007E3D83" w:rsidP="00EB3343">
      <w:pPr>
        <w:pStyle w:val="PlainText"/>
        <w:rPr>
          <w:ins w:id="3083" w:author="change" w:date="2023-08-19T16:39:00Z"/>
          <w:rFonts w:ascii="Courier New" w:hAnsi="Courier New" w:cs="Courier New"/>
        </w:rPr>
      </w:pPr>
      <w:ins w:id="3084" w:author="change" w:date="2023-08-19T16:39:00Z">
        <w:r w:rsidRPr="00EB3343">
          <w:rPr>
            <w:rFonts w:ascii="Courier New" w:hAnsi="Courier New" w:cs="Courier New"/>
          </w:rPr>
          <w:t xml:space="preserve">WATSON: (LAUGHS) Mr. Bartell--! </w:t>
        </w:r>
      </w:ins>
    </w:p>
    <w:p w14:paraId="6363C0F6" w14:textId="77777777" w:rsidR="007E3D83" w:rsidRPr="00EB3343" w:rsidRDefault="007E3D83" w:rsidP="00EB3343">
      <w:pPr>
        <w:pStyle w:val="PlainText"/>
        <w:rPr>
          <w:ins w:id="3085" w:author="change" w:date="2023-08-19T16:39:00Z"/>
          <w:rFonts w:ascii="Courier New" w:hAnsi="Courier New" w:cs="Courier New"/>
        </w:rPr>
      </w:pPr>
    </w:p>
    <w:p w14:paraId="04EE770F" w14:textId="77777777" w:rsidR="007E3D83" w:rsidRPr="00EB3343" w:rsidRDefault="007E3D83" w:rsidP="00EB3343">
      <w:pPr>
        <w:pStyle w:val="PlainText"/>
        <w:rPr>
          <w:ins w:id="3086" w:author="change" w:date="2023-08-19T16:39:00Z"/>
          <w:rFonts w:ascii="Courier New" w:hAnsi="Courier New" w:cs="Courier New"/>
        </w:rPr>
      </w:pPr>
      <w:ins w:id="3087" w:author="change" w:date="2023-08-19T16:39:00Z">
        <w:r w:rsidRPr="00EB3343">
          <w:rPr>
            <w:rFonts w:ascii="Courier New" w:hAnsi="Courier New" w:cs="Courier New"/>
          </w:rPr>
          <w:t>ANNOUNCER: Well, why not?</w:t>
        </w:r>
      </w:ins>
    </w:p>
    <w:p w14:paraId="4B5A3E2F" w14:textId="77777777" w:rsidR="007E3D83" w:rsidRPr="00EB3343" w:rsidRDefault="007E3D83" w:rsidP="00EB3343">
      <w:pPr>
        <w:pStyle w:val="PlainText"/>
        <w:rPr>
          <w:ins w:id="3088" w:author="change" w:date="2023-08-19T16:39:00Z"/>
          <w:rFonts w:ascii="Courier New" w:hAnsi="Courier New" w:cs="Courier New"/>
        </w:rPr>
      </w:pPr>
    </w:p>
    <w:p w14:paraId="601072B4" w14:textId="77777777" w:rsidR="007E3D83" w:rsidRPr="00EB3343" w:rsidRDefault="007E3D83" w:rsidP="00EB3343">
      <w:pPr>
        <w:pStyle w:val="PlainText"/>
        <w:rPr>
          <w:ins w:id="3089" w:author="change" w:date="2023-08-19T16:39:00Z"/>
          <w:rFonts w:ascii="Courier New" w:hAnsi="Courier New" w:cs="Courier New"/>
        </w:rPr>
      </w:pPr>
      <w:ins w:id="3090" w:author="change" w:date="2023-08-19T16:39:00Z">
        <w:r w:rsidRPr="00EB3343">
          <w:rPr>
            <w:rFonts w:ascii="Courier New" w:hAnsi="Courier New" w:cs="Courier New"/>
          </w:rPr>
          <w:t>WATSON: (CHUCKLES) Gracious.</w:t>
        </w:r>
      </w:ins>
    </w:p>
    <w:p w14:paraId="720D573A" w14:textId="77777777" w:rsidR="007E3D83" w:rsidRPr="00EB3343" w:rsidRDefault="007E3D83" w:rsidP="00EB3343">
      <w:pPr>
        <w:pStyle w:val="PlainText"/>
        <w:rPr>
          <w:ins w:id="3091" w:author="change" w:date="2023-08-19T16:39:00Z"/>
          <w:rFonts w:ascii="Courier New" w:hAnsi="Courier New" w:cs="Courier New"/>
        </w:rPr>
      </w:pPr>
    </w:p>
    <w:p w14:paraId="04D8453C" w14:textId="77777777" w:rsidR="007E3D83" w:rsidRPr="00EB3343" w:rsidRDefault="007E3D83" w:rsidP="00EB3343">
      <w:pPr>
        <w:pStyle w:val="PlainText"/>
        <w:rPr>
          <w:ins w:id="3092" w:author="change" w:date="2023-08-19T16:39:00Z"/>
          <w:rFonts w:ascii="Courier New" w:hAnsi="Courier New" w:cs="Courier New"/>
        </w:rPr>
      </w:pPr>
      <w:ins w:id="3093" w:author="change" w:date="2023-08-19T16:39:00Z">
        <w:r w:rsidRPr="00EB3343">
          <w:rPr>
            <w:rFonts w:ascii="Courier New" w:hAnsi="Courier New" w:cs="Courier New"/>
          </w:rPr>
          <w:t xml:space="preserve">ANNOUNCER: Petri California Port is some wine! Boy, that Petri family really knows how to make good wine, all right. And no wonder. Look at all the </w:t>
        </w:r>
        <w:proofErr w:type="gramStart"/>
        <w:r w:rsidRPr="00EB3343">
          <w:rPr>
            <w:rFonts w:ascii="Courier New" w:hAnsi="Courier New" w:cs="Courier New"/>
          </w:rPr>
          <w:t>experience</w:t>
        </w:r>
        <w:proofErr w:type="gramEnd"/>
        <w:r w:rsidRPr="00EB3343">
          <w:rPr>
            <w:rFonts w:ascii="Courier New" w:hAnsi="Courier New" w:cs="Courier New"/>
          </w:rPr>
          <w:t xml:space="preserve"> they've had. Ever since they started the Petri business, way back in the eighteen hundreds, the Petri family has handed down from father to son -- from father to son -- the art of selecting perfect, sun-</w:t>
        </w:r>
        <w:r w:rsidRPr="00EB3343">
          <w:rPr>
            <w:rFonts w:ascii="Courier New" w:hAnsi="Courier New" w:cs="Courier New"/>
          </w:rPr>
          <w:lastRenderedPageBreak/>
          <w:t>ripened California grapes and making them into clear, fragrant, delicious wine. Those letters -- P-E-T-R-I -- on the label of every bottle of Petri wine are the personal assurance of the Petri family that every drop of wine in that bottle is good wine. It's got to be! Because Petri took time to bring you good wine. (TO WATSON) Well, Dr. Watson, that was a great story you told us tonight.</w:t>
        </w:r>
      </w:ins>
    </w:p>
    <w:p w14:paraId="77E4B754" w14:textId="77777777" w:rsidR="007E3D83" w:rsidRPr="00EB3343" w:rsidRDefault="007E3D83" w:rsidP="00EB3343">
      <w:pPr>
        <w:pStyle w:val="PlainText"/>
        <w:rPr>
          <w:ins w:id="3094" w:author="change" w:date="2023-08-19T16:39:00Z"/>
          <w:rFonts w:ascii="Courier New" w:hAnsi="Courier New" w:cs="Courier New"/>
        </w:rPr>
      </w:pPr>
    </w:p>
    <w:p w14:paraId="1C5A1BFC" w14:textId="77777777" w:rsidR="007E3D83" w:rsidRPr="00EB3343" w:rsidRDefault="007E3D83" w:rsidP="00EB3343">
      <w:pPr>
        <w:pStyle w:val="PlainText"/>
        <w:rPr>
          <w:ins w:id="3095" w:author="change" w:date="2023-08-19T16:39:00Z"/>
          <w:rFonts w:ascii="Courier New" w:hAnsi="Courier New" w:cs="Courier New"/>
        </w:rPr>
      </w:pPr>
      <w:ins w:id="3096" w:author="change" w:date="2023-08-19T16:39:00Z">
        <w:r w:rsidRPr="00EB3343">
          <w:rPr>
            <w:rFonts w:ascii="Courier New" w:hAnsi="Courier New" w:cs="Courier New"/>
          </w:rPr>
          <w:t>WATSON: I thought you'd like it, Mr. Bartell. That's why I plan to tell you a sequel to it next week.</w:t>
        </w:r>
      </w:ins>
    </w:p>
    <w:p w14:paraId="47F05FCC" w14:textId="77777777" w:rsidR="007E3D83" w:rsidRPr="00EB3343" w:rsidRDefault="007E3D83" w:rsidP="00EB3343">
      <w:pPr>
        <w:pStyle w:val="PlainText"/>
        <w:rPr>
          <w:ins w:id="3097" w:author="change" w:date="2023-08-19T16:39:00Z"/>
          <w:rFonts w:ascii="Courier New" w:hAnsi="Courier New" w:cs="Courier New"/>
        </w:rPr>
      </w:pPr>
    </w:p>
    <w:p w14:paraId="6B97F95C" w14:textId="77777777" w:rsidR="007E3D83" w:rsidRPr="00EB3343" w:rsidRDefault="007E3D83" w:rsidP="00EB3343">
      <w:pPr>
        <w:pStyle w:val="PlainText"/>
        <w:rPr>
          <w:ins w:id="3098" w:author="change" w:date="2023-08-19T16:39:00Z"/>
          <w:rFonts w:ascii="Courier New" w:hAnsi="Courier New" w:cs="Courier New"/>
        </w:rPr>
      </w:pPr>
      <w:ins w:id="3099" w:author="change" w:date="2023-08-19T16:39:00Z">
        <w:r w:rsidRPr="00EB3343">
          <w:rPr>
            <w:rFonts w:ascii="Courier New" w:hAnsi="Courier New" w:cs="Courier New"/>
          </w:rPr>
          <w:t xml:space="preserve">ANNOUNCER: A sequel? Say, that sounds exciting, doctor. </w:t>
        </w:r>
      </w:ins>
    </w:p>
    <w:p w14:paraId="40463FF9" w14:textId="77777777" w:rsidR="007E3D83" w:rsidRPr="00EB3343" w:rsidRDefault="007E3D83" w:rsidP="00EB3343">
      <w:pPr>
        <w:pStyle w:val="PlainText"/>
        <w:rPr>
          <w:ins w:id="3100" w:author="change" w:date="2023-08-19T16:39:00Z"/>
          <w:rFonts w:ascii="Courier New" w:hAnsi="Courier New" w:cs="Courier New"/>
        </w:rPr>
      </w:pPr>
    </w:p>
    <w:p w14:paraId="62110F8B" w14:textId="77777777" w:rsidR="007E3D83" w:rsidRPr="00EB3343" w:rsidRDefault="007E3D83" w:rsidP="00EB3343">
      <w:pPr>
        <w:pStyle w:val="PlainText"/>
        <w:rPr>
          <w:ins w:id="3101" w:author="change" w:date="2023-08-19T16:39:00Z"/>
          <w:rFonts w:ascii="Courier New" w:hAnsi="Courier New" w:cs="Courier New"/>
        </w:rPr>
      </w:pPr>
      <w:ins w:id="3102" w:author="change" w:date="2023-08-19T16:39:00Z">
        <w:r w:rsidRPr="00EB3343">
          <w:rPr>
            <w:rFonts w:ascii="Courier New" w:hAnsi="Courier New" w:cs="Courier New"/>
          </w:rPr>
          <w:t xml:space="preserve">WATSON: Oh, I think you'll find it proves to be, Mr. Bartell. It's a story that takes place twenty years after tonight's adventure. Once again, the principal part is played by a woman. Only in this case, it isn't Irene Adler. It's her daughter. (BEAT) Oh, and, uh, now, Mr. Bartell, before I </w:t>
        </w:r>
        <w:proofErr w:type="gramStart"/>
        <w:r w:rsidRPr="00EB3343">
          <w:rPr>
            <w:rFonts w:ascii="Courier New" w:hAnsi="Courier New" w:cs="Courier New"/>
          </w:rPr>
          <w:t>go</w:t>
        </w:r>
        <w:proofErr w:type="gramEnd"/>
        <w:r w:rsidRPr="00EB3343">
          <w:rPr>
            <w:rFonts w:ascii="Courier New" w:hAnsi="Courier New" w:cs="Courier New"/>
          </w:rPr>
          <w:t xml:space="preserve"> I want to remind our listeners that they owe a real debt of gratitude to the Selective Service Boards in their communities. At this moment, the Selective Service Boards are working harder than ever, making sure that every returning veteran knows his rights and privileges. And the Boards are helping him take full advantage of those rights and privileges. They're helping our veterans get jobs. Our Selective Service Boards deserve our sincere </w:t>
        </w:r>
        <w:proofErr w:type="gramStart"/>
        <w:r w:rsidRPr="00EB3343">
          <w:rPr>
            <w:rFonts w:ascii="Courier New" w:hAnsi="Courier New" w:cs="Courier New"/>
          </w:rPr>
          <w:t>thanks</w:t>
        </w:r>
        <w:proofErr w:type="gramEnd"/>
        <w:r w:rsidRPr="00EB3343">
          <w:rPr>
            <w:rFonts w:ascii="Courier New" w:hAnsi="Courier New" w:cs="Courier New"/>
          </w:rPr>
          <w:t xml:space="preserve"> and they deserve our cooperation. They have done -- and they are doing -- a splendid job.</w:t>
        </w:r>
      </w:ins>
    </w:p>
    <w:p w14:paraId="438E2A67" w14:textId="77777777" w:rsidR="007E3D83" w:rsidRPr="00EB3343" w:rsidRDefault="007E3D83" w:rsidP="00EB3343">
      <w:pPr>
        <w:pStyle w:val="PlainText"/>
        <w:rPr>
          <w:ins w:id="3103" w:author="change" w:date="2023-08-19T16:39:00Z"/>
          <w:rFonts w:ascii="Courier New" w:hAnsi="Courier New" w:cs="Courier New"/>
        </w:rPr>
      </w:pPr>
    </w:p>
    <w:p w14:paraId="3FFD8244" w14:textId="77777777" w:rsidR="007E3D83" w:rsidRPr="00EB3343" w:rsidRDefault="007E3D83" w:rsidP="00EB3343">
      <w:pPr>
        <w:pStyle w:val="PlainText"/>
        <w:rPr>
          <w:ins w:id="3104" w:author="change" w:date="2023-08-19T16:39:00Z"/>
          <w:rFonts w:ascii="Courier New" w:hAnsi="Courier New" w:cs="Courier New"/>
        </w:rPr>
      </w:pPr>
      <w:ins w:id="3105" w:author="change" w:date="2023-08-19T16:39:00Z">
        <w:r w:rsidRPr="00EB3343">
          <w:rPr>
            <w:rFonts w:ascii="Courier New" w:hAnsi="Courier New" w:cs="Courier New"/>
          </w:rPr>
          <w:t>MUSIC: THEME ... THEN UNDER--</w:t>
        </w:r>
      </w:ins>
    </w:p>
    <w:p w14:paraId="7B7B442A" w14:textId="77777777" w:rsidR="007E3D83" w:rsidRPr="00EB3343" w:rsidRDefault="007E3D83" w:rsidP="00EB3343">
      <w:pPr>
        <w:pStyle w:val="PlainText"/>
        <w:rPr>
          <w:ins w:id="3106" w:author="change" w:date="2023-08-19T16:39:00Z"/>
          <w:rFonts w:ascii="Courier New" w:hAnsi="Courier New" w:cs="Courier New"/>
        </w:rPr>
      </w:pPr>
    </w:p>
    <w:p w14:paraId="42F2FAD1" w14:textId="77777777" w:rsidR="007E3D83" w:rsidRPr="00EB3343" w:rsidRDefault="007E3D83" w:rsidP="00EB3343">
      <w:pPr>
        <w:pStyle w:val="PlainText"/>
        <w:rPr>
          <w:ins w:id="3107" w:author="change" w:date="2023-08-19T16:39:00Z"/>
          <w:rFonts w:ascii="Courier New" w:hAnsi="Courier New" w:cs="Courier New"/>
        </w:rPr>
      </w:pPr>
      <w:ins w:id="3108" w:author="change" w:date="2023-08-19T16:39:00Z">
        <w:r w:rsidRPr="00EB3343">
          <w:rPr>
            <w:rFonts w:ascii="Courier New" w:hAnsi="Courier New" w:cs="Courier New"/>
          </w:rPr>
          <w:t xml:space="preserve">ANNOUNCER: Tonight's Sherlock Holmes adventure was written by Denis Green and </w:t>
        </w:r>
        <w:proofErr w:type="gramStart"/>
        <w:r w:rsidRPr="00EB3343">
          <w:rPr>
            <w:rFonts w:ascii="Courier New" w:hAnsi="Courier New" w:cs="Courier New"/>
          </w:rPr>
          <w:t>Anthony Boucher, and</w:t>
        </w:r>
        <w:proofErr w:type="gramEnd"/>
        <w:r w:rsidRPr="00EB3343">
          <w:rPr>
            <w:rFonts w:ascii="Courier New" w:hAnsi="Courier New" w:cs="Courier New"/>
          </w:rPr>
          <w:t xml:space="preserve"> is an adaptation of the Sir Arthur Conan Doyle story "A Scandal in Bohemia." </w:t>
        </w:r>
        <w:proofErr w:type="gramStart"/>
        <w:r w:rsidRPr="00EB3343">
          <w:rPr>
            <w:rFonts w:ascii="Courier New" w:hAnsi="Courier New" w:cs="Courier New"/>
          </w:rPr>
          <w:t>Music</w:t>
        </w:r>
        <w:proofErr w:type="gramEnd"/>
        <w:r w:rsidRPr="00EB3343">
          <w:rPr>
            <w:rFonts w:ascii="Courier New" w:hAnsi="Courier New" w:cs="Courier New"/>
          </w:rPr>
          <w:t xml:space="preserve"> is by Dean Fosler. Mr. Rathbone appears through the courtesy of Metro-Goldwyn-Mayer and Mr. Bruce through the courtesy of Universal Pictures, where they are now starring in the Sherlock Holmes series.</w:t>
        </w:r>
      </w:ins>
    </w:p>
    <w:p w14:paraId="7E8CEBA1" w14:textId="77777777" w:rsidR="007E3D83" w:rsidRPr="00EB3343" w:rsidRDefault="007E3D83" w:rsidP="00EB3343">
      <w:pPr>
        <w:pStyle w:val="PlainText"/>
        <w:rPr>
          <w:ins w:id="3109" w:author="change" w:date="2023-08-19T16:39:00Z"/>
          <w:rFonts w:ascii="Courier New" w:hAnsi="Courier New" w:cs="Courier New"/>
        </w:rPr>
      </w:pPr>
    </w:p>
    <w:p w14:paraId="7F38792B" w14:textId="77777777" w:rsidR="007E3D83" w:rsidRPr="00EB3343" w:rsidRDefault="007E3D83" w:rsidP="00EB3343">
      <w:pPr>
        <w:pStyle w:val="PlainText"/>
        <w:rPr>
          <w:ins w:id="3110" w:author="change" w:date="2023-08-19T16:39:00Z"/>
          <w:rFonts w:ascii="Courier New" w:hAnsi="Courier New" w:cs="Courier New"/>
        </w:rPr>
      </w:pPr>
      <w:ins w:id="3111" w:author="change" w:date="2023-08-19T16:39:00Z">
        <w:r w:rsidRPr="00EB3343">
          <w:rPr>
            <w:rFonts w:ascii="Courier New" w:hAnsi="Courier New" w:cs="Courier New"/>
          </w:rPr>
          <w:t xml:space="preserve">The Petri Wine Company of San Francisco, California invites you to tune in again next week -- same time, same station. "Sherlock Holmes" comes to you from our Hollywood studios. </w:t>
        </w:r>
      </w:ins>
    </w:p>
    <w:p w14:paraId="348D663A" w14:textId="77777777" w:rsidR="007E3D83" w:rsidRPr="00EB3343" w:rsidRDefault="007E3D83" w:rsidP="00EB3343">
      <w:pPr>
        <w:pStyle w:val="PlainText"/>
        <w:rPr>
          <w:ins w:id="3112" w:author="change" w:date="2023-08-19T16:39:00Z"/>
          <w:rFonts w:ascii="Courier New" w:hAnsi="Courier New" w:cs="Courier New"/>
        </w:rPr>
      </w:pPr>
    </w:p>
    <w:p w14:paraId="2F977F6F" w14:textId="77777777" w:rsidR="007E3D83" w:rsidRPr="00EB3343" w:rsidRDefault="007E3D83" w:rsidP="00EB3343">
      <w:pPr>
        <w:pStyle w:val="PlainText"/>
        <w:rPr>
          <w:ins w:id="3113" w:author="change" w:date="2023-08-19T16:39:00Z"/>
          <w:rFonts w:ascii="Courier New" w:hAnsi="Courier New" w:cs="Courier New"/>
        </w:rPr>
      </w:pPr>
      <w:ins w:id="3114" w:author="change" w:date="2023-08-19T16:39:00Z">
        <w:r w:rsidRPr="00EB3343">
          <w:rPr>
            <w:rFonts w:ascii="Courier New" w:hAnsi="Courier New" w:cs="Courier New"/>
          </w:rPr>
          <w:t>MUSIC: OUT</w:t>
        </w:r>
      </w:ins>
    </w:p>
    <w:p w14:paraId="6200A049" w14:textId="77777777" w:rsidR="007E3D83" w:rsidRPr="00EB3343" w:rsidRDefault="007E3D83" w:rsidP="00EB3343">
      <w:pPr>
        <w:pStyle w:val="PlainText"/>
        <w:rPr>
          <w:ins w:id="3115" w:author="change" w:date="2023-08-19T16:39:00Z"/>
          <w:rFonts w:ascii="Courier New" w:hAnsi="Courier New" w:cs="Courier New"/>
        </w:rPr>
      </w:pPr>
    </w:p>
    <w:p w14:paraId="4D11FDFD" w14:textId="77777777" w:rsidR="007E3D83" w:rsidRPr="00EB3343" w:rsidRDefault="007E3D83" w:rsidP="00EB3343">
      <w:pPr>
        <w:pStyle w:val="PlainText"/>
        <w:rPr>
          <w:ins w:id="3116" w:author="change" w:date="2023-08-19T16:39:00Z"/>
          <w:rFonts w:ascii="Courier New" w:hAnsi="Courier New" w:cs="Courier New"/>
        </w:rPr>
      </w:pPr>
      <w:ins w:id="3117" w:author="change" w:date="2023-08-19T16:39:00Z">
        <w:r w:rsidRPr="00EB3343">
          <w:rPr>
            <w:rFonts w:ascii="Courier New" w:hAnsi="Courier New" w:cs="Courier New"/>
          </w:rPr>
          <w:t xml:space="preserve">ANNOUNCER: This is Harry Bartell saying "Good night" for the Petri family. (PAUSE) For a solid hour of exciting mystery-dramas, listen every Monday on most of these same stations at eight o'clock to "Bulldog Drummond," followed immediately by "Sherlock Holmes." </w:t>
        </w:r>
      </w:ins>
    </w:p>
    <w:p w14:paraId="4649BB36" w14:textId="77777777" w:rsidR="007E3D83" w:rsidRPr="00EB3343" w:rsidRDefault="007E3D83" w:rsidP="00EB3343">
      <w:pPr>
        <w:pStyle w:val="PlainText"/>
        <w:rPr>
          <w:ins w:id="3118" w:author="change" w:date="2023-08-19T16:39:00Z"/>
          <w:rFonts w:ascii="Courier New" w:hAnsi="Courier New" w:cs="Courier New"/>
        </w:rPr>
      </w:pPr>
    </w:p>
    <w:p w14:paraId="159FDA77" w14:textId="77777777" w:rsidR="007E3D83" w:rsidRPr="00EB3343" w:rsidRDefault="007E3D83" w:rsidP="00EB3343">
      <w:pPr>
        <w:pStyle w:val="PlainText"/>
        <w:rPr>
          <w:rFonts w:ascii="Courier New" w:hAnsi="Courier New"/>
          <w:rPrChange w:id="3119" w:author="change" w:date="2023-08-19T16:39:00Z">
            <w:rPr/>
          </w:rPrChange>
        </w:rPr>
        <w:pPrChange w:id="3120" w:author="change" w:date="2023-08-19T16:39:00Z">
          <w:pPr>
            <w:pStyle w:val="PreformattedText"/>
          </w:pPr>
        </w:pPrChange>
      </w:pPr>
      <w:ins w:id="3121" w:author="change" w:date="2023-08-19T16:39:00Z">
        <w:r w:rsidRPr="00EB3343">
          <w:rPr>
            <w:rFonts w:ascii="Courier New" w:hAnsi="Courier New" w:cs="Courier New"/>
          </w:rPr>
          <w:t>MUT ANNCR: This is the Mutual Broadcasting System.</w:t>
        </w:r>
      </w:ins>
    </w:p>
    <w:sectPr w:rsidR="007E3D83" w:rsidRPr="00EB3343" w:rsidSect="00EB3343">
      <w:pgSz w:w="12240" w:h="15840"/>
      <w:pgMar w:top="1440" w:right="1502" w:bottom="1440" w:left="1501" w:header="720" w:footer="720" w:gutter="0"/>
      <w:cols w:space="720"/>
      <w:docGrid w:linePitch="360"/>
      <w:sectPrChange w:id="3122" w:author="change" w:date="2023-08-19T16:39:00Z">
        <w:sectPr w:rsidR="007E3D83" w:rsidRPr="00EB3343" w:rsidSect="00EB3343">
          <w:pgSz w:w="11906" w:h="16838"/>
          <w:pgMar w:top="1134" w:right="1134" w:bottom="1134" w:left="1134" w:header="720" w:footer="720" w:gutter="0"/>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Liberation Mono">
    <w:altName w:val="Courier New"/>
    <w:charset w:val="01"/>
    <w:family w:val="auto"/>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81"/>
    <w:rsid w:val="00055D65"/>
    <w:rsid w:val="003D1121"/>
    <w:rsid w:val="006A5C99"/>
    <w:rsid w:val="007E3D83"/>
    <w:rsid w:val="009E0F81"/>
    <w:rsid w:val="00B15D69"/>
    <w:rsid w:val="00E236CE"/>
    <w:rsid w:val="00EB3343"/>
    <w:rsid w:val="00F467A8"/>
    <w:rsid w:val="00F6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127C"/>
  <w15:chartTrackingRefBased/>
  <w15:docId w15:val="{F580F35B-DE6A-4C7E-9D27-609A60D3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FC"/>
    <w:pPr>
      <w:spacing w:after="160" w:line="259" w:lineRule="auto"/>
      <w:pPrChange w:id="0" w:author="change" w:date="2023-08-19T16:39:00Z">
        <w:pPr>
          <w:widowControl w:val="0"/>
          <w:suppressAutoHyphens/>
        </w:pPr>
      </w:pPrChange>
    </w:pPr>
    <w:rPr>
      <w:sz w:val="22"/>
      <w:szCs w:val="22"/>
      <w:rPrChange w:id="0" w:author="change" w:date="2023-08-19T16:39:00Z">
        <w:rPr>
          <w:rFonts w:ascii="Liberation Serif" w:eastAsia="Liberation Mono" w:hAnsi="Liberation Serif" w:cs="Liberation Mono"/>
          <w:sz w:val="24"/>
          <w:szCs w:val="24"/>
          <w:lang w:val="en-US" w:eastAsia="zh-CN" w:bidi="hi-IN"/>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3343"/>
    <w:pPr>
      <w:spacing w:after="0" w:line="240" w:lineRule="auto"/>
    </w:pPr>
    <w:rPr>
      <w:rFonts w:ascii="Consolas" w:hAnsi="Consolas"/>
      <w:sz w:val="21"/>
      <w:szCs w:val="21"/>
    </w:rPr>
  </w:style>
  <w:style w:type="character" w:customStyle="1" w:styleId="PlainTextChar">
    <w:name w:val="Plain Text Char"/>
    <w:link w:val="PlainText"/>
    <w:uiPriority w:val="99"/>
    <w:rsid w:val="00EB3343"/>
    <w:rPr>
      <w:rFonts w:ascii="Consolas" w:hAnsi="Consolas"/>
      <w:sz w:val="21"/>
      <w:szCs w:val="21"/>
    </w:rPr>
  </w:style>
  <w:style w:type="paragraph" w:customStyle="1" w:styleId="Heading">
    <w:name w:val="Heading"/>
    <w:basedOn w:val="Normal"/>
    <w:next w:val="BodyText"/>
    <w:rsid w:val="00F62FFC"/>
    <w:pPr>
      <w:keepNext/>
      <w:widowControl w:val="0"/>
      <w:suppressAutoHyphens/>
      <w:spacing w:before="240" w:after="120" w:line="240" w:lineRule="auto"/>
      <w:pPrChange w:id="1" w:author="change" w:date="2023-08-19T16:39:00Z">
        <w:pPr>
          <w:keepNext/>
          <w:widowControl w:val="0"/>
          <w:suppressAutoHyphens/>
          <w:spacing w:before="240" w:after="120"/>
        </w:pPr>
      </w:pPrChange>
    </w:pPr>
    <w:rPr>
      <w:rFonts w:ascii="Liberation Sans" w:eastAsia="Liberation Mono" w:hAnsi="Liberation Sans" w:cs="Liberation Mono"/>
      <w:sz w:val="28"/>
      <w:szCs w:val="28"/>
      <w:lang w:eastAsia="zh-CN" w:bidi="hi-IN"/>
      <w:rPrChange w:id="1" w:author="change" w:date="2023-08-19T16:39:00Z">
        <w:rPr>
          <w:rFonts w:ascii="Liberation Sans" w:eastAsia="Liberation Mono" w:hAnsi="Liberation Sans" w:cs="Liberation Mono"/>
          <w:sz w:val="28"/>
          <w:szCs w:val="28"/>
          <w:lang w:val="en-US" w:eastAsia="zh-CN" w:bidi="hi-IN"/>
        </w:rPr>
      </w:rPrChange>
    </w:rPr>
  </w:style>
  <w:style w:type="paragraph" w:styleId="BodyText">
    <w:name w:val="Body Text"/>
    <w:basedOn w:val="Normal"/>
    <w:link w:val="BodyTextChar"/>
    <w:rsid w:val="00F62FFC"/>
    <w:pPr>
      <w:widowControl w:val="0"/>
      <w:suppressAutoHyphens/>
      <w:spacing w:after="140" w:line="276" w:lineRule="auto"/>
      <w:pPrChange w:id="2" w:author="change" w:date="2023-08-19T16:39:00Z">
        <w:pPr>
          <w:widowControl w:val="0"/>
          <w:suppressAutoHyphens/>
          <w:spacing w:after="140" w:line="276" w:lineRule="auto"/>
        </w:pPr>
      </w:pPrChange>
    </w:pPr>
    <w:rPr>
      <w:rFonts w:ascii="Liberation Serif" w:eastAsia="Liberation Mono" w:hAnsi="Liberation Serif" w:cs="Liberation Mono"/>
      <w:sz w:val="24"/>
      <w:szCs w:val="24"/>
      <w:lang w:eastAsia="zh-CN" w:bidi="hi-IN"/>
      <w:rPrChange w:id="2" w:author="change" w:date="2023-08-19T16:39:00Z">
        <w:rPr>
          <w:rFonts w:ascii="Liberation Serif" w:eastAsia="Liberation Mono" w:hAnsi="Liberation Serif" w:cs="Liberation Mono"/>
          <w:sz w:val="24"/>
          <w:szCs w:val="24"/>
          <w:lang w:val="en-US" w:eastAsia="zh-CN" w:bidi="hi-IN"/>
        </w:rPr>
      </w:rPrChange>
    </w:rPr>
  </w:style>
  <w:style w:type="character" w:customStyle="1" w:styleId="BodyTextChar">
    <w:name w:val="Body Text Char"/>
    <w:basedOn w:val="DefaultParagraphFont"/>
    <w:link w:val="BodyText"/>
    <w:rsid w:val="00F62FFC"/>
    <w:rPr>
      <w:rFonts w:ascii="Liberation Serif" w:eastAsia="Liberation Mono" w:hAnsi="Liberation Serif" w:cs="Liberation Mono"/>
      <w:sz w:val="24"/>
      <w:szCs w:val="24"/>
      <w:lang w:eastAsia="zh-CN" w:bidi="hi-IN"/>
    </w:rPr>
  </w:style>
  <w:style w:type="paragraph" w:styleId="List">
    <w:name w:val="List"/>
    <w:basedOn w:val="BodyText"/>
    <w:rsid w:val="00F62FFC"/>
  </w:style>
  <w:style w:type="paragraph" w:styleId="Caption">
    <w:name w:val="caption"/>
    <w:basedOn w:val="Normal"/>
    <w:qFormat/>
    <w:rsid w:val="00F62FFC"/>
    <w:pPr>
      <w:widowControl w:val="0"/>
      <w:suppressLineNumbers/>
      <w:suppressAutoHyphens/>
      <w:spacing w:before="120" w:after="120" w:line="240" w:lineRule="auto"/>
      <w:pPrChange w:id="3" w:author="change" w:date="2023-08-19T16:39:00Z">
        <w:pPr>
          <w:widowControl w:val="0"/>
          <w:suppressLineNumbers/>
          <w:suppressAutoHyphens/>
          <w:spacing w:before="120" w:after="120"/>
        </w:pPr>
      </w:pPrChange>
    </w:pPr>
    <w:rPr>
      <w:rFonts w:ascii="Liberation Serif" w:eastAsia="Liberation Mono" w:hAnsi="Liberation Serif" w:cs="Liberation Mono"/>
      <w:i/>
      <w:iCs/>
      <w:sz w:val="24"/>
      <w:szCs w:val="24"/>
      <w:lang w:eastAsia="zh-CN" w:bidi="hi-IN"/>
      <w:rPrChange w:id="3" w:author="change" w:date="2023-08-19T16:39:00Z">
        <w:rPr>
          <w:rFonts w:ascii="Liberation Serif" w:eastAsia="Liberation Mono" w:hAnsi="Liberation Serif" w:cs="Liberation Mono"/>
          <w:i/>
          <w:iCs/>
          <w:sz w:val="24"/>
          <w:szCs w:val="24"/>
          <w:lang w:val="en-US" w:eastAsia="zh-CN" w:bidi="hi-IN"/>
        </w:rPr>
      </w:rPrChange>
    </w:rPr>
  </w:style>
  <w:style w:type="paragraph" w:customStyle="1" w:styleId="Index">
    <w:name w:val="Index"/>
    <w:basedOn w:val="Normal"/>
    <w:rsid w:val="00F62FFC"/>
    <w:pPr>
      <w:widowControl w:val="0"/>
      <w:suppressLineNumbers/>
      <w:suppressAutoHyphens/>
      <w:spacing w:after="0" w:line="240" w:lineRule="auto"/>
      <w:pPrChange w:id="4" w:author="change" w:date="2023-08-19T16:39:00Z">
        <w:pPr>
          <w:widowControl w:val="0"/>
          <w:suppressLineNumbers/>
          <w:suppressAutoHyphens/>
        </w:pPr>
      </w:pPrChange>
    </w:pPr>
    <w:rPr>
      <w:rFonts w:ascii="Liberation Serif" w:eastAsia="Liberation Mono" w:hAnsi="Liberation Serif" w:cs="Liberation Mono"/>
      <w:sz w:val="24"/>
      <w:szCs w:val="24"/>
      <w:lang w:eastAsia="zh-CN" w:bidi="hi-IN"/>
      <w:rPrChange w:id="4" w:author="change" w:date="2023-08-19T16:39:00Z">
        <w:rPr>
          <w:rFonts w:ascii="Liberation Serif" w:eastAsia="Liberation Mono" w:hAnsi="Liberation Serif" w:cs="Liberation Mono"/>
          <w:sz w:val="24"/>
          <w:szCs w:val="24"/>
          <w:lang w:val="en-US" w:eastAsia="zh-CN" w:bidi="hi-IN"/>
        </w:rPr>
      </w:rPrChange>
    </w:rPr>
  </w:style>
  <w:style w:type="paragraph" w:customStyle="1" w:styleId="PreformattedText">
    <w:name w:val="Preformatted Text"/>
    <w:basedOn w:val="Normal"/>
    <w:rsid w:val="00F62FFC"/>
    <w:pPr>
      <w:widowControl w:val="0"/>
      <w:suppressAutoHyphens/>
      <w:spacing w:after="0" w:line="240" w:lineRule="auto"/>
      <w:pPrChange w:id="5" w:author="change" w:date="2023-08-19T16:39:00Z">
        <w:pPr>
          <w:widowControl w:val="0"/>
          <w:suppressAutoHyphens/>
        </w:pPr>
      </w:pPrChange>
    </w:pPr>
    <w:rPr>
      <w:rFonts w:ascii="Liberation Mono" w:eastAsia="Liberation Mono" w:hAnsi="Liberation Mono" w:cs="Liberation Mono"/>
      <w:sz w:val="20"/>
      <w:szCs w:val="20"/>
      <w:lang w:eastAsia="zh-CN" w:bidi="hi-IN"/>
      <w:rPrChange w:id="5" w:author="change" w:date="2023-08-19T16:39:00Z">
        <w:rPr>
          <w:rFonts w:ascii="Liberation Mono" w:eastAsia="Liberation Mono" w:hAnsi="Liberation Mono" w:cs="Liberation Mono"/>
          <w:lang w:val="en-US" w:eastAsia="zh-CN" w:bidi="hi-IN"/>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42</Pages>
  <Words>10916</Words>
  <Characters>62225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Jacqueline Chen</cp:lastModifiedBy>
  <cp:revision>1</cp:revision>
  <dcterms:created xsi:type="dcterms:W3CDTF">2023-08-20T02:36:00Z</dcterms:created>
  <dcterms:modified xsi:type="dcterms:W3CDTF">2023-08-21T02:01:00Z</dcterms:modified>
</cp:coreProperties>
</file>